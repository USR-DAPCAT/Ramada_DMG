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EA3" w:rsidRPr="00C01091" w:rsidRDefault="009F67C0" w:rsidP="00D03BA3">
      <w:pPr>
        <w:pStyle w:val="Sinespaciado"/>
        <w:rPr>
          <w:rFonts w:ascii="Times New Roman" w:hAnsi="Times New Roman" w:cs="Times New Roman"/>
          <w:sz w:val="24"/>
          <w:szCs w:val="24"/>
        </w:rPr>
      </w:pPr>
      <w:r w:rsidRPr="00C01091">
        <w:rPr>
          <w:rFonts w:ascii="Times New Roman" w:hAnsi="Times New Roman" w:cs="Times New Roman"/>
          <w:noProof/>
          <w:sz w:val="24"/>
          <w:szCs w:val="24"/>
        </w:rPr>
        <w:drawing>
          <wp:inline distT="0" distB="0" distL="0" distR="0">
            <wp:extent cx="1335028" cy="640650"/>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cstate="print"/>
                    <a:srcRect/>
                    <a:stretch>
                      <a:fillRect/>
                    </a:stretch>
                  </pic:blipFill>
                  <pic:spPr>
                    <a:xfrm>
                      <a:off x="0" y="0"/>
                      <a:ext cx="1335028" cy="640650"/>
                    </a:xfrm>
                    <a:prstGeom prst="rect">
                      <a:avLst/>
                    </a:prstGeom>
                    <a:ln/>
                  </pic:spPr>
                </pic:pic>
              </a:graphicData>
            </a:graphic>
          </wp:inline>
        </w:drawing>
      </w:r>
    </w:p>
    <w:p w:rsidR="00532EA3" w:rsidRPr="00C01091" w:rsidRDefault="009F67C0">
      <w:pPr>
        <w:spacing w:after="240"/>
        <w:jc w:val="cente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PROTOCOLO DE ESTUDIO</w:t>
      </w:r>
    </w:p>
    <w:tbl>
      <w:tblPr>
        <w:tblStyle w:val="18"/>
        <w:tblW w:w="862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8620"/>
      </w:tblGrid>
      <w:tr w:rsidR="00532EA3" w:rsidRPr="00C01091">
        <w:trPr>
          <w:trHeight w:val="960"/>
        </w:trPr>
        <w:tc>
          <w:tcPr>
            <w:tcW w:w="8620"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Este documento contiene información confidencial que pertenece al grupo DAP_CAT. A menos que se acuerde lo contrario por escrito, al aceptar o revisar este documento, usted acepta mantener esta información en confidencialidad y no copiarla o divulgarla a otros (excepto cuando lo exija la ley aplicable) o utilizarla con fines no autorizados. En caso de incumplimiento real o sospechoso de esta obligación, el grupo de DAP_CAT debe ser notificado inmediatamente</w:t>
            </w:r>
          </w:p>
        </w:tc>
      </w:tr>
    </w:tbl>
    <w:p w:rsidR="00532EA3" w:rsidRPr="00C01091" w:rsidRDefault="009F67C0">
      <w:pPr>
        <w:spacing w:after="24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 xml:space="preserve">Información del estudio </w:t>
      </w:r>
    </w:p>
    <w:tbl>
      <w:tblPr>
        <w:tblStyle w:val="17"/>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536"/>
        <w:gridCol w:w="4104"/>
      </w:tblGrid>
      <w:tr w:rsidR="00532EA3" w:rsidRPr="00C01091">
        <w:trPr>
          <w:trHeight w:val="1322"/>
          <w:jc w:val="center"/>
        </w:trPr>
        <w:tc>
          <w:tcPr>
            <w:tcW w:w="4536" w:type="dxa"/>
          </w:tcPr>
          <w:p w:rsidR="00532EA3" w:rsidRPr="00C01091" w:rsidRDefault="009F67C0">
            <w:pPr>
              <w:spacing w:after="12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Título</w:t>
            </w:r>
          </w:p>
          <w:p w:rsidR="00532EA3" w:rsidRPr="00C01091" w:rsidRDefault="00532EA3">
            <w:pPr>
              <w:spacing w:after="120"/>
              <w:rPr>
                <w:rFonts w:ascii="Times New Roman" w:eastAsia="Times New Roman" w:hAnsi="Times New Roman" w:cs="Times New Roman"/>
                <w:b/>
                <w:sz w:val="24"/>
                <w:szCs w:val="24"/>
              </w:rPr>
            </w:pPr>
          </w:p>
          <w:p w:rsidR="00532EA3" w:rsidRPr="00C01091" w:rsidRDefault="00532EA3">
            <w:pPr>
              <w:spacing w:after="120"/>
              <w:rPr>
                <w:rFonts w:ascii="Times New Roman" w:eastAsia="Times New Roman" w:hAnsi="Times New Roman" w:cs="Times New Roman"/>
                <w:sz w:val="24"/>
                <w:szCs w:val="24"/>
              </w:rPr>
            </w:pPr>
          </w:p>
        </w:tc>
        <w:tc>
          <w:tcPr>
            <w:tcW w:w="4104"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Diagnóstico de diabetes gestacional en Catalunya </w:t>
            </w:r>
            <w:commentRangeStart w:id="0"/>
            <w:r w:rsidRPr="00C01091">
              <w:rPr>
                <w:rFonts w:ascii="Times New Roman" w:eastAsia="Times New Roman" w:hAnsi="Times New Roman" w:cs="Times New Roman"/>
                <w:sz w:val="24"/>
                <w:szCs w:val="24"/>
              </w:rPr>
              <w:t>durante el periodo</w:t>
            </w:r>
            <w:commentRangeEnd w:id="0"/>
            <w:r w:rsidR="00691B8A">
              <w:rPr>
                <w:rStyle w:val="Refdecomentario"/>
              </w:rPr>
              <w:commentReference w:id="0"/>
            </w:r>
            <w:r w:rsidRPr="00C01091">
              <w:rPr>
                <w:rFonts w:ascii="Times New Roman" w:eastAsia="Times New Roman" w:hAnsi="Times New Roman" w:cs="Times New Roman"/>
                <w:sz w:val="24"/>
                <w:szCs w:val="24"/>
              </w:rPr>
              <w:t xml:space="preserve"> de Ramadán</w:t>
            </w:r>
          </w:p>
        </w:tc>
      </w:tr>
      <w:tr w:rsidR="00532EA3" w:rsidRPr="00C01091">
        <w:trPr>
          <w:trHeight w:val="386"/>
          <w:jc w:val="center"/>
        </w:trPr>
        <w:tc>
          <w:tcPr>
            <w:tcW w:w="4536"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Código del Protocolo CEI</w:t>
            </w:r>
          </w:p>
        </w:tc>
        <w:tc>
          <w:tcPr>
            <w:tcW w:w="4104" w:type="dxa"/>
          </w:tcPr>
          <w:p w:rsidR="00532EA3" w:rsidRPr="00C01091" w:rsidRDefault="00532EA3">
            <w:pPr>
              <w:spacing w:after="120"/>
              <w:rPr>
                <w:rFonts w:ascii="Times New Roman" w:eastAsia="Times New Roman" w:hAnsi="Times New Roman" w:cs="Times New Roman"/>
                <w:sz w:val="24"/>
                <w:szCs w:val="24"/>
              </w:rPr>
            </w:pPr>
          </w:p>
        </w:tc>
      </w:tr>
      <w:tr w:rsidR="00532EA3" w:rsidRPr="00C01091">
        <w:trPr>
          <w:trHeight w:val="386"/>
          <w:jc w:val="center"/>
        </w:trPr>
        <w:tc>
          <w:tcPr>
            <w:tcW w:w="4536" w:type="dxa"/>
          </w:tcPr>
          <w:p w:rsidR="00532EA3" w:rsidRPr="00C01091" w:rsidRDefault="009F67C0">
            <w:pPr>
              <w:spacing w:after="12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Código interno</w:t>
            </w:r>
          </w:p>
        </w:tc>
        <w:tc>
          <w:tcPr>
            <w:tcW w:w="4104"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DAP-DMGR-2021-3</w:t>
            </w:r>
          </w:p>
        </w:tc>
      </w:tr>
      <w:tr w:rsidR="00532EA3" w:rsidRPr="00C01091">
        <w:trPr>
          <w:trHeight w:val="386"/>
          <w:jc w:val="center"/>
        </w:trPr>
        <w:tc>
          <w:tcPr>
            <w:tcW w:w="4536"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Versión del protocolo</w:t>
            </w:r>
          </w:p>
        </w:tc>
        <w:tc>
          <w:tcPr>
            <w:tcW w:w="4104" w:type="dxa"/>
          </w:tcPr>
          <w:p w:rsidR="00532EA3" w:rsidRPr="00C01091" w:rsidRDefault="00811CEB">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r>
      <w:tr w:rsidR="00532EA3" w:rsidRPr="00C01091">
        <w:trPr>
          <w:trHeight w:val="386"/>
          <w:jc w:val="center"/>
        </w:trPr>
        <w:tc>
          <w:tcPr>
            <w:tcW w:w="4536"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Fecha de la última versión del protocolo</w:t>
            </w:r>
          </w:p>
        </w:tc>
        <w:tc>
          <w:tcPr>
            <w:tcW w:w="4104" w:type="dxa"/>
          </w:tcPr>
          <w:p w:rsidR="00532EA3" w:rsidRPr="00C01091" w:rsidRDefault="00541BC9">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811CEB">
              <w:rPr>
                <w:rFonts w:ascii="Times New Roman" w:eastAsia="Times New Roman" w:hAnsi="Times New Roman" w:cs="Times New Roman"/>
                <w:sz w:val="24"/>
                <w:szCs w:val="24"/>
              </w:rPr>
              <w:t>/11/2021</w:t>
            </w:r>
          </w:p>
        </w:tc>
      </w:tr>
      <w:tr w:rsidR="00532EA3" w:rsidRPr="00C01091">
        <w:trPr>
          <w:trHeight w:val="386"/>
          <w:jc w:val="center"/>
        </w:trPr>
        <w:tc>
          <w:tcPr>
            <w:tcW w:w="4536"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Enfermedad de interés</w:t>
            </w:r>
          </w:p>
        </w:tc>
        <w:tc>
          <w:tcPr>
            <w:tcW w:w="4104"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Diabetes Gestacional (DMG)</w:t>
            </w:r>
          </w:p>
        </w:tc>
      </w:tr>
      <w:tr w:rsidR="00532EA3" w:rsidRPr="00C01091">
        <w:trPr>
          <w:trHeight w:val="881"/>
          <w:jc w:val="center"/>
        </w:trPr>
        <w:tc>
          <w:tcPr>
            <w:tcW w:w="4536"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Objetivos</w:t>
            </w:r>
          </w:p>
        </w:tc>
        <w:tc>
          <w:tcPr>
            <w:tcW w:w="4104"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Estudiar una posible relación entre los resultados de la </w:t>
            </w:r>
            <w:commentRangeStart w:id="1"/>
            <w:r w:rsidRPr="00C01091">
              <w:rPr>
                <w:rFonts w:ascii="Times New Roman" w:eastAsia="Times New Roman" w:hAnsi="Times New Roman" w:cs="Times New Roman"/>
                <w:sz w:val="24"/>
                <w:szCs w:val="24"/>
              </w:rPr>
              <w:t>TTOG100g</w:t>
            </w:r>
            <w:commentRangeEnd w:id="1"/>
            <w:r w:rsidR="00691B8A">
              <w:rPr>
                <w:rStyle w:val="Refdecomentario"/>
              </w:rPr>
              <w:commentReference w:id="1"/>
            </w:r>
            <w:r w:rsidRPr="00C01091">
              <w:rPr>
                <w:rFonts w:ascii="Times New Roman" w:eastAsia="Times New Roman" w:hAnsi="Times New Roman" w:cs="Times New Roman"/>
                <w:sz w:val="24"/>
                <w:szCs w:val="24"/>
              </w:rPr>
              <w:t xml:space="preserve"> y el periodo de Ramadán en mujeres naturales de poblaciones con alta prevalencia de religión musulmana</w:t>
            </w:r>
            <w:del w:id="2" w:author="Jordi" w:date="2021-12-20T12:16:00Z">
              <w:r w:rsidRPr="00C01091" w:rsidDel="00AA1A8B">
                <w:rPr>
                  <w:rFonts w:ascii="Times New Roman" w:eastAsia="Times New Roman" w:hAnsi="Times New Roman" w:cs="Times New Roman"/>
                  <w:sz w:val="24"/>
                  <w:szCs w:val="24"/>
                </w:rPr>
                <w:delText>.</w:delText>
              </w:r>
            </w:del>
          </w:p>
        </w:tc>
      </w:tr>
      <w:tr w:rsidR="00532EA3" w:rsidRPr="00C01091">
        <w:trPr>
          <w:trHeight w:val="971"/>
          <w:jc w:val="center"/>
        </w:trPr>
        <w:tc>
          <w:tcPr>
            <w:tcW w:w="4536"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Autores</w:t>
            </w:r>
          </w:p>
        </w:tc>
        <w:tc>
          <w:tcPr>
            <w:tcW w:w="4104" w:type="dxa"/>
          </w:tcPr>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Marta Hernández García- Hospital Universitario Arnau de Vilanova</w:t>
            </w:r>
          </w:p>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Dídac Mauricio Puente - Hospital de la Santa Creu i Sant Pau</w:t>
            </w:r>
          </w:p>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Berta SoldevilaMadorell – Hospital GermansTrias i Pujol </w:t>
            </w:r>
          </w:p>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Josep Franch-Nadal – CAP Drassanes</w:t>
            </w:r>
          </w:p>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Manel Mata Casas - CAP La Mina</w:t>
            </w:r>
          </w:p>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Jordi Real- USR de Barcelona  (IDIAP Jordi Gol)</w:t>
            </w:r>
          </w:p>
          <w:p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Bogdan Vlacho - USR de Barcelona  (IDIAP Jordi Gol)</w:t>
            </w:r>
          </w:p>
        </w:tc>
      </w:tr>
      <w:tr w:rsidR="00532EA3" w:rsidRPr="00C01091">
        <w:trPr>
          <w:trHeight w:val="971"/>
          <w:jc w:val="center"/>
        </w:trPr>
        <w:tc>
          <w:tcPr>
            <w:tcW w:w="4536" w:type="dxa"/>
          </w:tcPr>
          <w:p w:rsidR="00532EA3" w:rsidRPr="00C01091" w:rsidRDefault="009F67C0">
            <w:pPr>
              <w:spacing w:after="12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lastRenderedPageBreak/>
              <w:t>Promotor</w:t>
            </w:r>
          </w:p>
        </w:tc>
        <w:tc>
          <w:tcPr>
            <w:tcW w:w="4104"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Grup de Recerca Epidemiològica en Diabetis des de l'AtencióPrimària (DAP_CAT)</w:t>
            </w:r>
          </w:p>
          <w:p w:rsidR="00532EA3" w:rsidRPr="00C01091" w:rsidRDefault="00532EA3">
            <w:pPr>
              <w:spacing w:line="276" w:lineRule="auto"/>
              <w:rPr>
                <w:rFonts w:ascii="Times New Roman" w:eastAsia="Times New Roman" w:hAnsi="Times New Roman" w:cs="Times New Roman"/>
                <w:sz w:val="24"/>
                <w:szCs w:val="24"/>
              </w:rPr>
            </w:pPr>
          </w:p>
        </w:tc>
      </w:tr>
      <w:tr w:rsidR="00532EA3" w:rsidRPr="00C01091">
        <w:trPr>
          <w:trHeight w:val="971"/>
          <w:jc w:val="center"/>
        </w:trPr>
        <w:tc>
          <w:tcPr>
            <w:tcW w:w="4536" w:type="dxa"/>
          </w:tcPr>
          <w:p w:rsidR="00532EA3" w:rsidRPr="00C01091" w:rsidRDefault="009F67C0">
            <w:pPr>
              <w:spacing w:after="12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Comité de ética</w:t>
            </w:r>
          </w:p>
        </w:tc>
        <w:tc>
          <w:tcPr>
            <w:tcW w:w="4104"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CEI IDIAP Jordi Gol</w:t>
            </w: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Gran Via 587 ático</w:t>
            </w: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08007 Barcelona</w:t>
            </w:r>
          </w:p>
        </w:tc>
      </w:tr>
    </w:tbl>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spacing w:after="60" w:line="276" w:lineRule="auto"/>
        <w:rPr>
          <w:rFonts w:ascii="Times New Roman" w:eastAsia="Times New Roman" w:hAnsi="Times New Roman" w:cs="Times New Roman"/>
          <w:b/>
          <w:sz w:val="24"/>
          <w:szCs w:val="24"/>
        </w:rPr>
      </w:pPr>
    </w:p>
    <w:p w:rsidR="00532EA3" w:rsidRPr="00C01091" w:rsidRDefault="00532EA3">
      <w:pPr>
        <w:widowControl w:val="0"/>
        <w:rPr>
          <w:rFonts w:ascii="Times New Roman" w:eastAsia="Times New Roman" w:hAnsi="Times New Roman" w:cs="Times New Roman"/>
          <w:b/>
          <w:sz w:val="24"/>
          <w:szCs w:val="24"/>
        </w:rPr>
      </w:pPr>
    </w:p>
    <w:p w:rsidR="00532EA3" w:rsidRPr="00C01091" w:rsidRDefault="009F67C0">
      <w:pPr>
        <w:widowControl w:val="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lastRenderedPageBreak/>
        <w:t>FIRMA DE PROTOCOLO</w:t>
      </w:r>
    </w:p>
    <w:p w:rsidR="00532EA3" w:rsidRPr="00C01091" w:rsidRDefault="00532EA3">
      <w:pPr>
        <w:widowControl w:val="0"/>
        <w:jc w:val="center"/>
        <w:rPr>
          <w:rFonts w:ascii="Times New Roman" w:eastAsia="Times New Roman" w:hAnsi="Times New Roman" w:cs="Times New Roman"/>
          <w:b/>
          <w:sz w:val="24"/>
          <w:szCs w:val="24"/>
        </w:rPr>
      </w:pPr>
    </w:p>
    <w:p w:rsidR="00532EA3" w:rsidRPr="00C01091" w:rsidRDefault="00532EA3">
      <w:pPr>
        <w:widowControl w:val="0"/>
        <w:rPr>
          <w:rFonts w:ascii="Times New Roman" w:eastAsia="Times New Roman" w:hAnsi="Times New Roman" w:cs="Times New Roman"/>
          <w:b/>
          <w:sz w:val="24"/>
          <w:szCs w:val="24"/>
        </w:rPr>
      </w:pPr>
    </w:p>
    <w:p w:rsidR="00532EA3" w:rsidRPr="00C01091" w:rsidRDefault="00532EA3">
      <w:pPr>
        <w:widowControl w:val="0"/>
        <w:rPr>
          <w:rFonts w:ascii="Times New Roman" w:eastAsia="Times New Roman" w:hAnsi="Times New Roman" w:cs="Times New Roman"/>
          <w:sz w:val="24"/>
          <w:szCs w:val="24"/>
        </w:rPr>
      </w:pPr>
    </w:p>
    <w:p w:rsidR="00532EA3" w:rsidRPr="00C01091" w:rsidRDefault="00532EA3">
      <w:pPr>
        <w:widowControl w:val="0"/>
        <w:rPr>
          <w:rFonts w:ascii="Times New Roman" w:eastAsia="Times New Roman" w:hAnsi="Times New Roman" w:cs="Times New Roman"/>
          <w:sz w:val="24"/>
          <w:szCs w:val="24"/>
        </w:rPr>
      </w:pPr>
    </w:p>
    <w:p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Para el estudio titulado: "Diagnóstico de diabetes gestacional en Catalunya durante el periodo de </w:t>
      </w:r>
      <w:r w:rsidR="00811CEB" w:rsidRPr="00C01091">
        <w:rPr>
          <w:rFonts w:ascii="Times New Roman" w:eastAsia="Times New Roman" w:hAnsi="Times New Roman" w:cs="Times New Roman"/>
          <w:sz w:val="24"/>
          <w:szCs w:val="24"/>
        </w:rPr>
        <w:t>Ramadán</w:t>
      </w:r>
      <w:r w:rsidRPr="00C01091">
        <w:rPr>
          <w:rFonts w:ascii="Times New Roman" w:eastAsia="Times New Roman" w:hAnsi="Times New Roman" w:cs="Times New Roman"/>
          <w:sz w:val="24"/>
          <w:szCs w:val="24"/>
        </w:rPr>
        <w:t>”</w:t>
      </w:r>
    </w:p>
    <w:p w:rsidR="00532EA3" w:rsidRPr="00C01091" w:rsidRDefault="00532EA3">
      <w:pPr>
        <w:widowControl w:val="0"/>
        <w:rPr>
          <w:rFonts w:ascii="Times New Roman" w:eastAsia="Times New Roman" w:hAnsi="Times New Roman" w:cs="Times New Roman"/>
          <w:sz w:val="24"/>
          <w:szCs w:val="24"/>
        </w:rPr>
      </w:pPr>
    </w:p>
    <w:p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Confirmo que acepto realizar el estudio de conformidad con el Protocolo.</w:t>
      </w:r>
    </w:p>
    <w:p w:rsidR="00532EA3" w:rsidRPr="00C01091" w:rsidRDefault="00532EA3">
      <w:pPr>
        <w:widowControl w:val="0"/>
        <w:rPr>
          <w:rFonts w:ascii="Times New Roman" w:eastAsia="Times New Roman" w:hAnsi="Times New Roman" w:cs="Times New Roman"/>
          <w:sz w:val="24"/>
          <w:szCs w:val="24"/>
        </w:rPr>
      </w:pPr>
    </w:p>
    <w:p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Estoy de acuerdo en que soy responsable de la conducta general del estudio.</w:t>
      </w:r>
    </w:p>
    <w:p w:rsidR="00532EA3" w:rsidRPr="00C01091" w:rsidRDefault="00532EA3">
      <w:pPr>
        <w:widowControl w:val="0"/>
        <w:rPr>
          <w:rFonts w:ascii="Times New Roman" w:eastAsia="Times New Roman" w:hAnsi="Times New Roman" w:cs="Times New Roman"/>
          <w:sz w:val="24"/>
          <w:szCs w:val="24"/>
        </w:rPr>
      </w:pPr>
    </w:p>
    <w:p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Estoy de acuerdo en llevar a cabo el estudio personalmente o supervisar el logro.</w:t>
      </w:r>
    </w:p>
    <w:p w:rsidR="00532EA3" w:rsidRPr="00C01091" w:rsidRDefault="00532EA3">
      <w:pPr>
        <w:widowControl w:val="0"/>
        <w:rPr>
          <w:rFonts w:ascii="Times New Roman" w:eastAsia="Times New Roman" w:hAnsi="Times New Roman" w:cs="Times New Roman"/>
          <w:sz w:val="24"/>
          <w:szCs w:val="24"/>
        </w:rPr>
      </w:pPr>
    </w:p>
    <w:p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Estoy de acuerdo en asegurar que todos los investigadores asociados involucrados en el estudio estén informados sobre sus obligaciones y que existan mecanismos establecidos para garantizar la calidad del estudio.</w:t>
      </w:r>
    </w:p>
    <w:p w:rsidR="00532EA3" w:rsidRPr="00C01091" w:rsidRDefault="00532EA3">
      <w:pPr>
        <w:widowControl w:val="0"/>
        <w:ind w:left="720"/>
        <w:rPr>
          <w:rFonts w:ascii="Times New Roman" w:eastAsia="Times New Roman" w:hAnsi="Times New Roman" w:cs="Times New Roman"/>
          <w:sz w:val="24"/>
          <w:szCs w:val="24"/>
        </w:rPr>
      </w:pPr>
    </w:p>
    <w:p w:rsidR="00532EA3" w:rsidRPr="00C01091" w:rsidRDefault="00532EA3">
      <w:pPr>
        <w:widowControl w:val="0"/>
        <w:ind w:left="720"/>
        <w:rPr>
          <w:rFonts w:ascii="Times New Roman" w:eastAsia="Times New Roman" w:hAnsi="Times New Roman" w:cs="Times New Roman"/>
          <w:sz w:val="24"/>
          <w:szCs w:val="24"/>
        </w:rPr>
      </w:pPr>
    </w:p>
    <w:p w:rsidR="00532EA3" w:rsidRPr="00C01091" w:rsidRDefault="00532EA3">
      <w:pPr>
        <w:widowControl w:val="0"/>
        <w:ind w:left="720"/>
        <w:rPr>
          <w:rFonts w:ascii="Times New Roman" w:eastAsia="Times New Roman" w:hAnsi="Times New Roman" w:cs="Times New Roman"/>
          <w:sz w:val="24"/>
          <w:szCs w:val="24"/>
        </w:rPr>
      </w:pPr>
    </w:p>
    <w:p w:rsidR="00532EA3" w:rsidRPr="00C01091" w:rsidRDefault="00532EA3">
      <w:pPr>
        <w:widowControl w:val="0"/>
        <w:ind w:left="720"/>
        <w:rPr>
          <w:rFonts w:ascii="Times New Roman" w:eastAsia="Times New Roman" w:hAnsi="Times New Roman" w:cs="Times New Roman"/>
          <w:sz w:val="24"/>
          <w:szCs w:val="24"/>
        </w:rPr>
      </w:pP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______________________________________</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Dra. Marta Hernández García MD, PhD</w:t>
      </w:r>
    </w:p>
    <w:p w:rsidR="00532EA3" w:rsidRPr="00C01091" w:rsidRDefault="009F67C0">
      <w:pPr>
        <w:widowControl w:val="0"/>
        <w:ind w:left="720"/>
        <w:rPr>
          <w:rFonts w:ascii="Times New Roman" w:eastAsia="Times New Roman" w:hAnsi="Times New Roman" w:cs="Times New Roman"/>
          <w:sz w:val="24"/>
          <w:szCs w:val="24"/>
        </w:rPr>
      </w:pPr>
      <w:bookmarkStart w:id="3" w:name="_heading=h.gjdgxs" w:colFirst="0" w:colLast="0"/>
      <w:bookmarkEnd w:id="3"/>
      <w:r w:rsidRPr="00C01091">
        <w:rPr>
          <w:rFonts w:ascii="Times New Roman" w:eastAsia="Times New Roman" w:hAnsi="Times New Roman" w:cs="Times New Roman"/>
          <w:sz w:val="24"/>
          <w:szCs w:val="24"/>
        </w:rPr>
        <w:t xml:space="preserve">Investigadora principal </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Médico Adjuta. S. Endocrinologia i Nutrició</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Hospital Universitari Arnau de Vilanova</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Correo electrónico: </w:t>
      </w:r>
      <w:r w:rsidR="00541BC9">
        <w:rPr>
          <w:rFonts w:ascii="Times New Roman" w:eastAsia="Times New Roman" w:hAnsi="Times New Roman" w:cs="Times New Roman"/>
          <w:sz w:val="24"/>
          <w:szCs w:val="24"/>
        </w:rPr>
        <w:t>martahernandezg@gmail.com</w:t>
      </w:r>
    </w:p>
    <w:p w:rsidR="00532EA3" w:rsidRPr="00C01091" w:rsidRDefault="00532EA3">
      <w:pPr>
        <w:widowControl w:val="0"/>
        <w:ind w:left="720"/>
        <w:rPr>
          <w:rFonts w:ascii="Times New Roman" w:eastAsia="Times New Roman" w:hAnsi="Times New Roman" w:cs="Times New Roman"/>
          <w:sz w:val="24"/>
          <w:szCs w:val="24"/>
        </w:rPr>
      </w:pPr>
    </w:p>
    <w:p w:rsidR="00532EA3" w:rsidRPr="00C01091" w:rsidRDefault="00532EA3">
      <w:pPr>
        <w:widowControl w:val="0"/>
        <w:ind w:left="720"/>
        <w:rPr>
          <w:rFonts w:ascii="Times New Roman" w:eastAsia="Times New Roman" w:hAnsi="Times New Roman" w:cs="Times New Roman"/>
          <w:sz w:val="24"/>
          <w:szCs w:val="24"/>
        </w:rPr>
      </w:pP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______________________________________</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Dr. Dídac Mauricio MD, PhD</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Investigador coordinador </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Director del departamento de Endocrinología y Nutrición </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Hospital de la Santa Creu i Sant Pau</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Correo electrónico: didacmauricio@gmail.com</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noProof/>
          <w:sz w:val="24"/>
          <w:szCs w:val="24"/>
        </w:rPr>
        <w:drawing>
          <wp:inline distT="0" distB="0" distL="0" distR="0">
            <wp:extent cx="1464446" cy="1103781"/>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cstate="print"/>
                    <a:srcRect/>
                    <a:stretch>
                      <a:fillRect/>
                    </a:stretch>
                  </pic:blipFill>
                  <pic:spPr>
                    <a:xfrm>
                      <a:off x="0" y="0"/>
                      <a:ext cx="1464446" cy="1103781"/>
                    </a:xfrm>
                    <a:prstGeom prst="rect">
                      <a:avLst/>
                    </a:prstGeom>
                    <a:ln/>
                  </pic:spPr>
                </pic:pic>
              </a:graphicData>
            </a:graphic>
          </wp:inline>
        </w:drawing>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______________________________________</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Dr. Josep Franch MD, PhD</w:t>
      </w:r>
    </w:p>
    <w:p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Jefe del grupo de investigación </w:t>
      </w:r>
    </w:p>
    <w:p w:rsidR="00532EA3" w:rsidRPr="00C01091" w:rsidRDefault="009F67C0">
      <w:pPr>
        <w:widowControl w:val="0"/>
        <w:ind w:firstLine="708"/>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Grupo Dap_Cat</w:t>
      </w:r>
    </w:p>
    <w:p w:rsidR="00532EA3" w:rsidRPr="00C01091" w:rsidRDefault="009F67C0">
      <w:pPr>
        <w:widowControl w:val="0"/>
        <w:ind w:firstLine="708"/>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IDIAP Jordi Gol i Gurina</w:t>
      </w:r>
    </w:p>
    <w:p w:rsidR="00532EA3" w:rsidRPr="00C01091" w:rsidRDefault="00532EA3">
      <w:pPr>
        <w:widowControl w:val="0"/>
        <w:ind w:left="720"/>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9F67C0">
      <w:pPr>
        <w:spacing w:after="60"/>
        <w:rPr>
          <w:rFonts w:ascii="Times New Roman" w:eastAsia="Times New Roman" w:hAnsi="Times New Roman" w:cs="Times New Roman"/>
          <w:b/>
          <w:sz w:val="24"/>
          <w:szCs w:val="24"/>
          <w:highlight w:val="yellow"/>
        </w:rPr>
      </w:pPr>
      <w:r w:rsidRPr="00C01091">
        <w:rPr>
          <w:rFonts w:ascii="Times New Roman" w:hAnsi="Times New Roman" w:cs="Times New Roman"/>
          <w:sz w:val="24"/>
          <w:szCs w:val="24"/>
        </w:rPr>
        <w:br w:type="page"/>
      </w:r>
    </w:p>
    <w:p w:rsidR="00532EA3" w:rsidRPr="00C01091" w:rsidRDefault="009F67C0">
      <w:pPr>
        <w:keepNext/>
        <w:keepLines/>
        <w:pBdr>
          <w:top w:val="nil"/>
          <w:left w:val="nil"/>
          <w:bottom w:val="nil"/>
          <w:right w:val="nil"/>
          <w:between w:val="nil"/>
        </w:pBdr>
        <w:spacing w:before="480" w:line="276" w:lineRule="auto"/>
        <w:rPr>
          <w:rFonts w:ascii="Times New Roman" w:eastAsia="Times New Roman" w:hAnsi="Times New Roman" w:cs="Times New Roman"/>
          <w:b/>
          <w:color w:val="000000"/>
          <w:sz w:val="24"/>
          <w:szCs w:val="24"/>
        </w:rPr>
      </w:pPr>
      <w:r w:rsidRPr="00C01091">
        <w:rPr>
          <w:rFonts w:ascii="Times New Roman" w:eastAsia="Times New Roman" w:hAnsi="Times New Roman" w:cs="Times New Roman"/>
          <w:b/>
          <w:color w:val="000000"/>
          <w:sz w:val="24"/>
          <w:szCs w:val="24"/>
        </w:rPr>
        <w:lastRenderedPageBreak/>
        <w:t>Índice</w:t>
      </w:r>
    </w:p>
    <w:sdt>
      <w:sdtPr>
        <w:rPr>
          <w:rFonts w:ascii="Times New Roman" w:hAnsi="Times New Roman" w:cs="Times New Roman"/>
          <w:noProof w:val="0"/>
          <w:sz w:val="24"/>
          <w:szCs w:val="24"/>
        </w:rPr>
        <w:id w:val="359786923"/>
        <w:docPartObj>
          <w:docPartGallery w:val="Table of Contents"/>
          <w:docPartUnique/>
        </w:docPartObj>
      </w:sdtPr>
      <w:sdtContent>
        <w:p w:rsidR="005B4445" w:rsidRDefault="00E7624B">
          <w:pPr>
            <w:pStyle w:val="TDC1"/>
            <w:tabs>
              <w:tab w:val="left" w:pos="440"/>
            </w:tabs>
            <w:rPr>
              <w:ins w:id="4" w:author="Jordi" w:date="2021-12-20T14:43:00Z"/>
              <w:rFonts w:asciiTheme="minorHAnsi" w:eastAsiaTheme="minorEastAsia" w:hAnsiTheme="minorHAnsi" w:cstheme="minorBidi"/>
            </w:rPr>
          </w:pPr>
          <w:r w:rsidRPr="00C01091">
            <w:rPr>
              <w:rFonts w:ascii="Times New Roman" w:hAnsi="Times New Roman" w:cs="Times New Roman"/>
              <w:sz w:val="24"/>
              <w:szCs w:val="24"/>
            </w:rPr>
            <w:fldChar w:fldCharType="begin"/>
          </w:r>
          <w:r w:rsidR="009F67C0" w:rsidRPr="00C01091">
            <w:rPr>
              <w:rFonts w:ascii="Times New Roman" w:hAnsi="Times New Roman" w:cs="Times New Roman"/>
              <w:sz w:val="24"/>
              <w:szCs w:val="24"/>
            </w:rPr>
            <w:instrText xml:space="preserve"> TOC \h \u \z </w:instrText>
          </w:r>
          <w:r w:rsidRPr="00C01091">
            <w:rPr>
              <w:rFonts w:ascii="Times New Roman" w:hAnsi="Times New Roman" w:cs="Times New Roman"/>
              <w:sz w:val="24"/>
              <w:szCs w:val="24"/>
            </w:rPr>
            <w:fldChar w:fldCharType="separate"/>
          </w:r>
          <w:ins w:id="5" w:author="Jordi" w:date="2021-12-20T14:43:00Z">
            <w:r w:rsidR="005B4445" w:rsidRPr="007C3D9A">
              <w:rPr>
                <w:rStyle w:val="Hipervnculo"/>
              </w:rPr>
              <w:fldChar w:fldCharType="begin"/>
            </w:r>
            <w:r w:rsidR="005B4445" w:rsidRPr="007C3D9A">
              <w:rPr>
                <w:rStyle w:val="Hipervnculo"/>
              </w:rPr>
              <w:instrText xml:space="preserve"> </w:instrText>
            </w:r>
            <w:r w:rsidR="005B4445">
              <w:instrText>HYPERLINK \l "_Toc90903853"</w:instrText>
            </w:r>
            <w:r w:rsidR="005B4445" w:rsidRPr="007C3D9A">
              <w:rPr>
                <w:rStyle w:val="Hipervnculo"/>
              </w:rPr>
              <w:instrText xml:space="preserve"> </w:instrText>
            </w:r>
            <w:r w:rsidR="005B4445" w:rsidRPr="007C3D9A">
              <w:rPr>
                <w:rStyle w:val="Hipervnculo"/>
              </w:rPr>
            </w:r>
            <w:r w:rsidR="005B4445" w:rsidRPr="007C3D9A">
              <w:rPr>
                <w:rStyle w:val="Hipervnculo"/>
              </w:rPr>
              <w:fldChar w:fldCharType="separate"/>
            </w:r>
            <w:r w:rsidR="005B4445" w:rsidRPr="007C3D9A">
              <w:rPr>
                <w:rStyle w:val="Hipervnculo"/>
              </w:rPr>
              <w:t>1.</w:t>
            </w:r>
            <w:r w:rsidR="005B4445">
              <w:rPr>
                <w:rFonts w:asciiTheme="minorHAnsi" w:eastAsiaTheme="minorEastAsia" w:hAnsiTheme="minorHAnsi" w:cstheme="minorBidi"/>
              </w:rPr>
              <w:tab/>
            </w:r>
            <w:r w:rsidR="005B4445" w:rsidRPr="007C3D9A">
              <w:rPr>
                <w:rStyle w:val="Hipervnculo"/>
              </w:rPr>
              <w:t>RESUMEN</w:t>
            </w:r>
            <w:r w:rsidR="005B4445">
              <w:rPr>
                <w:webHidden/>
              </w:rPr>
              <w:tab/>
            </w:r>
            <w:r w:rsidR="005B4445">
              <w:rPr>
                <w:webHidden/>
              </w:rPr>
              <w:fldChar w:fldCharType="begin"/>
            </w:r>
            <w:r w:rsidR="005B4445">
              <w:rPr>
                <w:webHidden/>
              </w:rPr>
              <w:instrText xml:space="preserve"> PAGEREF _Toc90903853 \h </w:instrText>
            </w:r>
            <w:r w:rsidR="005B4445">
              <w:rPr>
                <w:webHidden/>
              </w:rPr>
            </w:r>
          </w:ins>
          <w:r w:rsidR="005B4445">
            <w:rPr>
              <w:webHidden/>
            </w:rPr>
            <w:fldChar w:fldCharType="separate"/>
          </w:r>
          <w:ins w:id="6" w:author="Jordi" w:date="2021-12-20T14:43:00Z">
            <w:r w:rsidR="005B4445">
              <w:rPr>
                <w:webHidden/>
              </w:rPr>
              <w:t>8</w:t>
            </w:r>
            <w:r w:rsidR="005B4445">
              <w:rPr>
                <w:webHidden/>
              </w:rPr>
              <w:fldChar w:fldCharType="end"/>
            </w:r>
            <w:r w:rsidR="005B4445" w:rsidRPr="007C3D9A">
              <w:rPr>
                <w:rStyle w:val="Hipervnculo"/>
              </w:rPr>
              <w:fldChar w:fldCharType="end"/>
            </w:r>
          </w:ins>
        </w:p>
        <w:p w:rsidR="005B4445" w:rsidRDefault="005B4445">
          <w:pPr>
            <w:pStyle w:val="TDC1"/>
            <w:tabs>
              <w:tab w:val="left" w:pos="440"/>
            </w:tabs>
            <w:rPr>
              <w:ins w:id="7" w:author="Jordi" w:date="2021-12-20T14:43:00Z"/>
              <w:rFonts w:asciiTheme="minorHAnsi" w:eastAsiaTheme="minorEastAsia" w:hAnsiTheme="minorHAnsi" w:cstheme="minorBidi"/>
            </w:rPr>
          </w:pPr>
          <w:ins w:id="8" w:author="Jordi" w:date="2021-12-20T14:43:00Z">
            <w:r w:rsidRPr="007C3D9A">
              <w:rPr>
                <w:rStyle w:val="Hipervnculo"/>
              </w:rPr>
              <w:fldChar w:fldCharType="begin"/>
            </w:r>
            <w:r w:rsidRPr="007C3D9A">
              <w:rPr>
                <w:rStyle w:val="Hipervnculo"/>
              </w:rPr>
              <w:instrText xml:space="preserve"> </w:instrText>
            </w:r>
            <w:r>
              <w:instrText>HYPERLINK \l "_Toc90903857"</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lang w:val="en-US"/>
              </w:rPr>
              <w:t>2.</w:t>
            </w:r>
            <w:r>
              <w:rPr>
                <w:rFonts w:asciiTheme="minorHAnsi" w:eastAsiaTheme="minorEastAsia" w:hAnsiTheme="minorHAnsi" w:cstheme="minorBidi"/>
              </w:rPr>
              <w:tab/>
            </w:r>
            <w:r w:rsidRPr="007C3D9A">
              <w:rPr>
                <w:rStyle w:val="Hipervnculo"/>
              </w:rPr>
              <w:t>ABSTRACT</w:t>
            </w:r>
            <w:r w:rsidRPr="007C3D9A">
              <w:rPr>
                <w:rStyle w:val="Hipervnculo"/>
                <w:lang w:val="en-US"/>
              </w:rPr>
              <w:t xml:space="preserve">   Title: Diagnosis of gestational diabetes in Catalonia during the Ramadan period</w:t>
            </w:r>
            <w:r>
              <w:rPr>
                <w:webHidden/>
              </w:rPr>
              <w:tab/>
            </w:r>
            <w:r>
              <w:rPr>
                <w:webHidden/>
              </w:rPr>
              <w:fldChar w:fldCharType="begin"/>
            </w:r>
            <w:r>
              <w:rPr>
                <w:webHidden/>
              </w:rPr>
              <w:instrText xml:space="preserve"> PAGEREF _Toc90903857 \h </w:instrText>
            </w:r>
            <w:r>
              <w:rPr>
                <w:webHidden/>
              </w:rPr>
            </w:r>
          </w:ins>
          <w:r>
            <w:rPr>
              <w:webHidden/>
            </w:rPr>
            <w:fldChar w:fldCharType="separate"/>
          </w:r>
          <w:ins w:id="9" w:author="Jordi" w:date="2021-12-20T14:43:00Z">
            <w:r>
              <w:rPr>
                <w:webHidden/>
              </w:rPr>
              <w:t>9</w:t>
            </w:r>
            <w:r>
              <w:rPr>
                <w:webHidden/>
              </w:rPr>
              <w:fldChar w:fldCharType="end"/>
            </w:r>
            <w:r w:rsidRPr="007C3D9A">
              <w:rPr>
                <w:rStyle w:val="Hipervnculo"/>
              </w:rPr>
              <w:fldChar w:fldCharType="end"/>
            </w:r>
          </w:ins>
        </w:p>
        <w:p w:rsidR="005B4445" w:rsidRDefault="005B4445">
          <w:pPr>
            <w:pStyle w:val="TDC1"/>
            <w:tabs>
              <w:tab w:val="left" w:pos="440"/>
            </w:tabs>
            <w:rPr>
              <w:ins w:id="10" w:author="Jordi" w:date="2021-12-20T14:43:00Z"/>
              <w:rFonts w:asciiTheme="minorHAnsi" w:eastAsiaTheme="minorEastAsia" w:hAnsiTheme="minorHAnsi" w:cstheme="minorBidi"/>
            </w:rPr>
          </w:pPr>
          <w:ins w:id="11" w:author="Jordi" w:date="2021-12-20T14:43:00Z">
            <w:r w:rsidRPr="007C3D9A">
              <w:rPr>
                <w:rStyle w:val="Hipervnculo"/>
              </w:rPr>
              <w:fldChar w:fldCharType="begin"/>
            </w:r>
            <w:r w:rsidRPr="007C3D9A">
              <w:rPr>
                <w:rStyle w:val="Hipervnculo"/>
              </w:rPr>
              <w:instrText xml:space="preserve"> </w:instrText>
            </w:r>
            <w:r>
              <w:instrText>HYPERLINK \l "_Toc90903858"</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Fonts w:ascii="Times New Roman" w:eastAsia="Times New Roman" w:hAnsi="Times New Roman" w:cs="Times New Roman"/>
                <w:smallCaps/>
              </w:rPr>
              <w:t>3.</w:t>
            </w:r>
            <w:r>
              <w:rPr>
                <w:rFonts w:asciiTheme="minorHAnsi" w:eastAsiaTheme="minorEastAsia" w:hAnsiTheme="minorHAnsi" w:cstheme="minorBidi"/>
              </w:rPr>
              <w:tab/>
            </w:r>
            <w:r w:rsidRPr="007C3D9A">
              <w:rPr>
                <w:rStyle w:val="Hipervnculo"/>
                <w:rFonts w:ascii="Times New Roman" w:eastAsia="Times New Roman" w:hAnsi="Times New Roman" w:cs="Times New Roman"/>
                <w:smallCaps/>
              </w:rPr>
              <w:t>ENMIENDAS Y ACTUALIZACIONES</w:t>
            </w:r>
            <w:r>
              <w:rPr>
                <w:webHidden/>
              </w:rPr>
              <w:tab/>
            </w:r>
            <w:r>
              <w:rPr>
                <w:webHidden/>
              </w:rPr>
              <w:fldChar w:fldCharType="begin"/>
            </w:r>
            <w:r>
              <w:rPr>
                <w:webHidden/>
              </w:rPr>
              <w:instrText xml:space="preserve"> PAGEREF _Toc90903858 \h </w:instrText>
            </w:r>
            <w:r>
              <w:rPr>
                <w:webHidden/>
              </w:rPr>
            </w:r>
          </w:ins>
          <w:r>
            <w:rPr>
              <w:webHidden/>
            </w:rPr>
            <w:fldChar w:fldCharType="separate"/>
          </w:r>
          <w:ins w:id="12" w:author="Jordi" w:date="2021-12-20T14:43:00Z">
            <w:r>
              <w:rPr>
                <w:webHidden/>
              </w:rPr>
              <w:t>10</w:t>
            </w:r>
            <w:r>
              <w:rPr>
                <w:webHidden/>
              </w:rPr>
              <w:fldChar w:fldCharType="end"/>
            </w:r>
            <w:r w:rsidRPr="007C3D9A">
              <w:rPr>
                <w:rStyle w:val="Hipervnculo"/>
              </w:rPr>
              <w:fldChar w:fldCharType="end"/>
            </w:r>
          </w:ins>
        </w:p>
        <w:p w:rsidR="005B4445" w:rsidRDefault="005B4445">
          <w:pPr>
            <w:pStyle w:val="TDC1"/>
            <w:tabs>
              <w:tab w:val="left" w:pos="440"/>
            </w:tabs>
            <w:rPr>
              <w:ins w:id="13" w:author="Jordi" w:date="2021-12-20T14:43:00Z"/>
              <w:rFonts w:asciiTheme="minorHAnsi" w:eastAsiaTheme="minorEastAsia" w:hAnsiTheme="minorHAnsi" w:cstheme="minorBidi"/>
            </w:rPr>
          </w:pPr>
          <w:ins w:id="14" w:author="Jordi" w:date="2021-12-20T14:43:00Z">
            <w:r w:rsidRPr="007C3D9A">
              <w:rPr>
                <w:rStyle w:val="Hipervnculo"/>
              </w:rPr>
              <w:fldChar w:fldCharType="begin"/>
            </w:r>
            <w:r w:rsidRPr="007C3D9A">
              <w:rPr>
                <w:rStyle w:val="Hipervnculo"/>
              </w:rPr>
              <w:instrText xml:space="preserve"> </w:instrText>
            </w:r>
            <w:r>
              <w:instrText>HYPERLINK \l "_Toc90903859"</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Pr>
              <w:t>4.</w:t>
            </w:r>
            <w:r>
              <w:rPr>
                <w:rFonts w:asciiTheme="minorHAnsi" w:eastAsiaTheme="minorEastAsia" w:hAnsiTheme="minorHAnsi" w:cstheme="minorBidi"/>
              </w:rPr>
              <w:tab/>
            </w:r>
            <w:r w:rsidRPr="007C3D9A">
              <w:rPr>
                <w:rStyle w:val="Hipervnculo"/>
              </w:rPr>
              <w:t>ANTECEDENTES Y JUSTIFICACIÓN</w:t>
            </w:r>
            <w:r>
              <w:rPr>
                <w:webHidden/>
              </w:rPr>
              <w:tab/>
            </w:r>
            <w:r>
              <w:rPr>
                <w:webHidden/>
              </w:rPr>
              <w:fldChar w:fldCharType="begin"/>
            </w:r>
            <w:r>
              <w:rPr>
                <w:webHidden/>
              </w:rPr>
              <w:instrText xml:space="preserve"> PAGEREF _Toc90903859 \h </w:instrText>
            </w:r>
            <w:r>
              <w:rPr>
                <w:webHidden/>
              </w:rPr>
            </w:r>
          </w:ins>
          <w:r>
            <w:rPr>
              <w:webHidden/>
            </w:rPr>
            <w:fldChar w:fldCharType="separate"/>
          </w:r>
          <w:ins w:id="15" w:author="Jordi" w:date="2021-12-20T14:43:00Z">
            <w:r>
              <w:rPr>
                <w:webHidden/>
              </w:rPr>
              <w:t>12</w:t>
            </w:r>
            <w:r>
              <w:rPr>
                <w:webHidden/>
              </w:rPr>
              <w:fldChar w:fldCharType="end"/>
            </w:r>
            <w:r w:rsidRPr="007C3D9A">
              <w:rPr>
                <w:rStyle w:val="Hipervnculo"/>
              </w:rPr>
              <w:fldChar w:fldCharType="end"/>
            </w:r>
          </w:ins>
        </w:p>
        <w:p w:rsidR="005B4445" w:rsidRDefault="005B4445">
          <w:pPr>
            <w:pStyle w:val="TDC2"/>
            <w:tabs>
              <w:tab w:val="right" w:leader="dot" w:pos="8488"/>
            </w:tabs>
            <w:rPr>
              <w:ins w:id="16" w:author="Jordi" w:date="2021-12-20T14:43:00Z"/>
              <w:rFonts w:asciiTheme="minorHAnsi" w:eastAsiaTheme="minorEastAsia" w:hAnsiTheme="minorHAnsi" w:cstheme="minorBidi"/>
              <w:noProof/>
            </w:rPr>
          </w:pPr>
          <w:ins w:id="17"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"_Toc90903860"</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4.2. Antecedentes</w:t>
            </w:r>
            <w:r>
              <w:rPr>
                <w:noProof/>
                <w:webHidden/>
              </w:rPr>
              <w:tab/>
            </w:r>
            <w:r>
              <w:rPr>
                <w:noProof/>
                <w:webHidden/>
              </w:rPr>
              <w:fldChar w:fldCharType="begin"/>
            </w:r>
            <w:r>
              <w:rPr>
                <w:noProof/>
                <w:webHidden/>
              </w:rPr>
              <w:instrText xml:space="preserve"> PAGEREF _Toc90903860 \h </w:instrText>
            </w:r>
            <w:r>
              <w:rPr>
                <w:noProof/>
                <w:webHidden/>
              </w:rPr>
            </w:r>
          </w:ins>
          <w:r>
            <w:rPr>
              <w:noProof/>
              <w:webHidden/>
            </w:rPr>
            <w:fldChar w:fldCharType="separate"/>
          </w:r>
          <w:ins w:id="18" w:author="Jordi" w:date="2021-12-20T14:43:00Z">
            <w:r>
              <w:rPr>
                <w:noProof/>
                <w:webHidden/>
              </w:rPr>
              <w:t>12</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19" w:author="Jordi" w:date="2021-12-20T14:43:00Z"/>
              <w:rFonts w:asciiTheme="minorHAnsi" w:eastAsiaTheme="minorEastAsia" w:hAnsiTheme="minorHAnsi" w:cstheme="minorBidi"/>
              <w:noProof/>
            </w:rPr>
          </w:pPr>
          <w:ins w:id="20"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"_Toc90903861"</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4.3. Justificación</w:t>
            </w:r>
            <w:r>
              <w:rPr>
                <w:noProof/>
                <w:webHidden/>
              </w:rPr>
              <w:tab/>
            </w:r>
            <w:r>
              <w:rPr>
                <w:noProof/>
                <w:webHidden/>
              </w:rPr>
              <w:fldChar w:fldCharType="begin"/>
            </w:r>
            <w:r>
              <w:rPr>
                <w:noProof/>
                <w:webHidden/>
              </w:rPr>
              <w:instrText xml:space="preserve"> PAGEREF _Toc90903861 \h </w:instrText>
            </w:r>
            <w:r>
              <w:rPr>
                <w:noProof/>
                <w:webHidden/>
              </w:rPr>
            </w:r>
          </w:ins>
          <w:r>
            <w:rPr>
              <w:noProof/>
              <w:webHidden/>
            </w:rPr>
            <w:fldChar w:fldCharType="separate"/>
          </w:r>
          <w:ins w:id="21" w:author="Jordi" w:date="2021-12-20T14:43:00Z">
            <w:r>
              <w:rPr>
                <w:noProof/>
                <w:webHidden/>
              </w:rPr>
              <w:t>13</w:t>
            </w:r>
            <w:r>
              <w:rPr>
                <w:noProof/>
                <w:webHidden/>
              </w:rPr>
              <w:fldChar w:fldCharType="end"/>
            </w:r>
            <w:r w:rsidRPr="007C3D9A">
              <w:rPr>
                <w:rStyle w:val="Hipervnculo"/>
                <w:noProof/>
              </w:rPr>
              <w:fldChar w:fldCharType="end"/>
            </w:r>
          </w:ins>
        </w:p>
        <w:p w:rsidR="005B4445" w:rsidRDefault="005B4445">
          <w:pPr>
            <w:pStyle w:val="TDC1"/>
            <w:tabs>
              <w:tab w:val="left" w:pos="440"/>
            </w:tabs>
            <w:rPr>
              <w:ins w:id="22" w:author="Jordi" w:date="2021-12-20T14:43:00Z"/>
              <w:rFonts w:asciiTheme="minorHAnsi" w:eastAsiaTheme="minorEastAsia" w:hAnsiTheme="minorHAnsi" w:cstheme="minorBidi"/>
            </w:rPr>
          </w:pPr>
          <w:ins w:id="23" w:author="Jordi" w:date="2021-12-20T14:43:00Z">
            <w:r w:rsidRPr="007C3D9A">
              <w:rPr>
                <w:rStyle w:val="Hipervnculo"/>
              </w:rPr>
              <w:fldChar w:fldCharType="begin"/>
            </w:r>
            <w:r w:rsidRPr="007C3D9A">
              <w:rPr>
                <w:rStyle w:val="Hipervnculo"/>
              </w:rPr>
              <w:instrText xml:space="preserve"> </w:instrText>
            </w:r>
            <w:r>
              <w:instrText>HYPERLINK \l "_Toc90903862"</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Pr>
              <w:t>5.</w:t>
            </w:r>
            <w:r>
              <w:rPr>
                <w:rFonts w:asciiTheme="minorHAnsi" w:eastAsiaTheme="minorEastAsia" w:hAnsiTheme="minorHAnsi" w:cstheme="minorBidi"/>
              </w:rPr>
              <w:tab/>
            </w:r>
            <w:r w:rsidRPr="007C3D9A">
              <w:rPr>
                <w:rStyle w:val="Hipervnculo"/>
              </w:rPr>
              <w:t>HIPÓTESIS DEL ESTUDIO</w:t>
            </w:r>
            <w:r>
              <w:rPr>
                <w:webHidden/>
              </w:rPr>
              <w:tab/>
            </w:r>
            <w:r>
              <w:rPr>
                <w:webHidden/>
              </w:rPr>
              <w:fldChar w:fldCharType="begin"/>
            </w:r>
            <w:r>
              <w:rPr>
                <w:webHidden/>
              </w:rPr>
              <w:instrText xml:space="preserve"> PAGEREF _Toc90903862 \h </w:instrText>
            </w:r>
            <w:r>
              <w:rPr>
                <w:webHidden/>
              </w:rPr>
            </w:r>
          </w:ins>
          <w:r>
            <w:rPr>
              <w:webHidden/>
            </w:rPr>
            <w:fldChar w:fldCharType="separate"/>
          </w:r>
          <w:ins w:id="24" w:author="Jordi" w:date="2021-12-20T14:43:00Z">
            <w:r>
              <w:rPr>
                <w:webHidden/>
              </w:rPr>
              <w:t>14</w:t>
            </w:r>
            <w:r>
              <w:rPr>
                <w:webHidden/>
              </w:rPr>
              <w:fldChar w:fldCharType="end"/>
            </w:r>
            <w:r w:rsidRPr="007C3D9A">
              <w:rPr>
                <w:rStyle w:val="Hipervnculo"/>
              </w:rPr>
              <w:fldChar w:fldCharType="end"/>
            </w:r>
          </w:ins>
        </w:p>
        <w:p w:rsidR="005B4445" w:rsidRDefault="005B4445">
          <w:pPr>
            <w:pStyle w:val="TDC1"/>
            <w:tabs>
              <w:tab w:val="left" w:pos="440"/>
            </w:tabs>
            <w:rPr>
              <w:ins w:id="25" w:author="Jordi" w:date="2021-12-20T14:43:00Z"/>
              <w:rFonts w:asciiTheme="minorHAnsi" w:eastAsiaTheme="minorEastAsia" w:hAnsiTheme="minorHAnsi" w:cstheme="minorBidi"/>
            </w:rPr>
          </w:pPr>
          <w:ins w:id="26" w:author="Jordi" w:date="2021-12-20T14:43:00Z">
            <w:r w:rsidRPr="007C3D9A">
              <w:rPr>
                <w:rStyle w:val="Hipervnculo"/>
              </w:rPr>
              <w:fldChar w:fldCharType="begin"/>
            </w:r>
            <w:r w:rsidRPr="007C3D9A">
              <w:rPr>
                <w:rStyle w:val="Hipervnculo"/>
              </w:rPr>
              <w:instrText xml:space="preserve"> </w:instrText>
            </w:r>
            <w:r>
              <w:instrText>HYPERLINK \l "_Toc90903863"</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Pr>
              <w:t>6.</w:t>
            </w:r>
            <w:r>
              <w:rPr>
                <w:rFonts w:asciiTheme="minorHAnsi" w:eastAsiaTheme="minorEastAsia" w:hAnsiTheme="minorHAnsi" w:cstheme="minorBidi"/>
              </w:rPr>
              <w:tab/>
            </w:r>
            <w:r w:rsidRPr="007C3D9A">
              <w:rPr>
                <w:rStyle w:val="Hipervnculo"/>
              </w:rPr>
              <w:t>OBJETIVOS</w:t>
            </w:r>
            <w:r>
              <w:rPr>
                <w:webHidden/>
              </w:rPr>
              <w:tab/>
            </w:r>
            <w:r>
              <w:rPr>
                <w:webHidden/>
              </w:rPr>
              <w:fldChar w:fldCharType="begin"/>
            </w:r>
            <w:r>
              <w:rPr>
                <w:webHidden/>
              </w:rPr>
              <w:instrText xml:space="preserve"> PAGEREF _Toc90903863 \h </w:instrText>
            </w:r>
            <w:r>
              <w:rPr>
                <w:webHidden/>
              </w:rPr>
            </w:r>
          </w:ins>
          <w:r>
            <w:rPr>
              <w:webHidden/>
            </w:rPr>
            <w:fldChar w:fldCharType="separate"/>
          </w:r>
          <w:ins w:id="27" w:author="Jordi" w:date="2021-12-20T14:43:00Z">
            <w:r>
              <w:rPr>
                <w:webHidden/>
              </w:rPr>
              <w:t>14</w:t>
            </w:r>
            <w:r>
              <w:rPr>
                <w:webHidden/>
              </w:rPr>
              <w:fldChar w:fldCharType="end"/>
            </w:r>
            <w:r w:rsidRPr="007C3D9A">
              <w:rPr>
                <w:rStyle w:val="Hipervnculo"/>
              </w:rPr>
              <w:fldChar w:fldCharType="end"/>
            </w:r>
          </w:ins>
        </w:p>
        <w:p w:rsidR="005B4445" w:rsidRDefault="005B4445">
          <w:pPr>
            <w:pStyle w:val="TDC2"/>
            <w:tabs>
              <w:tab w:val="right" w:leader="dot" w:pos="8488"/>
            </w:tabs>
            <w:rPr>
              <w:ins w:id="28" w:author="Jordi" w:date="2021-12-20T14:43:00Z"/>
              <w:rFonts w:asciiTheme="minorHAnsi" w:eastAsiaTheme="minorEastAsia" w:hAnsiTheme="minorHAnsi" w:cstheme="minorBidi"/>
              <w:noProof/>
            </w:rPr>
          </w:pPr>
          <w:ins w:id="29"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"_Toc90903864"</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6.2. Objetivo principal</w:t>
            </w:r>
            <w:r>
              <w:rPr>
                <w:noProof/>
                <w:webHidden/>
              </w:rPr>
              <w:tab/>
            </w:r>
            <w:r>
              <w:rPr>
                <w:noProof/>
                <w:webHidden/>
              </w:rPr>
              <w:fldChar w:fldCharType="begin"/>
            </w:r>
            <w:r>
              <w:rPr>
                <w:noProof/>
                <w:webHidden/>
              </w:rPr>
              <w:instrText xml:space="preserve"> PAGEREF _Toc90903864 \h </w:instrText>
            </w:r>
            <w:r>
              <w:rPr>
                <w:noProof/>
                <w:webHidden/>
              </w:rPr>
            </w:r>
          </w:ins>
          <w:r>
            <w:rPr>
              <w:noProof/>
              <w:webHidden/>
            </w:rPr>
            <w:fldChar w:fldCharType="separate"/>
          </w:r>
          <w:ins w:id="30" w:author="Jordi" w:date="2021-12-20T14:43:00Z">
            <w:r>
              <w:rPr>
                <w:noProof/>
                <w:webHidden/>
              </w:rPr>
              <w:t>14</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31" w:author="Jordi" w:date="2021-12-20T14:43:00Z"/>
              <w:rFonts w:asciiTheme="minorHAnsi" w:eastAsiaTheme="minorEastAsia" w:hAnsiTheme="minorHAnsi" w:cstheme="minorBidi"/>
              <w:noProof/>
            </w:rPr>
          </w:pPr>
          <w:ins w:id="32"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"_Toc90903867"</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6.3. Objetivos secundarios</w:t>
            </w:r>
            <w:r>
              <w:rPr>
                <w:noProof/>
                <w:webHidden/>
              </w:rPr>
              <w:tab/>
            </w:r>
            <w:r>
              <w:rPr>
                <w:noProof/>
                <w:webHidden/>
              </w:rPr>
              <w:fldChar w:fldCharType="begin"/>
            </w:r>
            <w:r>
              <w:rPr>
                <w:noProof/>
                <w:webHidden/>
              </w:rPr>
              <w:instrText xml:space="preserve"> PAGEREF _Toc90903867 \h </w:instrText>
            </w:r>
            <w:r>
              <w:rPr>
                <w:noProof/>
                <w:webHidden/>
              </w:rPr>
            </w:r>
          </w:ins>
          <w:r>
            <w:rPr>
              <w:noProof/>
              <w:webHidden/>
            </w:rPr>
            <w:fldChar w:fldCharType="separate"/>
          </w:r>
          <w:ins w:id="33" w:author="Jordi" w:date="2021-12-20T14:43:00Z">
            <w:r>
              <w:rPr>
                <w:noProof/>
                <w:webHidden/>
              </w:rPr>
              <w:t>14</w:t>
            </w:r>
            <w:r>
              <w:rPr>
                <w:noProof/>
                <w:webHidden/>
              </w:rPr>
              <w:fldChar w:fldCharType="end"/>
            </w:r>
            <w:r w:rsidRPr="007C3D9A">
              <w:rPr>
                <w:rStyle w:val="Hipervnculo"/>
                <w:noProof/>
              </w:rPr>
              <w:fldChar w:fldCharType="end"/>
            </w:r>
          </w:ins>
        </w:p>
        <w:p w:rsidR="005B4445" w:rsidRDefault="005B4445">
          <w:pPr>
            <w:pStyle w:val="TDC1"/>
            <w:tabs>
              <w:tab w:val="left" w:pos="440"/>
            </w:tabs>
            <w:rPr>
              <w:ins w:id="34" w:author="Jordi" w:date="2021-12-20T14:43:00Z"/>
              <w:rFonts w:asciiTheme="minorHAnsi" w:eastAsiaTheme="minorEastAsia" w:hAnsiTheme="minorHAnsi" w:cstheme="minorBidi"/>
            </w:rPr>
          </w:pPr>
          <w:ins w:id="35" w:author="Jordi" w:date="2021-12-20T14:43:00Z">
            <w:r w:rsidRPr="007C3D9A">
              <w:rPr>
                <w:rStyle w:val="Hipervnculo"/>
              </w:rPr>
              <w:fldChar w:fldCharType="begin"/>
            </w:r>
            <w:r w:rsidRPr="007C3D9A">
              <w:rPr>
                <w:rStyle w:val="Hipervnculo"/>
              </w:rPr>
              <w:instrText xml:space="preserve"> </w:instrText>
            </w:r>
            <w:r>
              <w:instrText>HYPERLINK \l "_Toc90903868"</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Pr>
              <w:t>7.</w:t>
            </w:r>
            <w:r>
              <w:rPr>
                <w:rFonts w:asciiTheme="minorHAnsi" w:eastAsiaTheme="minorEastAsia" w:hAnsiTheme="minorHAnsi" w:cstheme="minorBidi"/>
              </w:rPr>
              <w:tab/>
            </w:r>
            <w:r w:rsidRPr="007C3D9A">
              <w:rPr>
                <w:rStyle w:val="Hipervnculo"/>
              </w:rPr>
              <w:t>METODOLOGÍA</w:t>
            </w:r>
            <w:r>
              <w:rPr>
                <w:webHidden/>
              </w:rPr>
              <w:tab/>
            </w:r>
            <w:r>
              <w:rPr>
                <w:webHidden/>
              </w:rPr>
              <w:fldChar w:fldCharType="begin"/>
            </w:r>
            <w:r>
              <w:rPr>
                <w:webHidden/>
              </w:rPr>
              <w:instrText xml:space="preserve"> PAGEREF _Toc90903868 \h </w:instrText>
            </w:r>
            <w:r>
              <w:rPr>
                <w:webHidden/>
              </w:rPr>
            </w:r>
          </w:ins>
          <w:r>
            <w:rPr>
              <w:webHidden/>
            </w:rPr>
            <w:fldChar w:fldCharType="separate"/>
          </w:r>
          <w:ins w:id="36" w:author="Jordi" w:date="2021-12-20T14:43:00Z">
            <w:r>
              <w:rPr>
                <w:webHidden/>
              </w:rPr>
              <w:t>15</w:t>
            </w:r>
            <w:r>
              <w:rPr>
                <w:webHidden/>
              </w:rPr>
              <w:fldChar w:fldCharType="end"/>
            </w:r>
            <w:r w:rsidRPr="007C3D9A">
              <w:rPr>
                <w:rStyle w:val="Hipervnculo"/>
              </w:rPr>
              <w:fldChar w:fldCharType="end"/>
            </w:r>
          </w:ins>
        </w:p>
        <w:p w:rsidR="005B4445" w:rsidRDefault="005B4445">
          <w:pPr>
            <w:pStyle w:val="TDC2"/>
            <w:tabs>
              <w:tab w:val="right" w:leader="dot" w:pos="8488"/>
            </w:tabs>
            <w:rPr>
              <w:ins w:id="37" w:author="Jordi" w:date="2021-12-20T14:43:00Z"/>
              <w:rFonts w:asciiTheme="minorHAnsi" w:eastAsiaTheme="minorEastAsia" w:hAnsiTheme="minorHAnsi" w:cstheme="minorBidi"/>
              <w:noProof/>
            </w:rPr>
          </w:pPr>
          <w:ins w:id="38"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"_Toc90903869"</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7.2. Diseño</w:t>
            </w:r>
            <w:r>
              <w:rPr>
                <w:noProof/>
                <w:webHidden/>
              </w:rPr>
              <w:tab/>
            </w:r>
            <w:r>
              <w:rPr>
                <w:noProof/>
                <w:webHidden/>
              </w:rPr>
              <w:fldChar w:fldCharType="begin"/>
            </w:r>
            <w:r>
              <w:rPr>
                <w:noProof/>
                <w:webHidden/>
              </w:rPr>
              <w:instrText xml:space="preserve"> PAGEREF _Toc90903869 \h </w:instrText>
            </w:r>
            <w:r>
              <w:rPr>
                <w:noProof/>
                <w:webHidden/>
              </w:rPr>
            </w:r>
          </w:ins>
          <w:r>
            <w:rPr>
              <w:noProof/>
              <w:webHidden/>
            </w:rPr>
            <w:fldChar w:fldCharType="separate"/>
          </w:r>
          <w:ins w:id="39" w:author="Jordi" w:date="2021-12-20T14:43:00Z">
            <w:r>
              <w:rPr>
                <w:noProof/>
                <w:webHidden/>
              </w:rPr>
              <w:t>15</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40" w:author="Jordi" w:date="2021-12-20T14:43:00Z"/>
              <w:rFonts w:asciiTheme="minorHAnsi" w:eastAsiaTheme="minorEastAsia" w:hAnsiTheme="minorHAnsi" w:cstheme="minorBidi"/>
              <w:noProof/>
            </w:rPr>
          </w:pPr>
          <w:ins w:id="41"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"_Toc90903870"</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7.3. Ámbito y población de estudio</w:t>
            </w:r>
            <w:r>
              <w:rPr>
                <w:noProof/>
                <w:webHidden/>
              </w:rPr>
              <w:tab/>
            </w:r>
            <w:r>
              <w:rPr>
                <w:noProof/>
                <w:webHidden/>
              </w:rPr>
              <w:fldChar w:fldCharType="begin"/>
            </w:r>
            <w:r>
              <w:rPr>
                <w:noProof/>
                <w:webHidden/>
              </w:rPr>
              <w:instrText xml:space="preserve"> PAGEREF _Toc90903870 \h </w:instrText>
            </w:r>
            <w:r>
              <w:rPr>
                <w:noProof/>
                <w:webHidden/>
              </w:rPr>
            </w:r>
          </w:ins>
          <w:r>
            <w:rPr>
              <w:noProof/>
              <w:webHidden/>
            </w:rPr>
            <w:fldChar w:fldCharType="separate"/>
          </w:r>
          <w:ins w:id="42" w:author="Jordi" w:date="2021-12-20T14:43:00Z">
            <w:r>
              <w:rPr>
                <w:noProof/>
                <w:webHidden/>
              </w:rPr>
              <w:t>15</w:t>
            </w:r>
            <w:r>
              <w:rPr>
                <w:noProof/>
                <w:webHidden/>
              </w:rPr>
              <w:fldChar w:fldCharType="end"/>
            </w:r>
            <w:r w:rsidRPr="007C3D9A">
              <w:rPr>
                <w:rStyle w:val="Hipervnculo"/>
                <w:noProof/>
              </w:rPr>
              <w:fldChar w:fldCharType="end"/>
            </w:r>
          </w:ins>
        </w:p>
        <w:p w:rsidR="005B4445" w:rsidRDefault="005B4445">
          <w:pPr>
            <w:pStyle w:val="TDC3"/>
            <w:tabs>
              <w:tab w:val="right" w:leader="dot" w:pos="8488"/>
            </w:tabs>
            <w:rPr>
              <w:ins w:id="43" w:author="Jordi" w:date="2021-12-20T14:43:00Z"/>
              <w:rFonts w:asciiTheme="minorHAnsi" w:eastAsiaTheme="minorEastAsia" w:hAnsiTheme="minorHAnsi" w:cstheme="minorBidi"/>
              <w:noProof/>
            </w:rPr>
          </w:pPr>
          <w:ins w:id="44"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"_Toc90903871"</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7.3.1. Criterios de inclusión</w:t>
            </w:r>
            <w:r>
              <w:rPr>
                <w:noProof/>
                <w:webHidden/>
              </w:rPr>
              <w:tab/>
            </w:r>
            <w:r>
              <w:rPr>
                <w:noProof/>
                <w:webHidden/>
              </w:rPr>
              <w:fldChar w:fldCharType="begin"/>
            </w:r>
            <w:r>
              <w:rPr>
                <w:noProof/>
                <w:webHidden/>
              </w:rPr>
              <w:instrText xml:space="preserve"> PAGEREF _Toc90903871 \h </w:instrText>
            </w:r>
            <w:r>
              <w:rPr>
                <w:noProof/>
                <w:webHidden/>
              </w:rPr>
            </w:r>
          </w:ins>
          <w:r>
            <w:rPr>
              <w:noProof/>
              <w:webHidden/>
            </w:rPr>
            <w:fldChar w:fldCharType="separate"/>
          </w:r>
          <w:ins w:id="45" w:author="Jordi" w:date="2021-12-20T14:43:00Z">
            <w:r>
              <w:rPr>
                <w:noProof/>
                <w:webHidden/>
              </w:rPr>
              <w:t>16</w:t>
            </w:r>
            <w:r>
              <w:rPr>
                <w:noProof/>
                <w:webHidden/>
              </w:rPr>
              <w:fldChar w:fldCharType="end"/>
            </w:r>
            <w:r w:rsidRPr="007C3D9A">
              <w:rPr>
                <w:rStyle w:val="Hipervnculo"/>
                <w:noProof/>
              </w:rPr>
              <w:fldChar w:fldCharType="end"/>
            </w:r>
          </w:ins>
        </w:p>
        <w:p w:rsidR="005B4445" w:rsidRDefault="005B4445">
          <w:pPr>
            <w:pStyle w:val="TDC3"/>
            <w:tabs>
              <w:tab w:val="right" w:leader="dot" w:pos="8488"/>
            </w:tabs>
            <w:rPr>
              <w:ins w:id="46" w:author="Jordi" w:date="2021-12-20T14:43:00Z"/>
              <w:rFonts w:asciiTheme="minorHAnsi" w:eastAsiaTheme="minorEastAsia" w:hAnsiTheme="minorHAnsi" w:cstheme="minorBidi"/>
              <w:noProof/>
            </w:rPr>
          </w:pPr>
          <w:ins w:id="47"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"_Toc90903872"</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7.3.2. Criterios de exclusión</w:t>
            </w:r>
            <w:r>
              <w:rPr>
                <w:noProof/>
                <w:webHidden/>
              </w:rPr>
              <w:tab/>
            </w:r>
            <w:r>
              <w:rPr>
                <w:noProof/>
                <w:webHidden/>
              </w:rPr>
              <w:fldChar w:fldCharType="begin"/>
            </w:r>
            <w:r>
              <w:rPr>
                <w:noProof/>
                <w:webHidden/>
              </w:rPr>
              <w:instrText xml:space="preserve"> PAGEREF _Toc90903872 \h </w:instrText>
            </w:r>
            <w:r>
              <w:rPr>
                <w:noProof/>
                <w:webHidden/>
              </w:rPr>
            </w:r>
          </w:ins>
          <w:r>
            <w:rPr>
              <w:noProof/>
              <w:webHidden/>
            </w:rPr>
            <w:fldChar w:fldCharType="separate"/>
          </w:r>
          <w:ins w:id="48" w:author="Jordi" w:date="2021-12-20T14:43:00Z">
            <w:r>
              <w:rPr>
                <w:noProof/>
                <w:webHidden/>
              </w:rPr>
              <w:t>16</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49" w:author="Jordi" w:date="2021-12-20T14:43:00Z"/>
              <w:rFonts w:asciiTheme="minorHAnsi" w:eastAsiaTheme="minorEastAsia" w:hAnsiTheme="minorHAnsi" w:cstheme="minorBidi"/>
              <w:noProof/>
            </w:rPr>
          </w:pPr>
          <w:ins w:id="50"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"_Toc90903877"</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7.4. Definición de grupos de estudio</w:t>
            </w:r>
            <w:r>
              <w:rPr>
                <w:noProof/>
                <w:webHidden/>
              </w:rPr>
              <w:tab/>
            </w:r>
            <w:r>
              <w:rPr>
                <w:noProof/>
                <w:webHidden/>
              </w:rPr>
              <w:fldChar w:fldCharType="begin"/>
            </w:r>
            <w:r>
              <w:rPr>
                <w:noProof/>
                <w:webHidden/>
              </w:rPr>
              <w:instrText xml:space="preserve"> PAGEREF _Toc90903877 \h </w:instrText>
            </w:r>
            <w:r>
              <w:rPr>
                <w:noProof/>
                <w:webHidden/>
              </w:rPr>
            </w:r>
          </w:ins>
          <w:r>
            <w:rPr>
              <w:noProof/>
              <w:webHidden/>
            </w:rPr>
            <w:fldChar w:fldCharType="separate"/>
          </w:r>
          <w:ins w:id="51" w:author="Jordi" w:date="2021-12-20T14:43:00Z">
            <w:r>
              <w:rPr>
                <w:noProof/>
                <w:webHidden/>
              </w:rPr>
              <w:t>16</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52" w:author="Jordi" w:date="2021-12-20T14:43:00Z"/>
              <w:rFonts w:asciiTheme="minorHAnsi" w:eastAsiaTheme="minorEastAsia" w:hAnsiTheme="minorHAnsi" w:cstheme="minorBidi"/>
              <w:noProof/>
            </w:rPr>
          </w:pPr>
          <w:ins w:id="53"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"_Toc90903878"</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7.5. Fecha de inclusión</w:t>
            </w:r>
            <w:r>
              <w:rPr>
                <w:noProof/>
                <w:webHidden/>
              </w:rPr>
              <w:tab/>
            </w:r>
            <w:r>
              <w:rPr>
                <w:noProof/>
                <w:webHidden/>
              </w:rPr>
              <w:fldChar w:fldCharType="begin"/>
            </w:r>
            <w:r>
              <w:rPr>
                <w:noProof/>
                <w:webHidden/>
              </w:rPr>
              <w:instrText xml:space="preserve"> PAGEREF _Toc90903878 \h </w:instrText>
            </w:r>
            <w:r>
              <w:rPr>
                <w:noProof/>
                <w:webHidden/>
              </w:rPr>
            </w:r>
          </w:ins>
          <w:r>
            <w:rPr>
              <w:noProof/>
              <w:webHidden/>
            </w:rPr>
            <w:fldChar w:fldCharType="separate"/>
          </w:r>
          <w:ins w:id="54" w:author="Jordi" w:date="2021-12-20T14:43:00Z">
            <w:r>
              <w:rPr>
                <w:noProof/>
                <w:webHidden/>
              </w:rPr>
              <w:t>17</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55" w:author="Jordi" w:date="2021-12-20T14:43:00Z"/>
              <w:rFonts w:asciiTheme="minorHAnsi" w:eastAsiaTheme="minorEastAsia" w:hAnsiTheme="minorHAnsi" w:cstheme="minorBidi"/>
              <w:noProof/>
            </w:rPr>
          </w:pPr>
          <w:ins w:id="56"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"_Toc90903879"</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7.6. Diagnóstico de DMG</w:t>
            </w:r>
            <w:r>
              <w:rPr>
                <w:noProof/>
                <w:webHidden/>
              </w:rPr>
              <w:tab/>
            </w:r>
            <w:r>
              <w:rPr>
                <w:noProof/>
                <w:webHidden/>
              </w:rPr>
              <w:fldChar w:fldCharType="begin"/>
            </w:r>
            <w:r>
              <w:rPr>
                <w:noProof/>
                <w:webHidden/>
              </w:rPr>
              <w:instrText xml:space="preserve"> PAGEREF _Toc90903879 \h </w:instrText>
            </w:r>
            <w:r>
              <w:rPr>
                <w:noProof/>
                <w:webHidden/>
              </w:rPr>
            </w:r>
          </w:ins>
          <w:r>
            <w:rPr>
              <w:noProof/>
              <w:webHidden/>
            </w:rPr>
            <w:fldChar w:fldCharType="separate"/>
          </w:r>
          <w:ins w:id="57" w:author="Jordi" w:date="2021-12-20T14:43:00Z">
            <w:r>
              <w:rPr>
                <w:noProof/>
                <w:webHidden/>
              </w:rPr>
              <w:t>17</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58" w:author="Jordi" w:date="2021-12-20T14:43:00Z"/>
              <w:rFonts w:asciiTheme="minorHAnsi" w:eastAsiaTheme="minorEastAsia" w:hAnsiTheme="minorHAnsi" w:cstheme="minorBidi"/>
              <w:noProof/>
            </w:rPr>
          </w:pPr>
          <w:ins w:id="59"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"_Toc90903880"</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 xml:space="preserve"> Tablas de</w:t>
            </w:r>
            <w:r>
              <w:rPr>
                <w:noProof/>
                <w:webHidden/>
              </w:rPr>
              <w:tab/>
            </w:r>
            <w:r>
              <w:rPr>
                <w:noProof/>
                <w:webHidden/>
              </w:rPr>
              <w:fldChar w:fldCharType="begin"/>
            </w:r>
            <w:r>
              <w:rPr>
                <w:noProof/>
                <w:webHidden/>
              </w:rPr>
              <w:instrText xml:space="preserve"> PAGEREF _Toc90903880 \h </w:instrText>
            </w:r>
            <w:r>
              <w:rPr>
                <w:noProof/>
                <w:webHidden/>
              </w:rPr>
            </w:r>
          </w:ins>
          <w:r>
            <w:rPr>
              <w:noProof/>
              <w:webHidden/>
            </w:rPr>
            <w:fldChar w:fldCharType="separate"/>
          </w:r>
          <w:ins w:id="60" w:author="Jordi" w:date="2021-12-20T14:43:00Z">
            <w:r>
              <w:rPr>
                <w:noProof/>
                <w:webHidden/>
              </w:rPr>
              <w:t>18</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61" w:author="Jordi" w:date="2021-12-20T14:43:00Z"/>
              <w:rFonts w:asciiTheme="minorHAnsi" w:eastAsiaTheme="minorEastAsia" w:hAnsiTheme="minorHAnsi" w:cstheme="minorBidi"/>
              <w:noProof/>
            </w:rPr>
          </w:pPr>
          <w:ins w:id="62"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"_Toc90903881"</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7.7. variables</w:t>
            </w:r>
            <w:r>
              <w:rPr>
                <w:noProof/>
                <w:webHidden/>
              </w:rPr>
              <w:tab/>
            </w:r>
            <w:r>
              <w:rPr>
                <w:noProof/>
                <w:webHidden/>
              </w:rPr>
              <w:fldChar w:fldCharType="begin"/>
            </w:r>
            <w:r>
              <w:rPr>
                <w:noProof/>
                <w:webHidden/>
              </w:rPr>
              <w:instrText xml:space="preserve"> PAGEREF _Toc90903881 \h </w:instrText>
            </w:r>
            <w:r>
              <w:rPr>
                <w:noProof/>
                <w:webHidden/>
              </w:rPr>
            </w:r>
          </w:ins>
          <w:r>
            <w:rPr>
              <w:noProof/>
              <w:webHidden/>
            </w:rPr>
            <w:fldChar w:fldCharType="separate"/>
          </w:r>
          <w:ins w:id="63" w:author="Jordi" w:date="2021-12-20T14:43:00Z">
            <w:r>
              <w:rPr>
                <w:noProof/>
                <w:webHidden/>
              </w:rPr>
              <w:t>18</w:t>
            </w:r>
            <w:r>
              <w:rPr>
                <w:noProof/>
                <w:webHidden/>
              </w:rPr>
              <w:fldChar w:fldCharType="end"/>
            </w:r>
            <w:r w:rsidRPr="007C3D9A">
              <w:rPr>
                <w:rStyle w:val="Hipervnculo"/>
                <w:noProof/>
              </w:rPr>
              <w:fldChar w:fldCharType="end"/>
            </w:r>
          </w:ins>
        </w:p>
        <w:p w:rsidR="005B4445" w:rsidRDefault="005B4445">
          <w:pPr>
            <w:pStyle w:val="TDC2"/>
            <w:tabs>
              <w:tab w:val="left" w:pos="880"/>
              <w:tab w:val="right" w:leader="dot" w:pos="8488"/>
            </w:tabs>
            <w:rPr>
              <w:ins w:id="64" w:author="Jordi" w:date="2021-12-20T14:43:00Z"/>
              <w:rFonts w:asciiTheme="minorHAnsi" w:eastAsiaTheme="minorEastAsia" w:hAnsiTheme="minorHAnsi" w:cstheme="minorBidi"/>
              <w:noProof/>
            </w:rPr>
          </w:pPr>
          <w:ins w:id="65"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"_Toc90903882"</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1.2.</w:t>
            </w:r>
            <w:r>
              <w:rPr>
                <w:rFonts w:asciiTheme="minorHAnsi" w:eastAsiaTheme="minorEastAsia" w:hAnsiTheme="minorHAnsi" w:cstheme="minorBidi"/>
                <w:noProof/>
              </w:rPr>
              <w:tab/>
            </w:r>
            <w:r w:rsidRPr="007C3D9A">
              <w:rPr>
                <w:rStyle w:val="Hipervnculo"/>
                <w:noProof/>
              </w:rPr>
              <w:t>Fuente de datos</w:t>
            </w:r>
            <w:r>
              <w:rPr>
                <w:noProof/>
                <w:webHidden/>
              </w:rPr>
              <w:tab/>
            </w:r>
            <w:r>
              <w:rPr>
                <w:noProof/>
                <w:webHidden/>
              </w:rPr>
              <w:fldChar w:fldCharType="begin"/>
            </w:r>
            <w:r>
              <w:rPr>
                <w:noProof/>
                <w:webHidden/>
              </w:rPr>
              <w:instrText xml:space="preserve"> PAGEREF _Toc90903882 \h </w:instrText>
            </w:r>
            <w:r>
              <w:rPr>
                <w:noProof/>
                <w:webHidden/>
              </w:rPr>
            </w:r>
          </w:ins>
          <w:r>
            <w:rPr>
              <w:noProof/>
              <w:webHidden/>
            </w:rPr>
            <w:fldChar w:fldCharType="separate"/>
          </w:r>
          <w:ins w:id="66" w:author="Jordi" w:date="2021-12-20T14:43:00Z">
            <w:r>
              <w:rPr>
                <w:noProof/>
                <w:webHidden/>
              </w:rPr>
              <w:t>26</w:t>
            </w:r>
            <w:r>
              <w:rPr>
                <w:noProof/>
                <w:webHidden/>
              </w:rPr>
              <w:fldChar w:fldCharType="end"/>
            </w:r>
            <w:r w:rsidRPr="007C3D9A">
              <w:rPr>
                <w:rStyle w:val="Hipervnculo"/>
                <w:noProof/>
              </w:rPr>
              <w:fldChar w:fldCharType="end"/>
            </w:r>
          </w:ins>
        </w:p>
        <w:p w:rsidR="005B4445" w:rsidRDefault="005B4445">
          <w:pPr>
            <w:pStyle w:val="TDC2"/>
            <w:tabs>
              <w:tab w:val="left" w:pos="880"/>
              <w:tab w:val="right" w:leader="dot" w:pos="8488"/>
            </w:tabs>
            <w:rPr>
              <w:ins w:id="67" w:author="Jordi" w:date="2021-12-20T14:43:00Z"/>
              <w:rFonts w:asciiTheme="minorHAnsi" w:eastAsiaTheme="minorEastAsia" w:hAnsiTheme="minorHAnsi" w:cstheme="minorBidi"/>
              <w:noProof/>
            </w:rPr>
          </w:pPr>
          <w:ins w:id="68"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"_Toc90903883"</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1.3.</w:t>
            </w:r>
            <w:r>
              <w:rPr>
                <w:rFonts w:asciiTheme="minorHAnsi" w:eastAsiaTheme="minorEastAsia" w:hAnsiTheme="minorHAnsi" w:cstheme="minorBidi"/>
                <w:noProof/>
              </w:rPr>
              <w:tab/>
            </w:r>
            <w:r w:rsidRPr="007C3D9A">
              <w:rPr>
                <w:rStyle w:val="Hipervnculo"/>
                <w:noProof/>
              </w:rPr>
              <w:t>Muestra de estudio</w:t>
            </w:r>
            <w:r>
              <w:rPr>
                <w:noProof/>
                <w:webHidden/>
              </w:rPr>
              <w:tab/>
            </w:r>
            <w:r>
              <w:rPr>
                <w:noProof/>
                <w:webHidden/>
              </w:rPr>
              <w:fldChar w:fldCharType="begin"/>
            </w:r>
            <w:r>
              <w:rPr>
                <w:noProof/>
                <w:webHidden/>
              </w:rPr>
              <w:instrText xml:space="preserve"> PAGEREF _Toc90903883 \h </w:instrText>
            </w:r>
            <w:r>
              <w:rPr>
                <w:noProof/>
                <w:webHidden/>
              </w:rPr>
            </w:r>
          </w:ins>
          <w:r>
            <w:rPr>
              <w:noProof/>
              <w:webHidden/>
            </w:rPr>
            <w:fldChar w:fldCharType="separate"/>
          </w:r>
          <w:ins w:id="69" w:author="Jordi" w:date="2021-12-20T14:43:00Z">
            <w:r>
              <w:rPr>
                <w:noProof/>
                <w:webHidden/>
              </w:rPr>
              <w:t>26</w:t>
            </w:r>
            <w:r>
              <w:rPr>
                <w:noProof/>
                <w:webHidden/>
              </w:rPr>
              <w:fldChar w:fldCharType="end"/>
            </w:r>
            <w:r w:rsidRPr="007C3D9A">
              <w:rPr>
                <w:rStyle w:val="Hipervnculo"/>
                <w:noProof/>
              </w:rPr>
              <w:fldChar w:fldCharType="end"/>
            </w:r>
          </w:ins>
        </w:p>
        <w:p w:rsidR="005B4445" w:rsidRDefault="005B4445">
          <w:pPr>
            <w:pStyle w:val="TDC2"/>
            <w:tabs>
              <w:tab w:val="left" w:pos="880"/>
              <w:tab w:val="right" w:leader="dot" w:pos="8488"/>
            </w:tabs>
            <w:rPr>
              <w:ins w:id="70" w:author="Jordi" w:date="2021-12-20T14:43:00Z"/>
              <w:rFonts w:asciiTheme="minorHAnsi" w:eastAsiaTheme="minorEastAsia" w:hAnsiTheme="minorHAnsi" w:cstheme="minorBidi"/>
              <w:noProof/>
            </w:rPr>
          </w:pPr>
          <w:ins w:id="71"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"_Toc90903884"</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1.4.</w:t>
            </w:r>
            <w:r>
              <w:rPr>
                <w:rFonts w:asciiTheme="minorHAnsi" w:eastAsiaTheme="minorEastAsia" w:hAnsiTheme="minorHAnsi" w:cstheme="minorBidi"/>
                <w:noProof/>
              </w:rPr>
              <w:tab/>
            </w:r>
            <w:r w:rsidRPr="007C3D9A">
              <w:rPr>
                <w:rStyle w:val="Hipervnculo"/>
                <w:noProof/>
              </w:rPr>
              <w:t>Manejo de los datos</w:t>
            </w:r>
            <w:r>
              <w:rPr>
                <w:noProof/>
                <w:webHidden/>
              </w:rPr>
              <w:tab/>
            </w:r>
            <w:r>
              <w:rPr>
                <w:noProof/>
                <w:webHidden/>
              </w:rPr>
              <w:fldChar w:fldCharType="begin"/>
            </w:r>
            <w:r>
              <w:rPr>
                <w:noProof/>
                <w:webHidden/>
              </w:rPr>
              <w:instrText xml:space="preserve"> PAGEREF _Toc90903884 \h </w:instrText>
            </w:r>
            <w:r>
              <w:rPr>
                <w:noProof/>
                <w:webHidden/>
              </w:rPr>
            </w:r>
          </w:ins>
          <w:r>
            <w:rPr>
              <w:noProof/>
              <w:webHidden/>
            </w:rPr>
            <w:fldChar w:fldCharType="separate"/>
          </w:r>
          <w:ins w:id="72" w:author="Jordi" w:date="2021-12-20T14:43:00Z">
            <w:r>
              <w:rPr>
                <w:noProof/>
                <w:webHidden/>
              </w:rPr>
              <w:t>26</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73" w:author="Jordi" w:date="2021-12-20T14:43:00Z"/>
              <w:rFonts w:asciiTheme="minorHAnsi" w:eastAsiaTheme="minorEastAsia" w:hAnsiTheme="minorHAnsi" w:cstheme="minorBidi"/>
              <w:noProof/>
            </w:rPr>
          </w:pPr>
          <w:ins w:id="74"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"_Toc90903885"</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7.8. Análisis estadístico</w:t>
            </w:r>
            <w:r>
              <w:rPr>
                <w:noProof/>
                <w:webHidden/>
              </w:rPr>
              <w:tab/>
            </w:r>
            <w:r>
              <w:rPr>
                <w:noProof/>
                <w:webHidden/>
              </w:rPr>
              <w:fldChar w:fldCharType="begin"/>
            </w:r>
            <w:r>
              <w:rPr>
                <w:noProof/>
                <w:webHidden/>
              </w:rPr>
              <w:instrText xml:space="preserve"> PAGEREF _Toc90903885 \h </w:instrText>
            </w:r>
            <w:r>
              <w:rPr>
                <w:noProof/>
                <w:webHidden/>
              </w:rPr>
            </w:r>
          </w:ins>
          <w:r>
            <w:rPr>
              <w:noProof/>
              <w:webHidden/>
            </w:rPr>
            <w:fldChar w:fldCharType="separate"/>
          </w:r>
          <w:ins w:id="75" w:author="Jordi" w:date="2021-12-20T14:43:00Z">
            <w:r>
              <w:rPr>
                <w:noProof/>
                <w:webHidden/>
              </w:rPr>
              <w:t>27</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76" w:author="Jordi" w:date="2021-12-20T14:43:00Z"/>
              <w:rFonts w:asciiTheme="minorHAnsi" w:eastAsiaTheme="minorEastAsia" w:hAnsiTheme="minorHAnsi" w:cstheme="minorBidi"/>
              <w:noProof/>
            </w:rPr>
          </w:pPr>
          <w:ins w:id="77"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"_Toc90903886"</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7.9. Control de calidad</w:t>
            </w:r>
            <w:r>
              <w:rPr>
                <w:noProof/>
                <w:webHidden/>
              </w:rPr>
              <w:tab/>
            </w:r>
            <w:r>
              <w:rPr>
                <w:noProof/>
                <w:webHidden/>
              </w:rPr>
              <w:fldChar w:fldCharType="begin"/>
            </w:r>
            <w:r>
              <w:rPr>
                <w:noProof/>
                <w:webHidden/>
              </w:rPr>
              <w:instrText xml:space="preserve"> PAGEREF _Toc90903886 \h </w:instrText>
            </w:r>
            <w:r>
              <w:rPr>
                <w:noProof/>
                <w:webHidden/>
              </w:rPr>
            </w:r>
          </w:ins>
          <w:r>
            <w:rPr>
              <w:noProof/>
              <w:webHidden/>
            </w:rPr>
            <w:fldChar w:fldCharType="separate"/>
          </w:r>
          <w:ins w:id="78" w:author="Jordi" w:date="2021-12-20T14:43:00Z">
            <w:r>
              <w:rPr>
                <w:noProof/>
                <w:webHidden/>
              </w:rPr>
              <w:t>27</w:t>
            </w:r>
            <w:r>
              <w:rPr>
                <w:noProof/>
                <w:webHidden/>
              </w:rPr>
              <w:fldChar w:fldCharType="end"/>
            </w:r>
            <w:r w:rsidRPr="007C3D9A">
              <w:rPr>
                <w:rStyle w:val="Hipervnculo"/>
                <w:noProof/>
              </w:rPr>
              <w:fldChar w:fldCharType="end"/>
            </w:r>
          </w:ins>
        </w:p>
        <w:p w:rsidR="005B4445" w:rsidRDefault="005B4445">
          <w:pPr>
            <w:pStyle w:val="TDC2"/>
            <w:tabs>
              <w:tab w:val="right" w:leader="dot" w:pos="8488"/>
            </w:tabs>
            <w:rPr>
              <w:ins w:id="79" w:author="Jordi" w:date="2021-12-20T14:43:00Z"/>
              <w:rFonts w:asciiTheme="minorHAnsi" w:eastAsiaTheme="minorEastAsia" w:hAnsiTheme="minorHAnsi" w:cstheme="minorBidi"/>
              <w:noProof/>
            </w:rPr>
          </w:pPr>
          <w:ins w:id="80"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"_Toc90903887"</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noProof/>
              </w:rPr>
              <w:t>7.10. RELEVANCIA, APLICABILIDAD Y LIMITACIONES</w:t>
            </w:r>
            <w:r>
              <w:rPr>
                <w:noProof/>
                <w:webHidden/>
              </w:rPr>
              <w:tab/>
            </w:r>
            <w:r>
              <w:rPr>
                <w:noProof/>
                <w:webHidden/>
              </w:rPr>
              <w:fldChar w:fldCharType="begin"/>
            </w:r>
            <w:r>
              <w:rPr>
                <w:noProof/>
                <w:webHidden/>
              </w:rPr>
              <w:instrText xml:space="preserve"> PAGEREF _Toc90903887 \h </w:instrText>
            </w:r>
            <w:r>
              <w:rPr>
                <w:noProof/>
                <w:webHidden/>
              </w:rPr>
            </w:r>
          </w:ins>
          <w:r>
            <w:rPr>
              <w:noProof/>
              <w:webHidden/>
            </w:rPr>
            <w:fldChar w:fldCharType="separate"/>
          </w:r>
          <w:ins w:id="81" w:author="Jordi" w:date="2021-12-20T14:43:00Z">
            <w:r>
              <w:rPr>
                <w:noProof/>
                <w:webHidden/>
              </w:rPr>
              <w:t>28</w:t>
            </w:r>
            <w:r>
              <w:rPr>
                <w:noProof/>
                <w:webHidden/>
              </w:rPr>
              <w:fldChar w:fldCharType="end"/>
            </w:r>
            <w:r w:rsidRPr="007C3D9A">
              <w:rPr>
                <w:rStyle w:val="Hipervnculo"/>
                <w:noProof/>
              </w:rPr>
              <w:fldChar w:fldCharType="end"/>
            </w:r>
          </w:ins>
        </w:p>
        <w:p w:rsidR="005B4445" w:rsidRDefault="005B4445">
          <w:pPr>
            <w:pStyle w:val="TDC1"/>
            <w:tabs>
              <w:tab w:val="left" w:pos="440"/>
            </w:tabs>
            <w:rPr>
              <w:ins w:id="82" w:author="Jordi" w:date="2021-12-20T14:43:00Z"/>
              <w:rFonts w:asciiTheme="minorHAnsi" w:eastAsiaTheme="minorEastAsia" w:hAnsiTheme="minorHAnsi" w:cstheme="minorBidi"/>
            </w:rPr>
          </w:pPr>
          <w:ins w:id="83" w:author="Jordi" w:date="2021-12-20T14:43:00Z">
            <w:r w:rsidRPr="007C3D9A">
              <w:rPr>
                <w:rStyle w:val="Hipervnculo"/>
              </w:rPr>
              <w:fldChar w:fldCharType="begin"/>
            </w:r>
            <w:r w:rsidRPr="007C3D9A">
              <w:rPr>
                <w:rStyle w:val="Hipervnculo"/>
              </w:rPr>
              <w:instrText xml:space="preserve"> </w:instrText>
            </w:r>
            <w:r>
              <w:instrText>HYPERLINK \l "_Toc90903888"</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Pr>
              <w:t>8.</w:t>
            </w:r>
            <w:r>
              <w:rPr>
                <w:rFonts w:asciiTheme="minorHAnsi" w:eastAsiaTheme="minorEastAsia" w:hAnsiTheme="minorHAnsi" w:cstheme="minorBidi"/>
              </w:rPr>
              <w:tab/>
            </w:r>
            <w:r w:rsidRPr="007C3D9A">
              <w:rPr>
                <w:rStyle w:val="Hipervnculo"/>
              </w:rPr>
              <w:t>ASPECTOS ÉTICOS</w:t>
            </w:r>
            <w:r>
              <w:rPr>
                <w:webHidden/>
              </w:rPr>
              <w:tab/>
            </w:r>
            <w:r>
              <w:rPr>
                <w:webHidden/>
              </w:rPr>
              <w:fldChar w:fldCharType="begin"/>
            </w:r>
            <w:r>
              <w:rPr>
                <w:webHidden/>
              </w:rPr>
              <w:instrText xml:space="preserve"> PAGEREF _Toc90903888 \h </w:instrText>
            </w:r>
            <w:r>
              <w:rPr>
                <w:webHidden/>
              </w:rPr>
            </w:r>
          </w:ins>
          <w:r>
            <w:rPr>
              <w:webHidden/>
            </w:rPr>
            <w:fldChar w:fldCharType="separate"/>
          </w:r>
          <w:ins w:id="84" w:author="Jordi" w:date="2021-12-20T14:43:00Z">
            <w:r>
              <w:rPr>
                <w:webHidden/>
              </w:rPr>
              <w:t>28</w:t>
            </w:r>
            <w:r>
              <w:rPr>
                <w:webHidden/>
              </w:rPr>
              <w:fldChar w:fldCharType="end"/>
            </w:r>
            <w:r w:rsidRPr="007C3D9A">
              <w:rPr>
                <w:rStyle w:val="Hipervnculo"/>
              </w:rPr>
              <w:fldChar w:fldCharType="end"/>
            </w:r>
          </w:ins>
        </w:p>
        <w:p w:rsidR="005B4445" w:rsidRDefault="005B4445">
          <w:pPr>
            <w:pStyle w:val="TDC1"/>
            <w:tabs>
              <w:tab w:val="left" w:pos="440"/>
            </w:tabs>
            <w:rPr>
              <w:ins w:id="85" w:author="Jordi" w:date="2021-12-20T14:43:00Z"/>
              <w:rFonts w:asciiTheme="minorHAnsi" w:eastAsiaTheme="minorEastAsia" w:hAnsiTheme="minorHAnsi" w:cstheme="minorBidi"/>
            </w:rPr>
          </w:pPr>
          <w:ins w:id="86" w:author="Jordi" w:date="2021-12-20T14:43:00Z">
            <w:r w:rsidRPr="007C3D9A">
              <w:rPr>
                <w:rStyle w:val="Hipervnculo"/>
              </w:rPr>
              <w:fldChar w:fldCharType="begin"/>
            </w:r>
            <w:r w:rsidRPr="007C3D9A">
              <w:rPr>
                <w:rStyle w:val="Hipervnculo"/>
              </w:rPr>
              <w:instrText xml:space="preserve"> </w:instrText>
            </w:r>
            <w:r>
              <w:instrText>HYPERLINK \l "_Toc90903889"</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Pr>
              <w:t>9.</w:t>
            </w:r>
            <w:r>
              <w:rPr>
                <w:rFonts w:asciiTheme="minorHAnsi" w:eastAsiaTheme="minorEastAsia" w:hAnsiTheme="minorHAnsi" w:cstheme="minorBidi"/>
              </w:rPr>
              <w:tab/>
            </w:r>
            <w:r w:rsidRPr="007C3D9A">
              <w:rPr>
                <w:rStyle w:val="Hipervnculo"/>
              </w:rPr>
              <w:t>BIBLIOGRAFÍA</w:t>
            </w:r>
            <w:r>
              <w:rPr>
                <w:webHidden/>
              </w:rPr>
              <w:tab/>
            </w:r>
            <w:r>
              <w:rPr>
                <w:webHidden/>
              </w:rPr>
              <w:fldChar w:fldCharType="begin"/>
            </w:r>
            <w:r>
              <w:rPr>
                <w:webHidden/>
              </w:rPr>
              <w:instrText xml:space="preserve"> PAGEREF _Toc90903889 \h </w:instrText>
            </w:r>
            <w:r>
              <w:rPr>
                <w:webHidden/>
              </w:rPr>
            </w:r>
          </w:ins>
          <w:r>
            <w:rPr>
              <w:webHidden/>
            </w:rPr>
            <w:fldChar w:fldCharType="separate"/>
          </w:r>
          <w:ins w:id="87" w:author="Jordi" w:date="2021-12-20T14:43:00Z">
            <w:r>
              <w:rPr>
                <w:webHidden/>
              </w:rPr>
              <w:t>30</w:t>
            </w:r>
            <w:r>
              <w:rPr>
                <w:webHidden/>
              </w:rPr>
              <w:fldChar w:fldCharType="end"/>
            </w:r>
            <w:r w:rsidRPr="007C3D9A">
              <w:rPr>
                <w:rStyle w:val="Hipervnculo"/>
              </w:rPr>
              <w:fldChar w:fldCharType="end"/>
            </w:r>
          </w:ins>
        </w:p>
        <w:p w:rsidR="005B4445" w:rsidRDefault="005B4445">
          <w:pPr>
            <w:pStyle w:val="TDC1"/>
            <w:tabs>
              <w:tab w:val="left" w:pos="440"/>
            </w:tabs>
            <w:rPr>
              <w:ins w:id="88" w:author="Jordi" w:date="2021-12-20T14:43:00Z"/>
              <w:rFonts w:asciiTheme="minorHAnsi" w:eastAsiaTheme="minorEastAsia" w:hAnsiTheme="minorHAnsi" w:cstheme="minorBidi"/>
            </w:rPr>
          </w:pPr>
          <w:ins w:id="89" w:author="Jordi" w:date="2021-12-20T14:43:00Z">
            <w:r w:rsidRPr="007C3D9A">
              <w:rPr>
                <w:rStyle w:val="Hipervnculo"/>
              </w:rPr>
              <w:fldChar w:fldCharType="begin"/>
            </w:r>
            <w:r w:rsidRPr="007C3D9A">
              <w:rPr>
                <w:rStyle w:val="Hipervnculo"/>
              </w:rPr>
              <w:instrText xml:space="preserve"> </w:instrText>
            </w:r>
            <w:r>
              <w:instrText>HYPERLINK \l "_Toc90903890"</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Fonts w:ascii="Times New Roman" w:eastAsia="Times New Roman" w:hAnsi="Times New Roman" w:cs="Times New Roman"/>
                <w:smallCaps/>
              </w:rPr>
              <w:t>2.</w:t>
            </w:r>
            <w:r>
              <w:rPr>
                <w:rFonts w:asciiTheme="minorHAnsi" w:eastAsiaTheme="minorEastAsia" w:hAnsiTheme="minorHAnsi" w:cstheme="minorBidi"/>
              </w:rPr>
              <w:tab/>
            </w:r>
            <w:r w:rsidRPr="007C3D9A">
              <w:rPr>
                <w:rStyle w:val="Hipervnculo"/>
                <w:rFonts w:ascii="Times New Roman" w:eastAsia="Times New Roman" w:hAnsi="Times New Roman" w:cs="Times New Roman"/>
                <w:smallCaps/>
              </w:rPr>
              <w:t>LISTA DE TABLAS</w:t>
            </w:r>
            <w:r>
              <w:rPr>
                <w:webHidden/>
              </w:rPr>
              <w:tab/>
            </w:r>
            <w:r>
              <w:rPr>
                <w:webHidden/>
              </w:rPr>
              <w:fldChar w:fldCharType="begin"/>
            </w:r>
            <w:r>
              <w:rPr>
                <w:webHidden/>
              </w:rPr>
              <w:instrText xml:space="preserve"> PAGEREF _Toc90903890 \h </w:instrText>
            </w:r>
            <w:r>
              <w:rPr>
                <w:webHidden/>
              </w:rPr>
            </w:r>
          </w:ins>
          <w:r>
            <w:rPr>
              <w:webHidden/>
            </w:rPr>
            <w:fldChar w:fldCharType="separate"/>
          </w:r>
          <w:ins w:id="90" w:author="Jordi" w:date="2021-12-20T14:43:00Z">
            <w:r>
              <w:rPr>
                <w:webHidden/>
              </w:rPr>
              <w:t>31</w:t>
            </w:r>
            <w:r>
              <w:rPr>
                <w:webHidden/>
              </w:rPr>
              <w:fldChar w:fldCharType="end"/>
            </w:r>
            <w:r w:rsidRPr="007C3D9A">
              <w:rPr>
                <w:rStyle w:val="Hipervnculo"/>
              </w:rPr>
              <w:fldChar w:fldCharType="end"/>
            </w:r>
          </w:ins>
        </w:p>
        <w:p w:rsidR="005B4445" w:rsidRDefault="005B4445">
          <w:pPr>
            <w:pStyle w:val="TDC1"/>
            <w:tabs>
              <w:tab w:val="left" w:pos="660"/>
            </w:tabs>
            <w:rPr>
              <w:ins w:id="91" w:author="Jordi" w:date="2021-12-20T14:43:00Z"/>
              <w:rFonts w:asciiTheme="minorHAnsi" w:eastAsiaTheme="minorEastAsia" w:hAnsiTheme="minorHAnsi" w:cstheme="minorBidi"/>
            </w:rPr>
          </w:pPr>
          <w:ins w:id="92" w:author="Jordi" w:date="2021-12-20T14:43:00Z">
            <w:r w:rsidRPr="007C3D9A">
              <w:rPr>
                <w:rStyle w:val="Hipervnculo"/>
              </w:rPr>
              <w:fldChar w:fldCharType="begin"/>
            </w:r>
            <w:r w:rsidRPr="007C3D9A">
              <w:rPr>
                <w:rStyle w:val="Hipervnculo"/>
              </w:rPr>
              <w:instrText xml:space="preserve"> </w:instrText>
            </w:r>
            <w:r>
              <w:instrText>HYPERLINK \l "_Toc90903891"</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Fonts w:ascii="Times New Roman" w:eastAsia="Times New Roman" w:hAnsi="Times New Roman" w:cs="Times New Roman"/>
              </w:rPr>
              <w:t>10.</w:t>
            </w:r>
            <w:r>
              <w:rPr>
                <w:rFonts w:asciiTheme="minorHAnsi" w:eastAsiaTheme="minorEastAsia" w:hAnsiTheme="minorHAnsi" w:cstheme="minorBidi"/>
              </w:rPr>
              <w:tab/>
            </w:r>
            <w:r w:rsidRPr="007C3D9A">
              <w:rPr>
                <w:rStyle w:val="Hipervnculo"/>
                <w:rFonts w:ascii="Times New Roman" w:eastAsia="Times New Roman" w:hAnsi="Times New Roman" w:cs="Times New Roman"/>
              </w:rPr>
              <w:t>ANEXO 1.</w:t>
            </w:r>
            <w:r>
              <w:rPr>
                <w:webHidden/>
              </w:rPr>
              <w:tab/>
            </w:r>
            <w:r>
              <w:rPr>
                <w:webHidden/>
              </w:rPr>
              <w:fldChar w:fldCharType="begin"/>
            </w:r>
            <w:r>
              <w:rPr>
                <w:webHidden/>
              </w:rPr>
              <w:instrText xml:space="preserve"> PAGEREF _Toc90903891 \h </w:instrText>
            </w:r>
            <w:r>
              <w:rPr>
                <w:webHidden/>
              </w:rPr>
            </w:r>
          </w:ins>
          <w:r>
            <w:rPr>
              <w:webHidden/>
            </w:rPr>
            <w:fldChar w:fldCharType="separate"/>
          </w:r>
          <w:ins w:id="93" w:author="Jordi" w:date="2021-12-20T14:43:00Z">
            <w:r>
              <w:rPr>
                <w:webHidden/>
              </w:rPr>
              <w:t>32</w:t>
            </w:r>
            <w:r>
              <w:rPr>
                <w:webHidden/>
              </w:rPr>
              <w:fldChar w:fldCharType="end"/>
            </w:r>
            <w:r w:rsidRPr="007C3D9A">
              <w:rPr>
                <w:rStyle w:val="Hipervnculo"/>
              </w:rPr>
              <w:fldChar w:fldCharType="end"/>
            </w:r>
          </w:ins>
        </w:p>
        <w:p w:rsidR="005B4445" w:rsidRDefault="005B4445">
          <w:pPr>
            <w:pStyle w:val="TDC2"/>
            <w:tabs>
              <w:tab w:val="right" w:leader="dot" w:pos="8488"/>
            </w:tabs>
            <w:rPr>
              <w:ins w:id="94" w:author="Jordi" w:date="2021-12-20T14:43:00Z"/>
              <w:rFonts w:asciiTheme="minorHAnsi" w:eastAsiaTheme="minorEastAsia" w:hAnsiTheme="minorHAnsi" w:cstheme="minorBidi"/>
              <w:noProof/>
            </w:rPr>
          </w:pPr>
          <w:ins w:id="95"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"_Toc90903892"</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rFonts w:ascii="Times New Roman" w:eastAsia="Times New Roman" w:hAnsi="Times New Roman" w:cs="Times New Roman"/>
                <w:noProof/>
              </w:rPr>
              <w:t>10.2. Cronograma</w:t>
            </w:r>
            <w:r>
              <w:rPr>
                <w:noProof/>
                <w:webHidden/>
              </w:rPr>
              <w:tab/>
            </w:r>
            <w:r>
              <w:rPr>
                <w:noProof/>
                <w:webHidden/>
              </w:rPr>
              <w:fldChar w:fldCharType="begin"/>
            </w:r>
            <w:r>
              <w:rPr>
                <w:noProof/>
                <w:webHidden/>
              </w:rPr>
              <w:instrText xml:space="preserve"> PAGEREF _Toc90903892 \h </w:instrText>
            </w:r>
            <w:r>
              <w:rPr>
                <w:noProof/>
                <w:webHidden/>
              </w:rPr>
            </w:r>
          </w:ins>
          <w:r>
            <w:rPr>
              <w:noProof/>
              <w:webHidden/>
            </w:rPr>
            <w:fldChar w:fldCharType="separate"/>
          </w:r>
          <w:ins w:id="96" w:author="Jordi" w:date="2021-12-20T14:43:00Z">
            <w:r>
              <w:rPr>
                <w:noProof/>
                <w:webHidden/>
              </w:rPr>
              <w:t>32</w:t>
            </w:r>
            <w:r>
              <w:rPr>
                <w:noProof/>
                <w:webHidden/>
              </w:rPr>
              <w:fldChar w:fldCharType="end"/>
            </w:r>
            <w:r w:rsidRPr="007C3D9A">
              <w:rPr>
                <w:rStyle w:val="Hipervnculo"/>
                <w:noProof/>
              </w:rPr>
              <w:fldChar w:fldCharType="end"/>
            </w:r>
          </w:ins>
        </w:p>
        <w:p w:rsidR="005B4445" w:rsidRDefault="005B4445">
          <w:pPr>
            <w:pStyle w:val="TDC1"/>
            <w:tabs>
              <w:tab w:val="left" w:pos="660"/>
            </w:tabs>
            <w:rPr>
              <w:ins w:id="97" w:author="Jordi" w:date="2021-12-20T14:43:00Z"/>
              <w:rFonts w:asciiTheme="minorHAnsi" w:eastAsiaTheme="minorEastAsia" w:hAnsiTheme="minorHAnsi" w:cstheme="minorBidi"/>
            </w:rPr>
          </w:pPr>
          <w:ins w:id="98" w:author="Jordi" w:date="2021-12-20T14:43:00Z">
            <w:r w:rsidRPr="007C3D9A">
              <w:rPr>
                <w:rStyle w:val="Hipervnculo"/>
              </w:rPr>
              <w:fldChar w:fldCharType="begin"/>
            </w:r>
            <w:r w:rsidRPr="007C3D9A">
              <w:rPr>
                <w:rStyle w:val="Hipervnculo"/>
              </w:rPr>
              <w:instrText xml:space="preserve"> </w:instrText>
            </w:r>
            <w:r>
              <w:instrText>HYPERLINK \l "_Toc90903893"</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Fonts w:ascii="Times New Roman" w:eastAsia="Times New Roman" w:hAnsi="Times New Roman" w:cs="Times New Roman"/>
              </w:rPr>
              <w:t>11.</w:t>
            </w:r>
            <w:r>
              <w:rPr>
                <w:rFonts w:asciiTheme="minorHAnsi" w:eastAsiaTheme="minorEastAsia" w:hAnsiTheme="minorHAnsi" w:cstheme="minorBidi"/>
              </w:rPr>
              <w:tab/>
            </w:r>
            <w:r w:rsidRPr="007C3D9A">
              <w:rPr>
                <w:rStyle w:val="Hipervnculo"/>
                <w:rFonts w:ascii="Times New Roman" w:eastAsia="Times New Roman" w:hAnsi="Times New Roman" w:cs="Times New Roman"/>
              </w:rPr>
              <w:t>ANEXO 2. Experiencia del equipo investigador en el tema</w:t>
            </w:r>
            <w:r>
              <w:rPr>
                <w:webHidden/>
              </w:rPr>
              <w:tab/>
            </w:r>
            <w:r>
              <w:rPr>
                <w:webHidden/>
              </w:rPr>
              <w:fldChar w:fldCharType="begin"/>
            </w:r>
            <w:r>
              <w:rPr>
                <w:webHidden/>
              </w:rPr>
              <w:instrText xml:space="preserve"> PAGEREF _Toc90903893 \h </w:instrText>
            </w:r>
            <w:r>
              <w:rPr>
                <w:webHidden/>
              </w:rPr>
            </w:r>
          </w:ins>
          <w:r>
            <w:rPr>
              <w:webHidden/>
            </w:rPr>
            <w:fldChar w:fldCharType="separate"/>
          </w:r>
          <w:ins w:id="99" w:author="Jordi" w:date="2021-12-20T14:43:00Z">
            <w:r>
              <w:rPr>
                <w:webHidden/>
              </w:rPr>
              <w:t>33</w:t>
            </w:r>
            <w:r>
              <w:rPr>
                <w:webHidden/>
              </w:rPr>
              <w:fldChar w:fldCharType="end"/>
            </w:r>
            <w:r w:rsidRPr="007C3D9A">
              <w:rPr>
                <w:rStyle w:val="Hipervnculo"/>
              </w:rPr>
              <w:fldChar w:fldCharType="end"/>
            </w:r>
          </w:ins>
        </w:p>
        <w:p w:rsidR="005B4445" w:rsidRDefault="005B4445">
          <w:pPr>
            <w:pStyle w:val="TDC1"/>
            <w:tabs>
              <w:tab w:val="left" w:pos="660"/>
            </w:tabs>
            <w:rPr>
              <w:ins w:id="100" w:author="Jordi" w:date="2021-12-20T14:43:00Z"/>
              <w:rFonts w:asciiTheme="minorHAnsi" w:eastAsiaTheme="minorEastAsia" w:hAnsiTheme="minorHAnsi" w:cstheme="minorBidi"/>
            </w:rPr>
          </w:pPr>
          <w:ins w:id="101" w:author="Jordi" w:date="2021-12-20T14:43:00Z">
            <w:r w:rsidRPr="007C3D9A">
              <w:rPr>
                <w:rStyle w:val="Hipervnculo"/>
              </w:rPr>
              <w:fldChar w:fldCharType="begin"/>
            </w:r>
            <w:r w:rsidRPr="007C3D9A">
              <w:rPr>
                <w:rStyle w:val="Hipervnculo"/>
              </w:rPr>
              <w:instrText xml:space="preserve"> </w:instrText>
            </w:r>
            <w:r>
              <w:instrText>HYPERLINK \l "_Toc90903894"</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Fonts w:ascii="Times New Roman" w:eastAsia="Times New Roman" w:hAnsi="Times New Roman" w:cs="Times New Roman"/>
              </w:rPr>
              <w:t>12.</w:t>
            </w:r>
            <w:r>
              <w:rPr>
                <w:rFonts w:asciiTheme="minorHAnsi" w:eastAsiaTheme="minorEastAsia" w:hAnsiTheme="minorHAnsi" w:cstheme="minorBidi"/>
              </w:rPr>
              <w:tab/>
            </w:r>
            <w:r w:rsidRPr="007C3D9A">
              <w:rPr>
                <w:rStyle w:val="Hipervnculo"/>
                <w:rFonts w:ascii="Times New Roman" w:eastAsia="Times New Roman" w:hAnsi="Times New Roman" w:cs="Times New Roman"/>
              </w:rPr>
              <w:t>ANEXO 3.</w:t>
            </w:r>
            <w:r>
              <w:rPr>
                <w:webHidden/>
              </w:rPr>
              <w:tab/>
            </w:r>
            <w:r>
              <w:rPr>
                <w:webHidden/>
              </w:rPr>
              <w:fldChar w:fldCharType="begin"/>
            </w:r>
            <w:r>
              <w:rPr>
                <w:webHidden/>
              </w:rPr>
              <w:instrText xml:space="preserve"> PAGEREF _Toc90903894 \h </w:instrText>
            </w:r>
            <w:r>
              <w:rPr>
                <w:webHidden/>
              </w:rPr>
            </w:r>
          </w:ins>
          <w:r>
            <w:rPr>
              <w:webHidden/>
            </w:rPr>
            <w:fldChar w:fldCharType="separate"/>
          </w:r>
          <w:ins w:id="102" w:author="Jordi" w:date="2021-12-20T14:43:00Z">
            <w:r>
              <w:rPr>
                <w:webHidden/>
              </w:rPr>
              <w:t>37</w:t>
            </w:r>
            <w:r>
              <w:rPr>
                <w:webHidden/>
              </w:rPr>
              <w:fldChar w:fldCharType="end"/>
            </w:r>
            <w:r w:rsidRPr="007C3D9A">
              <w:rPr>
                <w:rStyle w:val="Hipervnculo"/>
              </w:rPr>
              <w:fldChar w:fldCharType="end"/>
            </w:r>
          </w:ins>
        </w:p>
        <w:p w:rsidR="005B4445" w:rsidRDefault="005B4445">
          <w:pPr>
            <w:pStyle w:val="TDC1"/>
            <w:tabs>
              <w:tab w:val="left" w:pos="660"/>
            </w:tabs>
            <w:rPr>
              <w:ins w:id="103" w:author="Jordi" w:date="2021-12-20T14:43:00Z"/>
              <w:rFonts w:asciiTheme="minorHAnsi" w:eastAsiaTheme="minorEastAsia" w:hAnsiTheme="minorHAnsi" w:cstheme="minorBidi"/>
            </w:rPr>
          </w:pPr>
          <w:ins w:id="104" w:author="Jordi" w:date="2021-12-20T14:43:00Z">
            <w:r w:rsidRPr="007C3D9A">
              <w:rPr>
                <w:rStyle w:val="Hipervnculo"/>
              </w:rPr>
              <w:fldChar w:fldCharType="begin"/>
            </w:r>
            <w:r w:rsidRPr="007C3D9A">
              <w:rPr>
                <w:rStyle w:val="Hipervnculo"/>
              </w:rPr>
              <w:instrText xml:space="preserve"> </w:instrText>
            </w:r>
            <w:r>
              <w:instrText>HYPERLINK \l "_Toc90903895"</w:instrText>
            </w:r>
            <w:r w:rsidRPr="007C3D9A">
              <w:rPr>
                <w:rStyle w:val="Hipervnculo"/>
              </w:rPr>
              <w:instrText xml:space="preserve"> </w:instrText>
            </w:r>
            <w:r w:rsidRPr="007C3D9A">
              <w:rPr>
                <w:rStyle w:val="Hipervnculo"/>
              </w:rPr>
            </w:r>
            <w:r w:rsidRPr="007C3D9A">
              <w:rPr>
                <w:rStyle w:val="Hipervnculo"/>
              </w:rPr>
              <w:fldChar w:fldCharType="separate"/>
            </w:r>
            <w:r w:rsidRPr="007C3D9A">
              <w:rPr>
                <w:rStyle w:val="Hipervnculo"/>
                <w:rFonts w:ascii="Times New Roman" w:eastAsia="Times New Roman" w:hAnsi="Times New Roman" w:cs="Times New Roman"/>
              </w:rPr>
              <w:t>13.</w:t>
            </w:r>
            <w:r>
              <w:rPr>
                <w:rFonts w:asciiTheme="minorHAnsi" w:eastAsiaTheme="minorEastAsia" w:hAnsiTheme="minorHAnsi" w:cstheme="minorBidi"/>
              </w:rPr>
              <w:tab/>
            </w:r>
            <w:r w:rsidRPr="007C3D9A">
              <w:rPr>
                <w:rStyle w:val="Hipervnculo"/>
                <w:rFonts w:ascii="Times New Roman" w:eastAsia="Times New Roman" w:hAnsi="Times New Roman" w:cs="Times New Roman"/>
              </w:rPr>
              <w:t>ANEXO 4.Países y porcentaje de poblaciones musulmanas</w:t>
            </w:r>
            <w:r>
              <w:rPr>
                <w:webHidden/>
              </w:rPr>
              <w:tab/>
            </w:r>
            <w:r>
              <w:rPr>
                <w:webHidden/>
              </w:rPr>
              <w:fldChar w:fldCharType="begin"/>
            </w:r>
            <w:r>
              <w:rPr>
                <w:webHidden/>
              </w:rPr>
              <w:instrText xml:space="preserve"> PAGEREF _Toc90903895 \h </w:instrText>
            </w:r>
            <w:r>
              <w:rPr>
                <w:webHidden/>
              </w:rPr>
            </w:r>
          </w:ins>
          <w:r>
            <w:rPr>
              <w:webHidden/>
            </w:rPr>
            <w:fldChar w:fldCharType="separate"/>
          </w:r>
          <w:ins w:id="105" w:author="Jordi" w:date="2021-12-20T14:43:00Z">
            <w:r>
              <w:rPr>
                <w:webHidden/>
              </w:rPr>
              <w:t>38</w:t>
            </w:r>
            <w:r>
              <w:rPr>
                <w:webHidden/>
              </w:rPr>
              <w:fldChar w:fldCharType="end"/>
            </w:r>
            <w:r w:rsidRPr="007C3D9A">
              <w:rPr>
                <w:rStyle w:val="Hipervnculo"/>
              </w:rPr>
              <w:fldChar w:fldCharType="end"/>
            </w:r>
          </w:ins>
        </w:p>
        <w:p w:rsidR="005B4445" w:rsidRDefault="005B4445">
          <w:pPr>
            <w:pStyle w:val="TDC2"/>
            <w:tabs>
              <w:tab w:val="right" w:leader="dot" w:pos="8488"/>
            </w:tabs>
            <w:rPr>
              <w:ins w:id="106" w:author="Jordi" w:date="2021-12-20T14:43:00Z"/>
              <w:rFonts w:asciiTheme="minorHAnsi" w:eastAsiaTheme="minorEastAsia" w:hAnsiTheme="minorHAnsi" w:cstheme="minorBidi"/>
              <w:noProof/>
            </w:rPr>
          </w:pPr>
          <w:ins w:id="107" w:author="Jordi" w:date="2021-12-20T14:43:00Z">
            <w:r w:rsidRPr="007C3D9A">
              <w:rPr>
                <w:rStyle w:val="Hipervnculo"/>
                <w:noProof/>
              </w:rPr>
              <w:fldChar w:fldCharType="begin"/>
            </w:r>
            <w:r w:rsidRPr="007C3D9A">
              <w:rPr>
                <w:rStyle w:val="Hipervnculo"/>
                <w:noProof/>
              </w:rPr>
              <w:instrText xml:space="preserve"> </w:instrText>
            </w:r>
            <w:r>
              <w:rPr>
                <w:noProof/>
              </w:rPr>
              <w:instrText>HYPERLINK \l "_Toc90903896"</w:instrText>
            </w:r>
            <w:r w:rsidRPr="007C3D9A">
              <w:rPr>
                <w:rStyle w:val="Hipervnculo"/>
                <w:noProof/>
              </w:rPr>
              <w:instrText xml:space="preserve"> </w:instrText>
            </w:r>
            <w:r w:rsidRPr="007C3D9A">
              <w:rPr>
                <w:rStyle w:val="Hipervnculo"/>
                <w:noProof/>
              </w:rPr>
            </w:r>
            <w:r w:rsidRPr="007C3D9A">
              <w:rPr>
                <w:rStyle w:val="Hipervnculo"/>
                <w:noProof/>
              </w:rPr>
              <w:fldChar w:fldCharType="separate"/>
            </w:r>
            <w:r w:rsidRPr="007C3D9A">
              <w:rPr>
                <w:rStyle w:val="Hipervnculo"/>
                <w:rFonts w:ascii="Times New Roman" w:eastAsia="Times New Roman" w:hAnsi="Times New Roman" w:cs="Times New Roman"/>
                <w:noProof/>
              </w:rPr>
              <w:t>13.2.</w:t>
            </w:r>
            <w:r>
              <w:rPr>
                <w:noProof/>
                <w:webHidden/>
              </w:rPr>
              <w:tab/>
            </w:r>
            <w:r>
              <w:rPr>
                <w:noProof/>
                <w:webHidden/>
              </w:rPr>
              <w:fldChar w:fldCharType="begin"/>
            </w:r>
            <w:r>
              <w:rPr>
                <w:noProof/>
                <w:webHidden/>
              </w:rPr>
              <w:instrText xml:space="preserve"> PAGEREF _Toc90903896 \h </w:instrText>
            </w:r>
            <w:r>
              <w:rPr>
                <w:noProof/>
                <w:webHidden/>
              </w:rPr>
            </w:r>
          </w:ins>
          <w:r>
            <w:rPr>
              <w:noProof/>
              <w:webHidden/>
            </w:rPr>
            <w:fldChar w:fldCharType="separate"/>
          </w:r>
          <w:ins w:id="108" w:author="Jordi" w:date="2021-12-20T14:43:00Z">
            <w:r>
              <w:rPr>
                <w:noProof/>
                <w:webHidden/>
              </w:rPr>
              <w:t>43</w:t>
            </w:r>
            <w:r>
              <w:rPr>
                <w:noProof/>
                <w:webHidden/>
              </w:rPr>
              <w:fldChar w:fldCharType="end"/>
            </w:r>
            <w:r w:rsidRPr="007C3D9A">
              <w:rPr>
                <w:rStyle w:val="Hipervnculo"/>
                <w:noProof/>
              </w:rPr>
              <w:fldChar w:fldCharType="end"/>
            </w:r>
          </w:ins>
        </w:p>
        <w:p w:rsidR="00786E45" w:rsidDel="005B4445" w:rsidRDefault="00786E45">
          <w:pPr>
            <w:pStyle w:val="TDC1"/>
            <w:rPr>
              <w:del w:id="109" w:author="Jordi" w:date="2021-12-20T14:43:00Z"/>
              <w:rFonts w:asciiTheme="minorHAnsi" w:eastAsiaTheme="minorEastAsia" w:hAnsiTheme="minorHAnsi" w:cstheme="minorBidi"/>
            </w:rPr>
          </w:pPr>
          <w:del w:id="110" w:author="Jordi" w:date="2021-12-20T14:43:00Z">
            <w:r w:rsidRPr="005B4445" w:rsidDel="005B4445">
              <w:rPr>
                <w:rFonts w:ascii="Times New Roman" w:eastAsia="Times New Roman" w:hAnsi="Times New Roman" w:cs="Times New Roman"/>
                <w:smallCaps/>
                <w:rPrChange w:id="111" w:author="Jordi" w:date="2021-12-20T14:43:00Z">
                  <w:rPr>
                    <w:rStyle w:val="Hipervnculo"/>
                    <w:rFonts w:ascii="Times New Roman" w:eastAsia="Times New Roman" w:hAnsi="Times New Roman" w:cs="Times New Roman"/>
                    <w:smallCaps/>
                  </w:rPr>
                </w:rPrChange>
              </w:rPr>
              <w:delText>ABREVIACIONES</w:delText>
            </w:r>
            <w:r w:rsidDel="005B4445">
              <w:rPr>
                <w:webHidden/>
              </w:rPr>
              <w:tab/>
              <w:delText>5</w:delText>
            </w:r>
          </w:del>
        </w:p>
        <w:p w:rsidR="00786E45" w:rsidDel="005B4445" w:rsidRDefault="00786E45">
          <w:pPr>
            <w:pStyle w:val="TDC1"/>
            <w:rPr>
              <w:del w:id="112" w:author="Jordi" w:date="2021-12-20T14:43:00Z"/>
              <w:rFonts w:asciiTheme="minorHAnsi" w:eastAsiaTheme="minorEastAsia" w:hAnsiTheme="minorHAnsi" w:cstheme="minorBidi"/>
            </w:rPr>
          </w:pPr>
          <w:del w:id="113" w:author="Jordi" w:date="2021-12-20T14:43:00Z">
            <w:r w:rsidRPr="005B4445" w:rsidDel="005B4445">
              <w:rPr>
                <w:rFonts w:ascii="Times New Roman" w:eastAsia="Times New Roman" w:hAnsi="Times New Roman" w:cs="Times New Roman"/>
                <w:smallCaps/>
                <w:rPrChange w:id="114" w:author="Jordi" w:date="2021-12-20T14:43:00Z">
                  <w:rPr>
                    <w:rStyle w:val="Hipervnculo"/>
                    <w:rFonts w:ascii="Times New Roman" w:eastAsia="Times New Roman" w:hAnsi="Times New Roman" w:cs="Times New Roman"/>
                    <w:smallCaps/>
                  </w:rPr>
                </w:rPrChange>
              </w:rPr>
              <w:delText>ENMIENDAS Y ACTUALIZACIONES</w:delText>
            </w:r>
            <w:r w:rsidDel="005B4445">
              <w:rPr>
                <w:webHidden/>
              </w:rPr>
              <w:tab/>
              <w:delText>10</w:delText>
            </w:r>
          </w:del>
        </w:p>
        <w:p w:rsidR="00786E45" w:rsidDel="005B4445" w:rsidRDefault="00786E45">
          <w:pPr>
            <w:pStyle w:val="TDC1"/>
            <w:tabs>
              <w:tab w:val="left" w:pos="440"/>
            </w:tabs>
            <w:rPr>
              <w:del w:id="115" w:author="Jordi" w:date="2021-12-20T14:43:00Z"/>
              <w:rFonts w:asciiTheme="minorHAnsi" w:eastAsiaTheme="minorEastAsia" w:hAnsiTheme="minorHAnsi" w:cstheme="minorBidi"/>
            </w:rPr>
          </w:pPr>
          <w:del w:id="116" w:author="Jordi" w:date="2021-12-20T14:43:00Z">
            <w:r w:rsidRPr="005B4445" w:rsidDel="005B4445">
              <w:rPr>
                <w:rFonts w:ascii="Times New Roman" w:eastAsia="Times New Roman" w:hAnsi="Times New Roman" w:cs="Times New Roman"/>
                <w:rPrChange w:id="117" w:author="Jordi" w:date="2021-12-20T14:43:00Z">
                  <w:rPr>
                    <w:rStyle w:val="Hipervnculo"/>
                    <w:rFonts w:ascii="Times New Roman" w:eastAsia="Times New Roman" w:hAnsi="Times New Roman" w:cs="Times New Roman"/>
                  </w:rPr>
                </w:rPrChange>
              </w:rPr>
              <w:lastRenderedPageBreak/>
              <w:delText>1.</w:delText>
            </w:r>
            <w:r w:rsidDel="005B4445">
              <w:rPr>
                <w:rFonts w:asciiTheme="minorHAnsi" w:eastAsiaTheme="minorEastAsia" w:hAnsiTheme="minorHAnsi" w:cstheme="minorBidi"/>
              </w:rPr>
              <w:tab/>
            </w:r>
            <w:r w:rsidRPr="005B4445" w:rsidDel="005B4445">
              <w:rPr>
                <w:rFonts w:ascii="Times New Roman" w:eastAsia="Times New Roman" w:hAnsi="Times New Roman" w:cs="Times New Roman"/>
                <w:rPrChange w:id="118" w:author="Jordi" w:date="2021-12-20T14:43:00Z">
                  <w:rPr>
                    <w:rStyle w:val="Hipervnculo"/>
                    <w:rFonts w:ascii="Times New Roman" w:eastAsia="Times New Roman" w:hAnsi="Times New Roman" w:cs="Times New Roman"/>
                  </w:rPr>
                </w:rPrChange>
              </w:rPr>
              <w:delText>ANTECEDENTES Y JUSTIFICACIÓN</w:delText>
            </w:r>
            <w:r w:rsidDel="005B4445">
              <w:rPr>
                <w:webHidden/>
              </w:rPr>
              <w:tab/>
              <w:delText>12</w:delText>
            </w:r>
          </w:del>
        </w:p>
        <w:p w:rsidR="00786E45" w:rsidDel="005B4445" w:rsidRDefault="00786E45">
          <w:pPr>
            <w:pStyle w:val="TDC1"/>
            <w:tabs>
              <w:tab w:val="left" w:pos="440"/>
            </w:tabs>
            <w:rPr>
              <w:del w:id="119" w:author="Jordi" w:date="2021-12-20T14:43:00Z"/>
              <w:rFonts w:asciiTheme="minorHAnsi" w:eastAsiaTheme="minorEastAsia" w:hAnsiTheme="minorHAnsi" w:cstheme="minorBidi"/>
            </w:rPr>
          </w:pPr>
          <w:del w:id="120" w:author="Jordi" w:date="2021-12-20T14:43:00Z">
            <w:r w:rsidRPr="005B4445" w:rsidDel="005B4445">
              <w:rPr>
                <w:rFonts w:ascii="Times New Roman" w:eastAsia="Times New Roman" w:hAnsi="Times New Roman" w:cs="Times New Roman"/>
                <w:rPrChange w:id="121" w:author="Jordi" w:date="2021-12-20T14:43:00Z">
                  <w:rPr>
                    <w:rStyle w:val="Hipervnculo"/>
                    <w:rFonts w:ascii="Times New Roman" w:eastAsia="Times New Roman" w:hAnsi="Times New Roman" w:cs="Times New Roman"/>
                  </w:rPr>
                </w:rPrChange>
              </w:rPr>
              <w:delText>2.</w:delText>
            </w:r>
            <w:r w:rsidDel="005B4445">
              <w:rPr>
                <w:rFonts w:asciiTheme="minorHAnsi" w:eastAsiaTheme="minorEastAsia" w:hAnsiTheme="minorHAnsi" w:cstheme="minorBidi"/>
              </w:rPr>
              <w:tab/>
            </w:r>
            <w:r w:rsidRPr="005B4445" w:rsidDel="005B4445">
              <w:rPr>
                <w:rFonts w:ascii="Times New Roman" w:eastAsia="Times New Roman" w:hAnsi="Times New Roman" w:cs="Times New Roman"/>
                <w:rPrChange w:id="122" w:author="Jordi" w:date="2021-12-20T14:43:00Z">
                  <w:rPr>
                    <w:rStyle w:val="Hipervnculo"/>
                    <w:rFonts w:ascii="Times New Roman" w:eastAsia="Times New Roman" w:hAnsi="Times New Roman" w:cs="Times New Roman"/>
                  </w:rPr>
                </w:rPrChange>
              </w:rPr>
              <w:delText>HIPÓTESIS DEL ESTUDIO</w:delText>
            </w:r>
            <w:r w:rsidDel="005B4445">
              <w:rPr>
                <w:webHidden/>
              </w:rPr>
              <w:tab/>
              <w:delText>14</w:delText>
            </w:r>
          </w:del>
        </w:p>
        <w:p w:rsidR="00786E45" w:rsidDel="005B4445" w:rsidRDefault="00786E45">
          <w:pPr>
            <w:pStyle w:val="TDC1"/>
            <w:tabs>
              <w:tab w:val="left" w:pos="440"/>
            </w:tabs>
            <w:rPr>
              <w:del w:id="123" w:author="Jordi" w:date="2021-12-20T14:43:00Z"/>
              <w:rFonts w:asciiTheme="minorHAnsi" w:eastAsiaTheme="minorEastAsia" w:hAnsiTheme="minorHAnsi" w:cstheme="minorBidi"/>
            </w:rPr>
          </w:pPr>
          <w:del w:id="124" w:author="Jordi" w:date="2021-12-20T14:43:00Z">
            <w:r w:rsidRPr="005B4445" w:rsidDel="005B4445">
              <w:rPr>
                <w:rFonts w:ascii="Times New Roman" w:eastAsia="Times New Roman" w:hAnsi="Times New Roman" w:cs="Times New Roman"/>
                <w:rPrChange w:id="125" w:author="Jordi" w:date="2021-12-20T14:43:00Z">
                  <w:rPr>
                    <w:rStyle w:val="Hipervnculo"/>
                    <w:rFonts w:ascii="Times New Roman" w:eastAsia="Times New Roman" w:hAnsi="Times New Roman" w:cs="Times New Roman"/>
                  </w:rPr>
                </w:rPrChange>
              </w:rPr>
              <w:delText>4.</w:delText>
            </w:r>
            <w:r w:rsidDel="005B4445">
              <w:rPr>
                <w:rFonts w:asciiTheme="minorHAnsi" w:eastAsiaTheme="minorEastAsia" w:hAnsiTheme="minorHAnsi" w:cstheme="minorBidi"/>
              </w:rPr>
              <w:tab/>
            </w:r>
            <w:r w:rsidRPr="005B4445" w:rsidDel="005B4445">
              <w:rPr>
                <w:rFonts w:ascii="Times New Roman" w:eastAsia="Times New Roman" w:hAnsi="Times New Roman" w:cs="Times New Roman"/>
                <w:rPrChange w:id="126" w:author="Jordi" w:date="2021-12-20T14:43:00Z">
                  <w:rPr>
                    <w:rStyle w:val="Hipervnculo"/>
                    <w:rFonts w:ascii="Times New Roman" w:eastAsia="Times New Roman" w:hAnsi="Times New Roman" w:cs="Times New Roman"/>
                  </w:rPr>
                </w:rPrChange>
              </w:rPr>
              <w:delText>METODOLOGÍA</w:delText>
            </w:r>
            <w:r w:rsidDel="005B4445">
              <w:rPr>
                <w:webHidden/>
              </w:rPr>
              <w:tab/>
              <w:delText>14</w:delText>
            </w:r>
          </w:del>
        </w:p>
        <w:p w:rsidR="00786E45" w:rsidDel="005B4445" w:rsidRDefault="00786E45">
          <w:pPr>
            <w:pStyle w:val="TDC1"/>
            <w:tabs>
              <w:tab w:val="left" w:pos="440"/>
            </w:tabs>
            <w:rPr>
              <w:del w:id="127" w:author="Jordi" w:date="2021-12-20T14:43:00Z"/>
              <w:rFonts w:asciiTheme="minorHAnsi" w:eastAsiaTheme="minorEastAsia" w:hAnsiTheme="minorHAnsi" w:cstheme="minorBidi"/>
            </w:rPr>
          </w:pPr>
          <w:del w:id="128" w:author="Jordi" w:date="2021-12-20T14:43:00Z">
            <w:r w:rsidRPr="005B4445" w:rsidDel="005B4445">
              <w:rPr>
                <w:rFonts w:ascii="Times New Roman" w:eastAsia="Times New Roman" w:hAnsi="Times New Roman" w:cs="Times New Roman"/>
                <w:rPrChange w:id="129" w:author="Jordi" w:date="2021-12-20T14:43:00Z">
                  <w:rPr>
                    <w:rStyle w:val="Hipervnculo"/>
                    <w:rFonts w:ascii="Times New Roman" w:eastAsia="Times New Roman" w:hAnsi="Times New Roman" w:cs="Times New Roman"/>
                  </w:rPr>
                </w:rPrChange>
              </w:rPr>
              <w:delText>5.</w:delText>
            </w:r>
            <w:r w:rsidDel="005B4445">
              <w:rPr>
                <w:rFonts w:asciiTheme="minorHAnsi" w:eastAsiaTheme="minorEastAsia" w:hAnsiTheme="minorHAnsi" w:cstheme="minorBidi"/>
              </w:rPr>
              <w:tab/>
            </w:r>
            <w:r w:rsidRPr="005B4445" w:rsidDel="005B4445">
              <w:rPr>
                <w:rFonts w:ascii="Times New Roman" w:eastAsia="Times New Roman" w:hAnsi="Times New Roman" w:cs="Times New Roman"/>
                <w:rPrChange w:id="130" w:author="Jordi" w:date="2021-12-20T14:43:00Z">
                  <w:rPr>
                    <w:rStyle w:val="Hipervnculo"/>
                    <w:rFonts w:ascii="Times New Roman" w:eastAsia="Times New Roman" w:hAnsi="Times New Roman" w:cs="Times New Roman"/>
                  </w:rPr>
                </w:rPrChange>
              </w:rPr>
              <w:delText>RELEVANCIA, APLICABILIDAD Y LIMITACIONES</w:delText>
            </w:r>
            <w:r w:rsidDel="005B4445">
              <w:rPr>
                <w:webHidden/>
              </w:rPr>
              <w:tab/>
              <w:delText>29</w:delText>
            </w:r>
          </w:del>
        </w:p>
        <w:p w:rsidR="00786E45" w:rsidDel="005B4445" w:rsidRDefault="00786E45">
          <w:pPr>
            <w:pStyle w:val="TDC1"/>
            <w:tabs>
              <w:tab w:val="left" w:pos="440"/>
            </w:tabs>
            <w:rPr>
              <w:del w:id="131" w:author="Jordi" w:date="2021-12-20T14:43:00Z"/>
              <w:rFonts w:asciiTheme="minorHAnsi" w:eastAsiaTheme="minorEastAsia" w:hAnsiTheme="minorHAnsi" w:cstheme="minorBidi"/>
            </w:rPr>
          </w:pPr>
          <w:del w:id="132" w:author="Jordi" w:date="2021-12-20T14:43:00Z">
            <w:r w:rsidRPr="005B4445" w:rsidDel="005B4445">
              <w:rPr>
                <w:rFonts w:ascii="Times New Roman" w:eastAsia="Times New Roman" w:hAnsi="Times New Roman" w:cs="Times New Roman"/>
                <w:rPrChange w:id="133" w:author="Jordi" w:date="2021-12-20T14:43:00Z">
                  <w:rPr>
                    <w:rStyle w:val="Hipervnculo"/>
                    <w:rFonts w:ascii="Times New Roman" w:eastAsia="Times New Roman" w:hAnsi="Times New Roman" w:cs="Times New Roman"/>
                  </w:rPr>
                </w:rPrChange>
              </w:rPr>
              <w:delText>6.</w:delText>
            </w:r>
            <w:r w:rsidDel="005B4445">
              <w:rPr>
                <w:rFonts w:asciiTheme="minorHAnsi" w:eastAsiaTheme="minorEastAsia" w:hAnsiTheme="minorHAnsi" w:cstheme="minorBidi"/>
              </w:rPr>
              <w:tab/>
            </w:r>
            <w:r w:rsidRPr="005B4445" w:rsidDel="005B4445">
              <w:rPr>
                <w:rFonts w:ascii="Times New Roman" w:eastAsia="Times New Roman" w:hAnsi="Times New Roman" w:cs="Times New Roman"/>
                <w:rPrChange w:id="134" w:author="Jordi" w:date="2021-12-20T14:43:00Z">
                  <w:rPr>
                    <w:rStyle w:val="Hipervnculo"/>
                    <w:rFonts w:ascii="Times New Roman" w:eastAsia="Times New Roman" w:hAnsi="Times New Roman" w:cs="Times New Roman"/>
                  </w:rPr>
                </w:rPrChange>
              </w:rPr>
              <w:delText>ASPECTOS ÉTICOS</w:delText>
            </w:r>
            <w:r w:rsidDel="005B4445">
              <w:rPr>
                <w:webHidden/>
              </w:rPr>
              <w:tab/>
              <w:delText>29</w:delText>
            </w:r>
          </w:del>
        </w:p>
        <w:p w:rsidR="00786E45" w:rsidDel="005B4445" w:rsidRDefault="00786E45">
          <w:pPr>
            <w:pStyle w:val="TDC1"/>
            <w:tabs>
              <w:tab w:val="left" w:pos="440"/>
            </w:tabs>
            <w:rPr>
              <w:del w:id="135" w:author="Jordi" w:date="2021-12-20T14:43:00Z"/>
              <w:rFonts w:asciiTheme="minorHAnsi" w:eastAsiaTheme="minorEastAsia" w:hAnsiTheme="minorHAnsi" w:cstheme="minorBidi"/>
            </w:rPr>
          </w:pPr>
          <w:del w:id="136" w:author="Jordi" w:date="2021-12-20T14:43:00Z">
            <w:r w:rsidRPr="005B4445" w:rsidDel="005B4445">
              <w:rPr>
                <w:rFonts w:ascii="Times New Roman" w:eastAsia="Times New Roman" w:hAnsi="Times New Roman" w:cs="Times New Roman"/>
                <w:rPrChange w:id="137" w:author="Jordi" w:date="2021-12-20T14:43:00Z">
                  <w:rPr>
                    <w:rStyle w:val="Hipervnculo"/>
                    <w:rFonts w:ascii="Times New Roman" w:eastAsia="Times New Roman" w:hAnsi="Times New Roman" w:cs="Times New Roman"/>
                  </w:rPr>
                </w:rPrChange>
              </w:rPr>
              <w:delText>7.</w:delText>
            </w:r>
            <w:r w:rsidDel="005B4445">
              <w:rPr>
                <w:rFonts w:asciiTheme="minorHAnsi" w:eastAsiaTheme="minorEastAsia" w:hAnsiTheme="minorHAnsi" w:cstheme="minorBidi"/>
              </w:rPr>
              <w:tab/>
            </w:r>
            <w:r w:rsidRPr="005B4445" w:rsidDel="005B4445">
              <w:rPr>
                <w:rFonts w:ascii="Times New Roman" w:eastAsia="Times New Roman" w:hAnsi="Times New Roman" w:cs="Times New Roman"/>
                <w:rPrChange w:id="138" w:author="Jordi" w:date="2021-12-20T14:43:00Z">
                  <w:rPr>
                    <w:rStyle w:val="Hipervnculo"/>
                    <w:rFonts w:ascii="Times New Roman" w:eastAsia="Times New Roman" w:hAnsi="Times New Roman" w:cs="Times New Roman"/>
                  </w:rPr>
                </w:rPrChange>
              </w:rPr>
              <w:delText>BIBLIOGRAFÍA</w:delText>
            </w:r>
            <w:r w:rsidDel="005B4445">
              <w:rPr>
                <w:webHidden/>
              </w:rPr>
              <w:tab/>
              <w:delText>31</w:delText>
            </w:r>
          </w:del>
        </w:p>
        <w:p w:rsidR="00786E45" w:rsidDel="005B4445" w:rsidRDefault="00786E45">
          <w:pPr>
            <w:pStyle w:val="TDC1"/>
            <w:tabs>
              <w:tab w:val="left" w:pos="440"/>
            </w:tabs>
            <w:rPr>
              <w:del w:id="139" w:author="Jordi" w:date="2021-12-20T14:43:00Z"/>
              <w:rFonts w:asciiTheme="minorHAnsi" w:eastAsiaTheme="minorEastAsia" w:hAnsiTheme="minorHAnsi" w:cstheme="minorBidi"/>
            </w:rPr>
          </w:pPr>
          <w:del w:id="140" w:author="Jordi" w:date="2021-12-20T14:43:00Z">
            <w:r w:rsidRPr="005B4445" w:rsidDel="005B4445">
              <w:rPr>
                <w:rFonts w:ascii="Times New Roman" w:eastAsia="Times New Roman" w:hAnsi="Times New Roman" w:cs="Times New Roman"/>
                <w:smallCaps/>
                <w:rPrChange w:id="141" w:author="Jordi" w:date="2021-12-20T14:43:00Z">
                  <w:rPr>
                    <w:rStyle w:val="Hipervnculo"/>
                    <w:rFonts w:ascii="Times New Roman" w:eastAsia="Times New Roman" w:hAnsi="Times New Roman" w:cs="Times New Roman"/>
                    <w:smallCaps/>
                  </w:rPr>
                </w:rPrChange>
              </w:rPr>
              <w:delText>8.</w:delText>
            </w:r>
            <w:r w:rsidDel="005B4445">
              <w:rPr>
                <w:rFonts w:asciiTheme="minorHAnsi" w:eastAsiaTheme="minorEastAsia" w:hAnsiTheme="minorHAnsi" w:cstheme="minorBidi"/>
              </w:rPr>
              <w:tab/>
            </w:r>
            <w:r w:rsidRPr="005B4445" w:rsidDel="005B4445">
              <w:rPr>
                <w:rFonts w:ascii="Times New Roman" w:eastAsia="Times New Roman" w:hAnsi="Times New Roman" w:cs="Times New Roman"/>
                <w:smallCaps/>
                <w:rPrChange w:id="142" w:author="Jordi" w:date="2021-12-20T14:43:00Z">
                  <w:rPr>
                    <w:rStyle w:val="Hipervnculo"/>
                    <w:rFonts w:ascii="Times New Roman" w:eastAsia="Times New Roman" w:hAnsi="Times New Roman" w:cs="Times New Roman"/>
                    <w:smallCaps/>
                  </w:rPr>
                </w:rPrChange>
              </w:rPr>
              <w:delText>LISTA DE TABLAS</w:delText>
            </w:r>
            <w:r w:rsidDel="005B4445">
              <w:rPr>
                <w:webHidden/>
              </w:rPr>
              <w:tab/>
              <w:delText>32</w:delText>
            </w:r>
          </w:del>
        </w:p>
        <w:p w:rsidR="00786E45" w:rsidDel="005B4445" w:rsidRDefault="00786E45">
          <w:pPr>
            <w:pStyle w:val="TDC1"/>
            <w:rPr>
              <w:del w:id="143" w:author="Jordi" w:date="2021-12-20T14:43:00Z"/>
              <w:rFonts w:asciiTheme="minorHAnsi" w:eastAsiaTheme="minorEastAsia" w:hAnsiTheme="minorHAnsi" w:cstheme="minorBidi"/>
            </w:rPr>
          </w:pPr>
          <w:del w:id="144" w:author="Jordi" w:date="2021-12-20T14:43:00Z">
            <w:r w:rsidRPr="005B4445" w:rsidDel="005B4445">
              <w:rPr>
                <w:rFonts w:ascii="Times New Roman" w:eastAsia="Times New Roman" w:hAnsi="Times New Roman" w:cs="Times New Roman"/>
                <w:rPrChange w:id="145" w:author="Jordi" w:date="2021-12-20T14:43:00Z">
                  <w:rPr>
                    <w:rStyle w:val="Hipervnculo"/>
                    <w:rFonts w:ascii="Times New Roman" w:eastAsia="Times New Roman" w:hAnsi="Times New Roman" w:cs="Times New Roman"/>
                  </w:rPr>
                </w:rPrChange>
              </w:rPr>
              <w:delText>ANEXO 1.</w:delText>
            </w:r>
            <w:r w:rsidDel="005B4445">
              <w:rPr>
                <w:webHidden/>
              </w:rPr>
              <w:tab/>
              <w:delText>33</w:delText>
            </w:r>
          </w:del>
        </w:p>
        <w:p w:rsidR="00786E45" w:rsidDel="005B4445" w:rsidRDefault="00786E45">
          <w:pPr>
            <w:pStyle w:val="TDC2"/>
            <w:tabs>
              <w:tab w:val="right" w:leader="dot" w:pos="8488"/>
            </w:tabs>
            <w:rPr>
              <w:del w:id="146" w:author="Jordi" w:date="2021-12-20T14:43:00Z"/>
              <w:rFonts w:asciiTheme="minorHAnsi" w:eastAsiaTheme="minorEastAsia" w:hAnsiTheme="minorHAnsi" w:cstheme="minorBidi"/>
              <w:noProof/>
            </w:rPr>
          </w:pPr>
          <w:del w:id="147" w:author="Jordi" w:date="2021-12-20T14:43:00Z">
            <w:r w:rsidRPr="005B4445" w:rsidDel="005B4445">
              <w:rPr>
                <w:rFonts w:ascii="Times New Roman" w:eastAsia="Times New Roman" w:hAnsi="Times New Roman" w:cs="Times New Roman"/>
                <w:noProof/>
                <w:rPrChange w:id="148" w:author="Jordi" w:date="2021-12-20T14:43:00Z">
                  <w:rPr>
                    <w:rStyle w:val="Hipervnculo"/>
                    <w:rFonts w:ascii="Times New Roman" w:eastAsia="Times New Roman" w:hAnsi="Times New Roman" w:cs="Times New Roman"/>
                    <w:noProof/>
                  </w:rPr>
                </w:rPrChange>
              </w:rPr>
              <w:delText>Cronograma</w:delText>
            </w:r>
            <w:r w:rsidDel="005B4445">
              <w:rPr>
                <w:noProof/>
                <w:webHidden/>
              </w:rPr>
              <w:tab/>
              <w:delText>33</w:delText>
            </w:r>
          </w:del>
        </w:p>
        <w:p w:rsidR="00786E45" w:rsidDel="005B4445" w:rsidRDefault="00786E45">
          <w:pPr>
            <w:pStyle w:val="TDC1"/>
            <w:rPr>
              <w:del w:id="149" w:author="Jordi" w:date="2021-12-20T14:43:00Z"/>
              <w:rFonts w:asciiTheme="minorHAnsi" w:eastAsiaTheme="minorEastAsia" w:hAnsiTheme="minorHAnsi" w:cstheme="minorBidi"/>
            </w:rPr>
          </w:pPr>
          <w:del w:id="150" w:author="Jordi" w:date="2021-12-20T14:43:00Z">
            <w:r w:rsidRPr="005B4445" w:rsidDel="005B4445">
              <w:rPr>
                <w:rFonts w:ascii="Times New Roman" w:eastAsia="Times New Roman" w:hAnsi="Times New Roman" w:cs="Times New Roman"/>
                <w:rPrChange w:id="151" w:author="Jordi" w:date="2021-12-20T14:43:00Z">
                  <w:rPr>
                    <w:rStyle w:val="Hipervnculo"/>
                    <w:rFonts w:ascii="Times New Roman" w:eastAsia="Times New Roman" w:hAnsi="Times New Roman" w:cs="Times New Roman"/>
                  </w:rPr>
                </w:rPrChange>
              </w:rPr>
              <w:delText>ANEXO 2. Experiencia del equipo investigador en el tema</w:delText>
            </w:r>
            <w:r w:rsidDel="005B4445">
              <w:rPr>
                <w:webHidden/>
              </w:rPr>
              <w:tab/>
              <w:delText>34</w:delText>
            </w:r>
          </w:del>
        </w:p>
        <w:p w:rsidR="00786E45" w:rsidDel="005B4445" w:rsidRDefault="00786E45">
          <w:pPr>
            <w:pStyle w:val="TDC1"/>
            <w:rPr>
              <w:del w:id="152" w:author="Jordi" w:date="2021-12-20T14:43:00Z"/>
              <w:rFonts w:asciiTheme="minorHAnsi" w:eastAsiaTheme="minorEastAsia" w:hAnsiTheme="minorHAnsi" w:cstheme="minorBidi"/>
            </w:rPr>
          </w:pPr>
          <w:del w:id="153" w:author="Jordi" w:date="2021-12-20T14:43:00Z">
            <w:r w:rsidRPr="005B4445" w:rsidDel="005B4445">
              <w:rPr>
                <w:rFonts w:ascii="Times New Roman" w:eastAsia="Times New Roman" w:hAnsi="Times New Roman" w:cs="Times New Roman"/>
                <w:rPrChange w:id="154" w:author="Jordi" w:date="2021-12-20T14:43:00Z">
                  <w:rPr>
                    <w:rStyle w:val="Hipervnculo"/>
                    <w:rFonts w:ascii="Times New Roman" w:eastAsia="Times New Roman" w:hAnsi="Times New Roman" w:cs="Times New Roman"/>
                  </w:rPr>
                </w:rPrChange>
              </w:rPr>
              <w:delText>ANEXO 3.</w:delText>
            </w:r>
            <w:r w:rsidDel="005B4445">
              <w:rPr>
                <w:webHidden/>
              </w:rPr>
              <w:tab/>
              <w:delText>38</w:delText>
            </w:r>
          </w:del>
        </w:p>
        <w:p w:rsidR="00786E45" w:rsidDel="005B4445" w:rsidRDefault="00786E45">
          <w:pPr>
            <w:pStyle w:val="TDC1"/>
            <w:rPr>
              <w:del w:id="155" w:author="Jordi" w:date="2021-12-20T14:43:00Z"/>
              <w:rFonts w:asciiTheme="minorHAnsi" w:eastAsiaTheme="minorEastAsia" w:hAnsiTheme="minorHAnsi" w:cstheme="minorBidi"/>
            </w:rPr>
          </w:pPr>
          <w:del w:id="156" w:author="Jordi" w:date="2021-12-20T14:43:00Z">
            <w:r w:rsidRPr="005B4445" w:rsidDel="005B4445">
              <w:rPr>
                <w:rFonts w:ascii="Times New Roman" w:eastAsia="Times New Roman" w:hAnsi="Times New Roman" w:cs="Times New Roman"/>
                <w:rPrChange w:id="157" w:author="Jordi" w:date="2021-12-20T14:43:00Z">
                  <w:rPr>
                    <w:rStyle w:val="Hipervnculo"/>
                    <w:rFonts w:ascii="Times New Roman" w:eastAsia="Times New Roman" w:hAnsi="Times New Roman" w:cs="Times New Roman"/>
                  </w:rPr>
                </w:rPrChange>
              </w:rPr>
              <w:delText>ANEXO 4.Países y porcentaje de poblaciones musulmanas</w:delText>
            </w:r>
            <w:r w:rsidDel="005B4445">
              <w:rPr>
                <w:webHidden/>
              </w:rPr>
              <w:tab/>
              <w:delText>39</w:delText>
            </w:r>
          </w:del>
        </w:p>
        <w:p w:rsidR="00532EA3" w:rsidRPr="00C01091" w:rsidRDefault="00E7624B">
          <w:pPr>
            <w:pBdr>
              <w:top w:val="nil"/>
              <w:left w:val="nil"/>
              <w:bottom w:val="nil"/>
              <w:right w:val="nil"/>
              <w:between w:val="nil"/>
            </w:pBdr>
            <w:tabs>
              <w:tab w:val="right" w:pos="8488"/>
            </w:tabs>
            <w:spacing w:after="100"/>
            <w:rPr>
              <w:rFonts w:ascii="Times New Roman" w:eastAsia="Cambria" w:hAnsi="Times New Roman" w:cs="Times New Roman"/>
              <w:color w:val="000000"/>
              <w:sz w:val="24"/>
              <w:szCs w:val="24"/>
            </w:rPr>
          </w:pPr>
          <w:r w:rsidRPr="00C01091">
            <w:rPr>
              <w:rFonts w:ascii="Times New Roman" w:hAnsi="Times New Roman" w:cs="Times New Roman"/>
              <w:sz w:val="24"/>
              <w:szCs w:val="24"/>
            </w:rPr>
            <w:fldChar w:fldCharType="end"/>
          </w:r>
        </w:p>
      </w:sdtContent>
    </w:sdt>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spacing w:after="60"/>
        <w:rPr>
          <w:rFonts w:ascii="Times New Roman" w:eastAsia="Times New Roman" w:hAnsi="Times New Roman" w:cs="Times New Roman"/>
          <w:b/>
          <w:sz w:val="24"/>
          <w:szCs w:val="24"/>
        </w:rPr>
      </w:pPr>
    </w:p>
    <w:p w:rsidR="00532EA3" w:rsidDel="00515C3F" w:rsidRDefault="00532EA3" w:rsidP="00515C3F">
      <w:pPr>
        <w:pStyle w:val="Ttulo1"/>
        <w:numPr>
          <w:ilvl w:val="0"/>
          <w:numId w:val="0"/>
        </w:numPr>
        <w:ind w:left="644"/>
        <w:rPr>
          <w:del w:id="158" w:author="Jordi" w:date="2021-12-20T14:38:00Z"/>
          <w:rFonts w:ascii="Times New Roman" w:eastAsia="Times New Roman" w:hAnsi="Times New Roman" w:cs="Times New Roman"/>
          <w:smallCaps/>
          <w:color w:val="000000"/>
          <w:sz w:val="24"/>
          <w:szCs w:val="24"/>
        </w:rPr>
        <w:pPrChange w:id="159" w:author="Jordi" w:date="2021-12-20T14:38:00Z">
          <w:pPr>
            <w:pStyle w:val="Ttulo1"/>
          </w:pPr>
        </w:pPrChange>
      </w:pPr>
    </w:p>
    <w:p w:rsidR="00532EA3" w:rsidRPr="00C01091" w:rsidRDefault="00532EA3" w:rsidP="00515C3F">
      <w:pPr>
        <w:pStyle w:val="Ttulo1"/>
        <w:numPr>
          <w:ilvl w:val="0"/>
          <w:numId w:val="0"/>
        </w:numPr>
        <w:rPr>
          <w:rFonts w:ascii="Times New Roman" w:eastAsia="Times New Roman" w:hAnsi="Times New Roman" w:cs="Times New Roman"/>
          <w:smallCaps/>
          <w:color w:val="000000"/>
          <w:sz w:val="24"/>
          <w:szCs w:val="24"/>
        </w:rPr>
        <w:pPrChange w:id="160" w:author="Jordi" w:date="2021-12-20T14:38:00Z">
          <w:pPr>
            <w:pStyle w:val="Ttulo1"/>
          </w:pPr>
        </w:pPrChange>
      </w:pPr>
    </w:p>
    <w:p w:rsidR="00515C3F" w:rsidRDefault="00515C3F">
      <w:pPr>
        <w:rPr>
          <w:ins w:id="161" w:author="Jordi" w:date="2021-12-20T14:38:00Z"/>
          <w:rFonts w:ascii="Times New Roman" w:hAnsi="Times New Roman" w:cs="Times New Roman"/>
          <w:sz w:val="24"/>
          <w:szCs w:val="24"/>
        </w:rPr>
      </w:pPr>
      <w:ins w:id="162" w:author="Jordi" w:date="2021-12-20T14:38:00Z">
        <w:r>
          <w:rPr>
            <w:rFonts w:ascii="Times New Roman" w:hAnsi="Times New Roman" w:cs="Times New Roman"/>
            <w:sz w:val="24"/>
            <w:szCs w:val="24"/>
          </w:rPr>
          <w:br w:type="page"/>
        </w:r>
      </w:ins>
    </w:p>
    <w:p w:rsidR="00532EA3" w:rsidRDefault="00532EA3">
      <w:pPr>
        <w:rPr>
          <w:rFonts w:ascii="Times New Roman" w:hAnsi="Times New Roman" w:cs="Times New Roman"/>
          <w:sz w:val="24"/>
          <w:szCs w:val="24"/>
        </w:rPr>
      </w:pPr>
    </w:p>
    <w:p w:rsidR="00D023DB" w:rsidRDefault="00D023DB">
      <w:pPr>
        <w:rPr>
          <w:rFonts w:ascii="Times New Roman" w:hAnsi="Times New Roman" w:cs="Times New Roman"/>
          <w:sz w:val="24"/>
          <w:szCs w:val="24"/>
        </w:rPr>
      </w:pPr>
    </w:p>
    <w:p w:rsidR="00D023DB" w:rsidRPr="00C01091" w:rsidRDefault="00D023DB">
      <w:pPr>
        <w:rPr>
          <w:rFonts w:ascii="Times New Roman" w:hAnsi="Times New Roman" w:cs="Times New Roman"/>
          <w:sz w:val="24"/>
          <w:szCs w:val="24"/>
        </w:rPr>
      </w:pPr>
    </w:p>
    <w:p w:rsidR="00532EA3" w:rsidRPr="00515C3F" w:rsidRDefault="009F67C0" w:rsidP="00515C3F">
      <w:pPr>
        <w:rPr>
          <w:b/>
          <w:rPrChange w:id="163" w:author="Jordi" w:date="2021-12-20T14:38:00Z">
            <w:rPr/>
          </w:rPrChange>
        </w:rPr>
        <w:pPrChange w:id="164" w:author="Jordi" w:date="2021-12-20T14:38:00Z">
          <w:pPr>
            <w:pStyle w:val="Ttulo1"/>
          </w:pPr>
        </w:pPrChange>
      </w:pPr>
      <w:r w:rsidRPr="00515C3F">
        <w:rPr>
          <w:b/>
          <w:rPrChange w:id="165" w:author="Jordi" w:date="2021-12-20T14:38:00Z">
            <w:rPr/>
          </w:rPrChange>
        </w:rPr>
        <w:t>ABREVIACIONES</w:t>
      </w:r>
    </w:p>
    <w:p w:rsidR="00532EA3" w:rsidRPr="00C01091" w:rsidRDefault="00532EA3">
      <w:pPr>
        <w:rPr>
          <w:rFonts w:ascii="Times New Roman" w:eastAsia="Times New Roman" w:hAnsi="Times New Roman" w:cs="Times New Roman"/>
          <w:sz w:val="24"/>
          <w:szCs w:val="24"/>
        </w:rPr>
      </w:pPr>
    </w:p>
    <w:tbl>
      <w:tblPr>
        <w:tblStyle w:val="16"/>
        <w:tblW w:w="834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226"/>
        <w:gridCol w:w="5114"/>
      </w:tblGrid>
      <w:tr w:rsidR="00532EA3" w:rsidRPr="00C01091">
        <w:tc>
          <w:tcPr>
            <w:tcW w:w="3226" w:type="dxa"/>
          </w:tcPr>
          <w:p w:rsidR="00532EA3" w:rsidRPr="00C01091" w:rsidRDefault="009F67C0">
            <w:pPr>
              <w:spacing w:line="276" w:lineRule="auto"/>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Abreviación</w:t>
            </w:r>
          </w:p>
        </w:tc>
        <w:tc>
          <w:tcPr>
            <w:tcW w:w="5114" w:type="dxa"/>
          </w:tcPr>
          <w:p w:rsidR="00532EA3" w:rsidRPr="00C01091" w:rsidRDefault="009F67C0">
            <w:pPr>
              <w:spacing w:line="276" w:lineRule="auto"/>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Definición</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ADA</w:t>
            </w:r>
          </w:p>
        </w:tc>
        <w:tc>
          <w:tcPr>
            <w:tcW w:w="5114" w:type="dxa"/>
          </w:tcPr>
          <w:p w:rsidR="00532EA3" w:rsidRPr="00C01091" w:rsidRDefault="009F67C0">
            <w:pPr>
              <w:spacing w:line="276" w:lineRule="auto"/>
              <w:rPr>
                <w:rFonts w:ascii="Times New Roman" w:eastAsia="Times New Roman" w:hAnsi="Times New Roman" w:cs="Times New Roman"/>
                <w:i/>
                <w:sz w:val="24"/>
                <w:szCs w:val="24"/>
              </w:rPr>
            </w:pPr>
            <w:r w:rsidRPr="00C01091">
              <w:rPr>
                <w:rFonts w:ascii="Times New Roman" w:eastAsia="Times New Roman" w:hAnsi="Times New Roman" w:cs="Times New Roman"/>
                <w:i/>
                <w:sz w:val="24"/>
                <w:szCs w:val="24"/>
              </w:rPr>
              <w:t>American Diabetes Association</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CC</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Carpenter y Coustan</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DMG</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Diabetes gestacional</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DM2</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Diabetes mellitus tipo 2</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FP</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Fecha del parto</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FUR</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Fecha de la última regla</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ECAP</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Estación clínica de atención primaria</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EP</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Primera visita de embazo en el CASSIR</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Visita sucesiva de embarazo en el CASSIR</w:t>
            </w:r>
          </w:p>
        </w:tc>
      </w:tr>
      <w:tr w:rsidR="00532EA3" w:rsidRPr="00691B8A">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HAPO</w:t>
            </w:r>
          </w:p>
        </w:tc>
        <w:tc>
          <w:tcPr>
            <w:tcW w:w="5114" w:type="dxa"/>
          </w:tcPr>
          <w:p w:rsidR="00532EA3" w:rsidRPr="00C01091" w:rsidRDefault="009F67C0">
            <w:pPr>
              <w:spacing w:line="276" w:lineRule="auto"/>
              <w:rPr>
                <w:rFonts w:ascii="Times New Roman" w:eastAsia="Times New Roman" w:hAnsi="Times New Roman" w:cs="Times New Roman"/>
                <w:i/>
                <w:sz w:val="24"/>
                <w:szCs w:val="24"/>
                <w:lang w:val="en-US"/>
              </w:rPr>
            </w:pPr>
            <w:r w:rsidRPr="00C01091">
              <w:rPr>
                <w:rFonts w:ascii="Times New Roman" w:eastAsia="Times New Roman" w:hAnsi="Times New Roman" w:cs="Times New Roman"/>
                <w:i/>
                <w:sz w:val="24"/>
                <w:szCs w:val="24"/>
                <w:lang w:val="en-US"/>
              </w:rPr>
              <w:t>Hyperglycemia and Pregnancy Outcomes study</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HbA</w:t>
            </w:r>
            <w:r w:rsidRPr="00C01091">
              <w:rPr>
                <w:rFonts w:ascii="Times New Roman" w:eastAsia="Times New Roman" w:hAnsi="Times New Roman" w:cs="Times New Roman"/>
                <w:sz w:val="24"/>
                <w:szCs w:val="24"/>
                <w:vertAlign w:val="subscript"/>
              </w:rPr>
              <w:t>1c</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Hemoglobina glicosilada</w:t>
            </w:r>
          </w:p>
        </w:tc>
      </w:tr>
      <w:tr w:rsidR="00532EA3" w:rsidRPr="00691B8A">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IADPSG</w:t>
            </w:r>
          </w:p>
        </w:tc>
        <w:tc>
          <w:tcPr>
            <w:tcW w:w="5114" w:type="dxa"/>
          </w:tcPr>
          <w:p w:rsidR="00532EA3" w:rsidRPr="00C01091" w:rsidRDefault="009F67C0">
            <w:pPr>
              <w:spacing w:line="276" w:lineRule="auto"/>
              <w:rPr>
                <w:rFonts w:ascii="Times New Roman" w:eastAsia="Times New Roman" w:hAnsi="Times New Roman" w:cs="Times New Roman"/>
                <w:i/>
                <w:sz w:val="24"/>
                <w:szCs w:val="24"/>
                <w:lang w:val="en-US"/>
              </w:rPr>
            </w:pPr>
            <w:r w:rsidRPr="00C01091">
              <w:rPr>
                <w:rFonts w:ascii="Times New Roman" w:eastAsia="Times New Roman" w:hAnsi="Times New Roman" w:cs="Times New Roman"/>
                <w:i/>
                <w:sz w:val="24"/>
                <w:szCs w:val="24"/>
                <w:lang w:val="en-US"/>
              </w:rPr>
              <w:t>International Association Diabetes and Pregnancy Study Group</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ICD-10</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Clasificación estadística internacional de enfermedades y problemas de salud relacionados malalties i problemes de salutrelacionats</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ICS</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InstitutCatalà de la Salut</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IMC</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Índice de masa corporal</w:t>
            </w:r>
          </w:p>
        </w:tc>
      </w:tr>
      <w:tr w:rsidR="00532EA3" w:rsidRPr="00691B8A">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IV WCGDM</w:t>
            </w:r>
          </w:p>
        </w:tc>
        <w:tc>
          <w:tcPr>
            <w:tcW w:w="5114" w:type="dxa"/>
          </w:tcPr>
          <w:p w:rsidR="00532EA3" w:rsidRPr="00C01091" w:rsidRDefault="009F67C0">
            <w:pPr>
              <w:spacing w:line="276" w:lineRule="auto"/>
              <w:rPr>
                <w:rFonts w:ascii="Times New Roman" w:eastAsia="Times New Roman" w:hAnsi="Times New Roman" w:cs="Times New Roman"/>
                <w:i/>
                <w:sz w:val="24"/>
                <w:szCs w:val="24"/>
                <w:lang w:val="en-US"/>
              </w:rPr>
            </w:pPr>
            <w:r w:rsidRPr="00C01091">
              <w:rPr>
                <w:rFonts w:ascii="Times New Roman" w:eastAsia="Times New Roman" w:hAnsi="Times New Roman" w:cs="Times New Roman"/>
                <w:i/>
                <w:sz w:val="24"/>
                <w:szCs w:val="24"/>
                <w:lang w:val="en-US"/>
              </w:rPr>
              <w:t>Fourth International Workshop Conference on Gestational Diabetes Mellitus</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HDL</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Lipoproteínas de alta densidad</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LDL</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Lipoproteínas de baja densidad</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NDDG</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i/>
                <w:sz w:val="24"/>
                <w:szCs w:val="24"/>
              </w:rPr>
              <w:t>National Diabetes Data Group</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PAS</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Plan de análisis estadística </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PAS/PAD</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Presión arterial sistólica / presión arterial diastólica</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Sistema de Información para el Desarrollo de la Investigación en Atención Primaria </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SOG</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Sobrecarga oral de glucosa</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SOG75</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Sobrec</w:t>
            </w:r>
            <w:r w:rsidR="00541BC9">
              <w:rPr>
                <w:rFonts w:ascii="Times New Roman" w:eastAsia="Times New Roman" w:hAnsi="Times New Roman" w:cs="Times New Roman"/>
                <w:sz w:val="24"/>
                <w:szCs w:val="24"/>
              </w:rPr>
              <w:t>a</w:t>
            </w:r>
            <w:r w:rsidRPr="00C01091">
              <w:rPr>
                <w:rFonts w:ascii="Times New Roman" w:eastAsia="Times New Roman" w:hAnsi="Times New Roman" w:cs="Times New Roman"/>
                <w:sz w:val="24"/>
                <w:szCs w:val="24"/>
              </w:rPr>
              <w:t>rga oral de glucosa de 2 horas con 75 gramos de glucosa</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SOG100</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Sobrecarga oral de glucosa de 3 horas con 100 gramos de glucosa</w:t>
            </w:r>
          </w:p>
        </w:tc>
      </w:tr>
      <w:tr w:rsidR="00532EA3" w:rsidRPr="00C01091">
        <w:tc>
          <w:tcPr>
            <w:tcW w:w="3226"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TOS</w:t>
            </w:r>
          </w:p>
        </w:tc>
        <w:tc>
          <w:tcPr>
            <w:tcW w:w="5114" w:type="dxa"/>
          </w:tcPr>
          <w:p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Test de O’Sullivan, sobrecarga oral de glucosa de 60 min con 50 gramos de glucosa</w:t>
            </w:r>
          </w:p>
        </w:tc>
      </w:tr>
    </w:tbl>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Del="00515C3F" w:rsidRDefault="00532EA3">
      <w:pPr>
        <w:rPr>
          <w:del w:id="166" w:author="Jordi" w:date="2021-12-20T14:39:00Z"/>
          <w:rFonts w:ascii="Times New Roman" w:eastAsia="Times New Roman" w:hAnsi="Times New Roman" w:cs="Times New Roman"/>
          <w:b/>
          <w:sz w:val="24"/>
          <w:szCs w:val="24"/>
        </w:rPr>
      </w:pPr>
    </w:p>
    <w:p w:rsidR="00532EA3" w:rsidRPr="00C01091" w:rsidDel="00515C3F" w:rsidRDefault="00532EA3">
      <w:pPr>
        <w:spacing w:after="60"/>
        <w:rPr>
          <w:del w:id="167" w:author="Jordi" w:date="2021-12-20T14:39:00Z"/>
          <w:rFonts w:ascii="Times New Roman" w:eastAsia="Times New Roman" w:hAnsi="Times New Roman" w:cs="Times New Roman"/>
          <w:b/>
          <w:sz w:val="24"/>
          <w:szCs w:val="24"/>
        </w:rPr>
      </w:pPr>
    </w:p>
    <w:p w:rsidR="00532EA3" w:rsidRPr="00C01091" w:rsidRDefault="009F67C0">
      <w:pPr>
        <w:keepNext/>
        <w:spacing w:before="60" w:after="120"/>
        <w:rPr>
          <w:rFonts w:ascii="Times New Roman" w:eastAsia="Times New Roman" w:hAnsi="Times New Roman" w:cs="Times New Roman"/>
          <w:b/>
          <w:smallCaps/>
          <w:sz w:val="24"/>
          <w:szCs w:val="24"/>
        </w:rPr>
      </w:pPr>
      <w:r w:rsidRPr="00C01091">
        <w:rPr>
          <w:rFonts w:ascii="Times New Roman" w:hAnsi="Times New Roman" w:cs="Times New Roman"/>
          <w:sz w:val="24"/>
          <w:szCs w:val="24"/>
        </w:rPr>
        <w:br w:type="page"/>
      </w:r>
      <w:r w:rsidRPr="00C01091">
        <w:rPr>
          <w:rFonts w:ascii="Times New Roman" w:eastAsia="Times New Roman" w:hAnsi="Times New Roman" w:cs="Times New Roman"/>
          <w:b/>
          <w:smallCaps/>
          <w:sz w:val="24"/>
          <w:szCs w:val="24"/>
        </w:rPr>
        <w:lastRenderedPageBreak/>
        <w:t>RESPONSABILIDADES</w:t>
      </w:r>
    </w:p>
    <w:p w:rsidR="00532EA3" w:rsidRPr="00C01091" w:rsidRDefault="009F67C0">
      <w:pPr>
        <w:spacing w:after="24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Investigadores del estudio </w:t>
      </w:r>
    </w:p>
    <w:p w:rsidR="00532EA3" w:rsidRPr="00C01091" w:rsidRDefault="00532EA3">
      <w:pPr>
        <w:spacing w:after="240"/>
        <w:rPr>
          <w:rFonts w:ascii="Times New Roman" w:eastAsia="Times New Roman" w:hAnsi="Times New Roman" w:cs="Times New Roman"/>
          <w:i/>
          <w:color w:val="008000"/>
          <w:sz w:val="24"/>
          <w:szCs w:val="24"/>
        </w:rPr>
      </w:pPr>
    </w:p>
    <w:tbl>
      <w:tblPr>
        <w:tblStyle w:val="15"/>
        <w:tblW w:w="84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87"/>
        <w:gridCol w:w="2187"/>
        <w:gridCol w:w="2187"/>
        <w:gridCol w:w="1911"/>
      </w:tblGrid>
      <w:tr w:rsidR="00532EA3" w:rsidRPr="00C01091">
        <w:tc>
          <w:tcPr>
            <w:tcW w:w="2187"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 xml:space="preserve">Nombre y apellidos </w:t>
            </w:r>
          </w:p>
        </w:tc>
        <w:tc>
          <w:tcPr>
            <w:tcW w:w="2187"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Funcion</w:t>
            </w:r>
          </w:p>
        </w:tc>
        <w:tc>
          <w:tcPr>
            <w:tcW w:w="2187"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Afiliación</w:t>
            </w:r>
          </w:p>
        </w:tc>
        <w:tc>
          <w:tcPr>
            <w:tcW w:w="1911"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Direccion</w:t>
            </w:r>
          </w:p>
        </w:tc>
      </w:tr>
      <w:tr w:rsidR="00532EA3" w:rsidRPr="00C01091">
        <w:trPr>
          <w:trHeight w:val="342"/>
        </w:trPr>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Marta Hernández García</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Investigadora principal</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Hospital Universitari Arnau de Vilanova</w:t>
            </w:r>
          </w:p>
        </w:tc>
        <w:tc>
          <w:tcPr>
            <w:tcW w:w="1911"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Av. Alcalde Rovira Roure, 80, 25198 Lleida</w:t>
            </w:r>
          </w:p>
        </w:tc>
      </w:tr>
      <w:tr w:rsidR="00532EA3" w:rsidRPr="00C01091">
        <w:trPr>
          <w:trHeight w:val="342"/>
        </w:trPr>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Dídac Mauricio Puente</w:t>
            </w:r>
          </w:p>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MD, PhD</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Investigador coordinador </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Hospital de la Santa Creu i Sant Pau</w:t>
            </w:r>
          </w:p>
        </w:tc>
        <w:tc>
          <w:tcPr>
            <w:tcW w:w="1911"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 SantQuintí, 89</w:t>
            </w:r>
          </w:p>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08041, Barcelona</w:t>
            </w:r>
          </w:p>
        </w:tc>
      </w:tr>
      <w:tr w:rsidR="00532EA3" w:rsidRPr="00C01091">
        <w:trPr>
          <w:trHeight w:val="342"/>
        </w:trPr>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Berta SoldevilaMadorell MD, PhD</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Investigadora colaboradora </w:t>
            </w:r>
          </w:p>
        </w:tc>
        <w:tc>
          <w:tcPr>
            <w:tcW w:w="2187" w:type="dxa"/>
            <w:vAlign w:val="center"/>
          </w:tcPr>
          <w:p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Hospital Universitari Germans TriasiPujol</w:t>
            </w:r>
          </w:p>
        </w:tc>
        <w:tc>
          <w:tcPr>
            <w:tcW w:w="1911"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Carretera de Canyet s/n 08916 Badalona Barcelona</w:t>
            </w:r>
          </w:p>
        </w:tc>
      </w:tr>
      <w:tr w:rsidR="00532EA3" w:rsidRPr="00C01091">
        <w:trPr>
          <w:trHeight w:val="342"/>
        </w:trPr>
        <w:tc>
          <w:tcPr>
            <w:tcW w:w="2187" w:type="dxa"/>
            <w:vAlign w:val="center"/>
          </w:tcPr>
          <w:p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Josep Franch-Nadal, MD, PhD</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CAP Drassanes</w:t>
            </w:r>
          </w:p>
        </w:tc>
        <w:tc>
          <w:tcPr>
            <w:tcW w:w="1911"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Av. Drassanes, 17-21 08001 Barcelona Barcelona</w:t>
            </w:r>
          </w:p>
        </w:tc>
      </w:tr>
      <w:tr w:rsidR="00532EA3" w:rsidRPr="00C01091">
        <w:trPr>
          <w:trHeight w:val="342"/>
        </w:trPr>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Manel Mata Casas,</w:t>
            </w:r>
          </w:p>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MD, PhD</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CAP La Mina</w:t>
            </w:r>
          </w:p>
        </w:tc>
        <w:tc>
          <w:tcPr>
            <w:tcW w:w="1911"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 Mar, s/n 08930 Sant Adrià de Besòs Barcelona</w:t>
            </w:r>
          </w:p>
        </w:tc>
      </w:tr>
      <w:tr w:rsidR="00532EA3" w:rsidRPr="00A87408">
        <w:trPr>
          <w:trHeight w:val="342"/>
        </w:trPr>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Angels Molló Iniesta, MD</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CAP Cervera</w:t>
            </w:r>
          </w:p>
        </w:tc>
        <w:tc>
          <w:tcPr>
            <w:tcW w:w="1911" w:type="dxa"/>
            <w:vAlign w:val="center"/>
          </w:tcPr>
          <w:p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Av. Duran iSanpere, s/n 25200 Cervera Lleida</w:t>
            </w:r>
          </w:p>
        </w:tc>
      </w:tr>
      <w:tr w:rsidR="00532EA3" w:rsidRPr="00C01091">
        <w:trPr>
          <w:trHeight w:val="342"/>
        </w:trPr>
        <w:tc>
          <w:tcPr>
            <w:tcW w:w="2187" w:type="dxa"/>
            <w:vAlign w:val="center"/>
          </w:tcPr>
          <w:p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Jordi Real Gatius</w:t>
            </w:r>
          </w:p>
          <w:p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PhD, Statistician</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Estadistico</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IDIAP Jordi Gol</w:t>
            </w:r>
          </w:p>
        </w:tc>
        <w:tc>
          <w:tcPr>
            <w:tcW w:w="1911"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Sardenya, 375 </w:t>
            </w:r>
          </w:p>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08025 Barcelona Barcelona</w:t>
            </w:r>
          </w:p>
        </w:tc>
      </w:tr>
      <w:tr w:rsidR="00532EA3" w:rsidRPr="00C01091">
        <w:trPr>
          <w:trHeight w:val="342"/>
        </w:trPr>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Bogdan Vlacho</w:t>
            </w:r>
          </w:p>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PharmD, MSc</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Gestor de proyecto</w:t>
            </w:r>
          </w:p>
        </w:tc>
        <w:tc>
          <w:tcPr>
            <w:tcW w:w="2187"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IDIAP Jordi Gol</w:t>
            </w:r>
          </w:p>
        </w:tc>
        <w:tc>
          <w:tcPr>
            <w:tcW w:w="1911" w:type="dxa"/>
            <w:vAlign w:val="center"/>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Sardenya, 375 </w:t>
            </w:r>
          </w:p>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08025 Barcelona Barcelona</w:t>
            </w:r>
          </w:p>
        </w:tc>
      </w:tr>
    </w:tbl>
    <w:p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rsidR="00532EA3" w:rsidRPr="00515C3F" w:rsidRDefault="009F67C0" w:rsidP="00515C3F">
      <w:pPr>
        <w:pStyle w:val="Ttulo1"/>
        <w:pPrChange w:id="168" w:author="Jordi" w:date="2021-12-20T14:38:00Z">
          <w:pPr>
            <w:jc w:val="both"/>
          </w:pPr>
        </w:pPrChange>
      </w:pPr>
      <w:bookmarkStart w:id="169" w:name="_Toc90903853"/>
      <w:r w:rsidRPr="00515C3F">
        <w:lastRenderedPageBreak/>
        <w:t>RESUMEN</w:t>
      </w:r>
      <w:bookmarkEnd w:id="169"/>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Antecedentes:</w:t>
      </w:r>
      <w:r w:rsidR="00811CEB" w:rsidRPr="00C01091">
        <w:rPr>
          <w:rFonts w:ascii="Times New Roman" w:eastAsia="Times New Roman" w:hAnsi="Times New Roman" w:cs="Times New Roman"/>
          <w:sz w:val="24"/>
          <w:szCs w:val="24"/>
        </w:rPr>
        <w:t>La DMG tiene importantes repercusiones materno-fetales y en el recién nacido. Su diagnóstico es un claro factor de riesgo para el posterior desarrollo de diabetes tipo 2 (DM2) en la madre y tiene consecuencias metabólicas desfavorables a largo plazo para el recién nacido. La incidencia de diabetes gestacional está aumentando de manera paralela al incremento de la incidencia de la diabetes tipo 2</w:t>
      </w:r>
      <w:r w:rsidR="00541BC9">
        <w:rPr>
          <w:rFonts w:ascii="Times New Roman" w:eastAsia="Times New Roman" w:hAnsi="Times New Roman" w:cs="Times New Roman"/>
          <w:sz w:val="24"/>
          <w:szCs w:val="24"/>
        </w:rPr>
        <w:t xml:space="preserve">. El tipo de dieta y el tiempo de ayuno pre-prueba influyen en los resultados de los test diagnósticos de DMG. No existen recomendaciones específicas para el diagnóstico de DMG durante la práctica del ayuno de Ramadán. </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Hipótesis:</w:t>
      </w:r>
      <w:ins w:id="170" w:author="Jordi" w:date="2021-12-20T11:50:00Z">
        <w:r w:rsidR="009E60A0">
          <w:rPr>
            <w:rFonts w:ascii="Times New Roman" w:eastAsia="Times New Roman" w:hAnsi="Times New Roman" w:cs="Times New Roman"/>
            <w:b/>
            <w:sz w:val="24"/>
            <w:szCs w:val="24"/>
          </w:rPr>
          <w:t xml:space="preserve"> </w:t>
        </w:r>
      </w:ins>
      <w:del w:id="171" w:author="Jordi" w:date="2021-12-20T11:50:00Z">
        <w:r w:rsidR="00811CEB" w:rsidRPr="00C01091" w:rsidDel="009E60A0">
          <w:rPr>
            <w:rFonts w:ascii="Times New Roman" w:eastAsia="Times New Roman" w:hAnsi="Times New Roman" w:cs="Times New Roman"/>
            <w:sz w:val="24"/>
            <w:szCs w:val="24"/>
          </w:rPr>
          <w:delText>Nuestra hipótesis es que l</w:delText>
        </w:r>
      </w:del>
      <w:ins w:id="172" w:author="Jordi" w:date="2021-12-20T11:50:00Z">
        <w:r w:rsidR="009E60A0">
          <w:rPr>
            <w:rFonts w:ascii="Times New Roman" w:eastAsia="Times New Roman" w:hAnsi="Times New Roman" w:cs="Times New Roman"/>
            <w:sz w:val="24"/>
            <w:szCs w:val="24"/>
          </w:rPr>
          <w:t>L</w:t>
        </w:r>
      </w:ins>
      <w:r w:rsidR="00811CEB" w:rsidRPr="00C01091">
        <w:rPr>
          <w:rFonts w:ascii="Times New Roman" w:eastAsia="Times New Roman" w:hAnsi="Times New Roman" w:cs="Times New Roman"/>
          <w:sz w:val="24"/>
          <w:szCs w:val="24"/>
        </w:rPr>
        <w:t xml:space="preserve">os resultados de las pruebas diagnósticas de DMG </w:t>
      </w:r>
      <w:commentRangeStart w:id="173"/>
      <w:r w:rsidR="00811CEB" w:rsidRPr="00C01091">
        <w:rPr>
          <w:rFonts w:ascii="Times New Roman" w:eastAsia="Times New Roman" w:hAnsi="Times New Roman" w:cs="Times New Roman"/>
          <w:sz w:val="24"/>
          <w:szCs w:val="24"/>
        </w:rPr>
        <w:t>s</w:t>
      </w:r>
      <w:ins w:id="174" w:author="Jordi" w:date="2021-12-20T11:47:00Z">
        <w:r w:rsidR="009E60A0">
          <w:rPr>
            <w:rFonts w:ascii="Times New Roman" w:eastAsia="Times New Roman" w:hAnsi="Times New Roman" w:cs="Times New Roman"/>
            <w:sz w:val="24"/>
            <w:szCs w:val="24"/>
          </w:rPr>
          <w:t xml:space="preserve">alen alterados </w:t>
        </w:r>
      </w:ins>
      <w:del w:id="175" w:author="Jordi" w:date="2021-12-20T11:47:00Z">
        <w:r w:rsidR="00811CEB" w:rsidRPr="00C01091" w:rsidDel="009E60A0">
          <w:rPr>
            <w:rFonts w:ascii="Times New Roman" w:eastAsia="Times New Roman" w:hAnsi="Times New Roman" w:cs="Times New Roman"/>
            <w:sz w:val="24"/>
            <w:szCs w:val="24"/>
          </w:rPr>
          <w:delText xml:space="preserve">on </w:delText>
        </w:r>
        <w:commentRangeStart w:id="176"/>
        <w:r w:rsidR="00811CEB" w:rsidRPr="00C01091" w:rsidDel="009E60A0">
          <w:rPr>
            <w:rFonts w:ascii="Times New Roman" w:eastAsia="Times New Roman" w:hAnsi="Times New Roman" w:cs="Times New Roman"/>
            <w:sz w:val="24"/>
            <w:szCs w:val="24"/>
          </w:rPr>
          <w:delText xml:space="preserve">diferentes </w:delText>
        </w:r>
      </w:del>
      <w:commentRangeEnd w:id="173"/>
      <w:r w:rsidR="00DA2B23">
        <w:rPr>
          <w:rStyle w:val="Refdecomentario"/>
        </w:rPr>
        <w:commentReference w:id="173"/>
      </w:r>
      <w:ins w:id="177" w:author="Jordi" w:date="2021-12-20T11:39:00Z">
        <w:r w:rsidR="00DA2B23">
          <w:rPr>
            <w:rFonts w:ascii="Times New Roman" w:eastAsia="Times New Roman" w:hAnsi="Times New Roman" w:cs="Times New Roman"/>
            <w:sz w:val="24"/>
            <w:szCs w:val="24"/>
          </w:rPr>
          <w:t xml:space="preserve">cuando una mujer </w:t>
        </w:r>
      </w:ins>
      <w:del w:id="178" w:author="Jordi" w:date="2021-12-20T11:39:00Z">
        <w:r w:rsidR="00D34C08" w:rsidDel="00DA2B23">
          <w:rPr>
            <w:rFonts w:ascii="Times New Roman" w:eastAsia="Times New Roman" w:hAnsi="Times New Roman" w:cs="Times New Roman"/>
            <w:sz w:val="24"/>
            <w:szCs w:val="24"/>
          </w:rPr>
          <w:delText xml:space="preserve">en mujeres </w:delText>
        </w:r>
      </w:del>
      <w:r w:rsidR="00D34C08">
        <w:rPr>
          <w:rFonts w:ascii="Times New Roman" w:eastAsia="Times New Roman" w:hAnsi="Times New Roman" w:cs="Times New Roman"/>
          <w:sz w:val="24"/>
          <w:szCs w:val="24"/>
        </w:rPr>
        <w:t>practica</w:t>
      </w:r>
      <w:del w:id="179" w:author="Jordi" w:date="2021-12-20T11:39:00Z">
        <w:r w:rsidR="00D34C08" w:rsidDel="00DA2B23">
          <w:rPr>
            <w:rFonts w:ascii="Times New Roman" w:eastAsia="Times New Roman" w:hAnsi="Times New Roman" w:cs="Times New Roman"/>
            <w:sz w:val="24"/>
            <w:szCs w:val="24"/>
          </w:rPr>
          <w:delText>n</w:delText>
        </w:r>
      </w:del>
      <w:r w:rsidR="00D34C08">
        <w:rPr>
          <w:rFonts w:ascii="Times New Roman" w:eastAsia="Times New Roman" w:hAnsi="Times New Roman" w:cs="Times New Roman"/>
          <w:sz w:val="24"/>
          <w:szCs w:val="24"/>
        </w:rPr>
        <w:t xml:space="preserve"> </w:t>
      </w:r>
      <w:r w:rsidR="00811CEB" w:rsidRPr="00C01091">
        <w:rPr>
          <w:rFonts w:ascii="Times New Roman" w:eastAsia="Times New Roman" w:hAnsi="Times New Roman" w:cs="Times New Roman"/>
          <w:sz w:val="24"/>
          <w:szCs w:val="24"/>
        </w:rPr>
        <w:t>el Ramadán</w:t>
      </w:r>
      <w:commentRangeEnd w:id="176"/>
      <w:r w:rsidR="00DA2B23">
        <w:rPr>
          <w:rStyle w:val="Refdecomentario"/>
        </w:rPr>
        <w:commentReference w:id="176"/>
      </w:r>
      <w:r w:rsidR="00EE7985">
        <w:rPr>
          <w:rFonts w:ascii="Times New Roman" w:eastAsia="Times New Roman" w:hAnsi="Times New Roman" w:cs="Times New Roman"/>
          <w:sz w:val="24"/>
          <w:szCs w:val="24"/>
        </w:rPr>
        <w:t>.</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Objetivos:</w:t>
      </w:r>
      <w:ins w:id="180" w:author="Jordi" w:date="2021-12-20T11:48:00Z">
        <w:r w:rsidR="009E60A0">
          <w:rPr>
            <w:rFonts w:ascii="Times New Roman" w:eastAsia="Times New Roman" w:hAnsi="Times New Roman" w:cs="Times New Roman"/>
            <w:b/>
            <w:sz w:val="24"/>
            <w:szCs w:val="24"/>
          </w:rPr>
          <w:t xml:space="preserve"> </w:t>
        </w:r>
      </w:ins>
      <w:r w:rsidR="00811CEB" w:rsidRPr="00C01091">
        <w:rPr>
          <w:rFonts w:ascii="Times New Roman" w:eastAsia="Times New Roman" w:hAnsi="Times New Roman" w:cs="Times New Roman"/>
          <w:sz w:val="24"/>
          <w:szCs w:val="24"/>
        </w:rPr>
        <w:t xml:space="preserve">Estudiar una posible relación entre </w:t>
      </w:r>
      <w:r w:rsidR="00D34C08">
        <w:rPr>
          <w:rFonts w:ascii="Times New Roman" w:eastAsia="Times New Roman" w:hAnsi="Times New Roman" w:cs="Times New Roman"/>
          <w:sz w:val="24"/>
          <w:szCs w:val="24"/>
        </w:rPr>
        <w:t xml:space="preserve">la práctica del Ramadán y </w:t>
      </w:r>
      <w:r w:rsidR="00811CEB" w:rsidRPr="00C01091">
        <w:rPr>
          <w:rFonts w:ascii="Times New Roman" w:eastAsia="Times New Roman" w:hAnsi="Times New Roman" w:cs="Times New Roman"/>
          <w:sz w:val="24"/>
          <w:szCs w:val="24"/>
        </w:rPr>
        <w:t>los resultados</w:t>
      </w:r>
      <w:r w:rsidR="00D34C08">
        <w:rPr>
          <w:rFonts w:ascii="Times New Roman" w:eastAsia="Times New Roman" w:hAnsi="Times New Roman" w:cs="Times New Roman"/>
          <w:sz w:val="24"/>
          <w:szCs w:val="24"/>
        </w:rPr>
        <w:t xml:space="preserve"> de las pruebas del cribado de diabetes gestacional (</w:t>
      </w:r>
      <w:ins w:id="181" w:author="Jordi" w:date="2021-12-20T11:48:00Z">
        <w:r w:rsidR="009E60A0">
          <w:rPr>
            <w:rFonts w:ascii="Times New Roman" w:eastAsia="Times New Roman" w:hAnsi="Times New Roman" w:cs="Times New Roman"/>
            <w:sz w:val="24"/>
            <w:szCs w:val="24"/>
          </w:rPr>
          <w:t xml:space="preserve">mediante </w:t>
        </w:r>
      </w:ins>
      <w:r w:rsidR="00811CEB" w:rsidRPr="00C01091">
        <w:rPr>
          <w:rFonts w:ascii="Times New Roman" w:eastAsia="Times New Roman" w:hAnsi="Times New Roman" w:cs="Times New Roman"/>
          <w:sz w:val="24"/>
          <w:szCs w:val="24"/>
        </w:rPr>
        <w:t>TOS y</w:t>
      </w:r>
      <w:r w:rsidR="00D34C08">
        <w:rPr>
          <w:rFonts w:ascii="Times New Roman" w:eastAsia="Times New Roman" w:hAnsi="Times New Roman" w:cs="Times New Roman"/>
          <w:sz w:val="24"/>
          <w:szCs w:val="24"/>
        </w:rPr>
        <w:t>/o</w:t>
      </w:r>
      <w:r w:rsidR="00811CEB" w:rsidRPr="00C01091">
        <w:rPr>
          <w:rFonts w:ascii="Times New Roman" w:eastAsia="Times New Roman" w:hAnsi="Times New Roman" w:cs="Times New Roman"/>
          <w:sz w:val="24"/>
          <w:szCs w:val="24"/>
        </w:rPr>
        <w:t xml:space="preserve"> la SOG100g</w:t>
      </w:r>
      <w:r w:rsidR="00D34C08">
        <w:rPr>
          <w:rFonts w:ascii="Times New Roman" w:eastAsia="Times New Roman" w:hAnsi="Times New Roman" w:cs="Times New Roman"/>
          <w:sz w:val="24"/>
          <w:szCs w:val="24"/>
        </w:rPr>
        <w:t>)</w:t>
      </w:r>
      <w:r w:rsidR="00811CEB" w:rsidRPr="00C01091">
        <w:rPr>
          <w:rFonts w:ascii="Times New Roman" w:eastAsia="Times New Roman" w:hAnsi="Times New Roman" w:cs="Times New Roman"/>
          <w:sz w:val="24"/>
          <w:szCs w:val="24"/>
        </w:rPr>
        <w:t xml:space="preserve"> en mujeres naturales de países que tienen el Islam como religión mayoritaria.</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Metodología:</w:t>
      </w:r>
      <w:del w:id="182" w:author="Jordi" w:date="2021-12-20T11:49:00Z">
        <w:r w:rsidR="00811CEB" w:rsidRPr="00C01091" w:rsidDel="009E60A0">
          <w:rPr>
            <w:rFonts w:ascii="Times New Roman" w:eastAsia="Times New Roman" w:hAnsi="Times New Roman" w:cs="Times New Roman"/>
            <w:sz w:val="24"/>
            <w:szCs w:val="24"/>
          </w:rPr>
          <w:delText>Se realizará un</w:delText>
        </w:r>
      </w:del>
      <w:r w:rsidR="00811CEB" w:rsidRPr="00C01091">
        <w:rPr>
          <w:rFonts w:ascii="Times New Roman" w:eastAsia="Times New Roman" w:hAnsi="Times New Roman" w:cs="Times New Roman"/>
          <w:sz w:val="24"/>
          <w:szCs w:val="24"/>
        </w:rPr>
        <w:t xml:space="preserve"> </w:t>
      </w:r>
      <w:ins w:id="183" w:author="Jordi" w:date="2021-12-20T11:51:00Z">
        <w:r w:rsidR="009E60A0">
          <w:rPr>
            <w:rFonts w:ascii="Times New Roman" w:eastAsia="Times New Roman" w:hAnsi="Times New Roman" w:cs="Times New Roman"/>
            <w:sz w:val="24"/>
            <w:szCs w:val="24"/>
          </w:rPr>
          <w:t>E</w:t>
        </w:r>
      </w:ins>
      <w:del w:id="184" w:author="Jordi" w:date="2021-12-20T11:50:00Z">
        <w:r w:rsidR="00811CEB" w:rsidRPr="00C01091" w:rsidDel="009E60A0">
          <w:rPr>
            <w:rFonts w:ascii="Times New Roman" w:eastAsia="Times New Roman" w:hAnsi="Times New Roman" w:cs="Times New Roman"/>
            <w:sz w:val="24"/>
            <w:szCs w:val="24"/>
          </w:rPr>
          <w:delText>e</w:delText>
        </w:r>
      </w:del>
      <w:r w:rsidR="00811CEB" w:rsidRPr="00C01091">
        <w:rPr>
          <w:rFonts w:ascii="Times New Roman" w:eastAsia="Times New Roman" w:hAnsi="Times New Roman" w:cs="Times New Roman"/>
          <w:sz w:val="24"/>
          <w:szCs w:val="24"/>
        </w:rPr>
        <w:t xml:space="preserve">studio </w:t>
      </w:r>
      <w:ins w:id="185" w:author="Jordi" w:date="2021-12-20T11:49:00Z">
        <w:r w:rsidR="009E60A0">
          <w:rPr>
            <w:rFonts w:ascii="Times New Roman" w:eastAsia="Times New Roman" w:hAnsi="Times New Roman" w:cs="Times New Roman"/>
            <w:sz w:val="24"/>
            <w:szCs w:val="24"/>
          </w:rPr>
          <w:t xml:space="preserve">observacional </w:t>
        </w:r>
      </w:ins>
      <w:ins w:id="186" w:author="Jordi" w:date="2021-12-20T11:51:00Z">
        <w:r w:rsidR="009E60A0">
          <w:rPr>
            <w:rFonts w:ascii="Times New Roman" w:eastAsia="Times New Roman" w:hAnsi="Times New Roman" w:cs="Times New Roman"/>
            <w:sz w:val="24"/>
            <w:szCs w:val="24"/>
          </w:rPr>
          <w:t xml:space="preserve">retrospectivo </w:t>
        </w:r>
      </w:ins>
      <w:del w:id="187" w:author="Jordi" w:date="2021-12-20T11:51:00Z">
        <w:r w:rsidR="00811CEB" w:rsidRPr="00C01091" w:rsidDel="009E60A0">
          <w:rPr>
            <w:rFonts w:ascii="Times New Roman" w:eastAsia="Times New Roman" w:hAnsi="Times New Roman" w:cs="Times New Roman"/>
            <w:sz w:val="24"/>
            <w:szCs w:val="24"/>
          </w:rPr>
          <w:delText xml:space="preserve">transversal </w:delText>
        </w:r>
      </w:del>
      <w:ins w:id="188" w:author="Jordi" w:date="2021-12-20T11:51:00Z">
        <w:r w:rsidR="009E60A0">
          <w:rPr>
            <w:rFonts w:ascii="Times New Roman" w:eastAsia="Times New Roman" w:hAnsi="Times New Roman" w:cs="Times New Roman"/>
            <w:sz w:val="24"/>
            <w:szCs w:val="24"/>
          </w:rPr>
          <w:t xml:space="preserve">de base poblacional </w:t>
        </w:r>
      </w:ins>
      <w:r w:rsidR="00811CEB" w:rsidRPr="00C01091">
        <w:rPr>
          <w:rFonts w:ascii="Times New Roman" w:eastAsia="Times New Roman" w:hAnsi="Times New Roman" w:cs="Times New Roman"/>
          <w:sz w:val="24"/>
          <w:szCs w:val="24"/>
        </w:rPr>
        <w:t>a partir de la base de datos del Sistema de Información para el Desarrollo de la Investigación en Atención Primaria (SIDIAP) (Historia Clínica Electrónica-ECAP) del Instituto Catalán de la Salud (ICS).</w:t>
      </w:r>
    </w:p>
    <w:p w:rsidR="00532EA3" w:rsidRPr="00C01091" w:rsidRDefault="00532EA3">
      <w:pPr>
        <w:jc w:val="both"/>
        <w:rPr>
          <w:rFonts w:ascii="Times New Roman" w:eastAsia="Times New Roman" w:hAnsi="Times New Roman" w:cs="Times New Roman"/>
          <w:b/>
          <w:sz w:val="24"/>
          <w:szCs w:val="24"/>
        </w:rPr>
      </w:pPr>
    </w:p>
    <w:p w:rsidR="00532EA3" w:rsidRPr="00C01091" w:rsidDel="009E60A0" w:rsidRDefault="009F67C0">
      <w:pPr>
        <w:jc w:val="both"/>
        <w:rPr>
          <w:del w:id="189" w:author="Jordi" w:date="2021-12-20T11:52:00Z"/>
          <w:rFonts w:ascii="Times New Roman" w:eastAsia="Times New Roman" w:hAnsi="Times New Roman" w:cs="Times New Roman"/>
          <w:b/>
          <w:sz w:val="24"/>
          <w:szCs w:val="24"/>
        </w:rPr>
      </w:pPr>
      <w:commentRangeStart w:id="190"/>
      <w:r w:rsidRPr="00C01091">
        <w:rPr>
          <w:rFonts w:ascii="Times New Roman" w:eastAsia="Times New Roman" w:hAnsi="Times New Roman" w:cs="Times New Roman"/>
          <w:b/>
          <w:sz w:val="24"/>
          <w:szCs w:val="24"/>
        </w:rPr>
        <w:t>Determinaciones:</w:t>
      </w:r>
    </w:p>
    <w:p w:rsidR="00532EA3" w:rsidRPr="00C01091" w:rsidRDefault="009E60A0">
      <w:pPr>
        <w:jc w:val="both"/>
        <w:rPr>
          <w:rFonts w:ascii="Times New Roman" w:eastAsia="Times New Roman" w:hAnsi="Times New Roman" w:cs="Times New Roman"/>
          <w:sz w:val="24"/>
          <w:szCs w:val="24"/>
        </w:rPr>
      </w:pPr>
      <w:ins w:id="191" w:author="Jordi" w:date="2021-12-20T11:52:00Z">
        <w:r>
          <w:rPr>
            <w:rFonts w:ascii="Times New Roman" w:eastAsia="Times New Roman" w:hAnsi="Times New Roman" w:cs="Times New Roman"/>
            <w:sz w:val="24"/>
            <w:szCs w:val="24"/>
          </w:rPr>
          <w:t xml:space="preserve"> </w:t>
        </w:r>
      </w:ins>
      <w:commentRangeEnd w:id="190"/>
      <w:ins w:id="192" w:author="Jordi" w:date="2021-12-20T11:58:00Z">
        <w:r w:rsidR="000812E2">
          <w:rPr>
            <w:rStyle w:val="Refdecomentario"/>
          </w:rPr>
          <w:commentReference w:id="190"/>
        </w:r>
      </w:ins>
      <w:ins w:id="193" w:author="Jordi" w:date="2021-12-20T11:53:00Z">
        <w:r>
          <w:rPr>
            <w:rFonts w:ascii="Times New Roman" w:eastAsia="Times New Roman" w:hAnsi="Times New Roman" w:cs="Times New Roman"/>
            <w:sz w:val="24"/>
            <w:szCs w:val="24"/>
          </w:rPr>
          <w:t>D</w:t>
        </w:r>
        <w:r w:rsidRPr="009E60A0">
          <w:rPr>
            <w:rFonts w:ascii="Times New Roman" w:eastAsia="Times New Roman" w:hAnsi="Times New Roman" w:cs="Times New Roman"/>
            <w:sz w:val="24"/>
            <w:szCs w:val="24"/>
          </w:rPr>
          <w:t>eterminaciones relativas al cribado</w:t>
        </w:r>
        <w:r>
          <w:rPr>
            <w:rFonts w:ascii="Times New Roman" w:eastAsia="Times New Roman" w:hAnsi="Times New Roman" w:cs="Times New Roman"/>
            <w:sz w:val="24"/>
            <w:szCs w:val="24"/>
          </w:rPr>
          <w:t xml:space="preserve"> </w:t>
        </w:r>
        <w:r w:rsidRPr="009E60A0">
          <w:rPr>
            <w:rFonts w:ascii="Times New Roman" w:eastAsia="Times New Roman" w:hAnsi="Times New Roman" w:cs="Times New Roman"/>
            <w:sz w:val="24"/>
            <w:szCs w:val="24"/>
          </w:rPr>
          <w:t>gestacional (TOS/SOG100g)</w:t>
        </w:r>
        <w:r>
          <w:rPr>
            <w:rFonts w:ascii="Times New Roman" w:eastAsia="Times New Roman" w:hAnsi="Times New Roman" w:cs="Times New Roman"/>
            <w:sz w:val="24"/>
            <w:szCs w:val="24"/>
          </w:rPr>
          <w:t xml:space="preserve">, </w:t>
        </w:r>
      </w:ins>
      <w:ins w:id="194" w:author="Jordi" w:date="2021-12-20T12:00:00Z">
        <w:r w:rsidR="000812E2">
          <w:rPr>
            <w:rFonts w:ascii="Times New Roman" w:eastAsia="Times New Roman" w:hAnsi="Times New Roman" w:cs="Times New Roman"/>
            <w:sz w:val="24"/>
            <w:szCs w:val="24"/>
          </w:rPr>
          <w:t xml:space="preserve">características, </w:t>
        </w:r>
      </w:ins>
      <w:ins w:id="195" w:author="Jordi" w:date="2021-12-20T11:54:00Z">
        <w:r>
          <w:rPr>
            <w:rFonts w:ascii="Times New Roman" w:eastAsia="Times New Roman" w:hAnsi="Times New Roman" w:cs="Times New Roman"/>
            <w:sz w:val="24"/>
            <w:szCs w:val="24"/>
          </w:rPr>
          <w:t>socio demográfica</w:t>
        </w:r>
      </w:ins>
      <w:ins w:id="196" w:author="Jordi" w:date="2021-12-20T12:00:00Z">
        <w:r w:rsidR="000812E2">
          <w:rPr>
            <w:rFonts w:ascii="Times New Roman" w:eastAsia="Times New Roman" w:hAnsi="Times New Roman" w:cs="Times New Roman"/>
            <w:sz w:val="24"/>
            <w:szCs w:val="24"/>
          </w:rPr>
          <w:t>s</w:t>
        </w:r>
      </w:ins>
      <w:ins w:id="197" w:author="Jordi" w:date="2021-12-20T11:57:00Z">
        <w:r w:rsidR="000812E2">
          <w:rPr>
            <w:rFonts w:ascii="Times New Roman" w:eastAsia="Times New Roman" w:hAnsi="Times New Roman" w:cs="Times New Roman"/>
            <w:sz w:val="24"/>
            <w:szCs w:val="24"/>
          </w:rPr>
          <w:t>,</w:t>
        </w:r>
      </w:ins>
      <w:ins w:id="198" w:author="Jordi" w:date="2021-12-20T11:59:00Z">
        <w:r w:rsidR="000812E2">
          <w:rPr>
            <w:rFonts w:ascii="Times New Roman" w:eastAsia="Times New Roman" w:hAnsi="Times New Roman" w:cs="Times New Roman"/>
            <w:sz w:val="24"/>
            <w:szCs w:val="24"/>
          </w:rPr>
          <w:t xml:space="preserve"> </w:t>
        </w:r>
      </w:ins>
      <w:ins w:id="199" w:author="Jordi" w:date="2021-12-20T11:56:00Z">
        <w:r>
          <w:rPr>
            <w:rFonts w:ascii="Times New Roman" w:eastAsia="Times New Roman" w:hAnsi="Times New Roman" w:cs="Times New Roman"/>
            <w:sz w:val="24"/>
            <w:szCs w:val="24"/>
          </w:rPr>
          <w:t xml:space="preserve">país de origen, </w:t>
        </w:r>
      </w:ins>
      <w:ins w:id="200" w:author="Jordi" w:date="2021-12-20T11:57:00Z">
        <w:r w:rsidR="000812E2">
          <w:rPr>
            <w:rFonts w:ascii="Times New Roman" w:eastAsia="Times New Roman" w:hAnsi="Times New Roman" w:cs="Times New Roman"/>
            <w:sz w:val="24"/>
            <w:szCs w:val="24"/>
          </w:rPr>
          <w:t xml:space="preserve">además características </w:t>
        </w:r>
      </w:ins>
      <w:del w:id="201" w:author="Jordi" w:date="2021-12-20T11:54:00Z">
        <w:r w:rsidR="009F67C0" w:rsidRPr="00C01091" w:rsidDel="009E60A0">
          <w:rPr>
            <w:rFonts w:ascii="Times New Roman" w:eastAsia="Times New Roman" w:hAnsi="Times New Roman" w:cs="Times New Roman"/>
            <w:sz w:val="24"/>
            <w:szCs w:val="24"/>
          </w:rPr>
          <w:delText xml:space="preserve">La información </w:delText>
        </w:r>
      </w:del>
      <w:r w:rsidR="009F67C0" w:rsidRPr="00C01091">
        <w:rPr>
          <w:rFonts w:ascii="Times New Roman" w:eastAsia="Times New Roman" w:hAnsi="Times New Roman" w:cs="Times New Roman"/>
          <w:sz w:val="24"/>
          <w:szCs w:val="24"/>
        </w:rPr>
        <w:t>clínica</w:t>
      </w:r>
      <w:ins w:id="202" w:author="Jordi" w:date="2021-12-20T11:57:00Z">
        <w:r w:rsidR="000812E2">
          <w:rPr>
            <w:rFonts w:ascii="Times New Roman" w:eastAsia="Times New Roman" w:hAnsi="Times New Roman" w:cs="Times New Roman"/>
            <w:sz w:val="24"/>
            <w:szCs w:val="24"/>
          </w:rPr>
          <w:t xml:space="preserve">s, </w:t>
        </w:r>
      </w:ins>
      <w:ins w:id="203" w:author="Jordi" w:date="2021-12-20T12:00:00Z">
        <w:r w:rsidR="000812E2">
          <w:rPr>
            <w:rFonts w:ascii="Times New Roman" w:eastAsia="Times New Roman" w:hAnsi="Times New Roman" w:cs="Times New Roman"/>
            <w:sz w:val="24"/>
            <w:szCs w:val="24"/>
          </w:rPr>
          <w:t>anteced</w:t>
        </w:r>
      </w:ins>
      <w:ins w:id="204" w:author="Jordi" w:date="2021-12-20T12:01:00Z">
        <w:r w:rsidR="000812E2">
          <w:rPr>
            <w:rFonts w:ascii="Times New Roman" w:eastAsia="Times New Roman" w:hAnsi="Times New Roman" w:cs="Times New Roman"/>
            <w:sz w:val="24"/>
            <w:szCs w:val="24"/>
          </w:rPr>
          <w:t xml:space="preserve">entes de embarazo, </w:t>
        </w:r>
      </w:ins>
      <w:del w:id="205" w:author="Jordi" w:date="2021-12-20T11:54:00Z">
        <w:r w:rsidR="009F67C0" w:rsidRPr="00C01091" w:rsidDel="009E60A0">
          <w:rPr>
            <w:rFonts w:ascii="Times New Roman" w:eastAsia="Times New Roman" w:hAnsi="Times New Roman" w:cs="Times New Roman"/>
            <w:sz w:val="24"/>
            <w:szCs w:val="24"/>
          </w:rPr>
          <w:delText xml:space="preserve">, analítica y de </w:delText>
        </w:r>
      </w:del>
      <w:r w:rsidR="009F67C0" w:rsidRPr="00C01091">
        <w:rPr>
          <w:rFonts w:ascii="Times New Roman" w:eastAsia="Times New Roman" w:hAnsi="Times New Roman" w:cs="Times New Roman"/>
          <w:sz w:val="24"/>
          <w:szCs w:val="24"/>
        </w:rPr>
        <w:t>tratamiento farmacológico</w:t>
      </w:r>
      <w:ins w:id="206" w:author="Jordi" w:date="2021-12-20T11:57:00Z">
        <w:r w:rsidR="000812E2">
          <w:rPr>
            <w:rFonts w:ascii="Times New Roman" w:eastAsia="Times New Roman" w:hAnsi="Times New Roman" w:cs="Times New Roman"/>
            <w:sz w:val="24"/>
            <w:szCs w:val="24"/>
          </w:rPr>
          <w:t xml:space="preserve"> y </w:t>
        </w:r>
      </w:ins>
      <w:del w:id="207" w:author="Jordi" w:date="2021-12-20T11:57:00Z">
        <w:r w:rsidR="009F67C0" w:rsidRPr="00C01091" w:rsidDel="000812E2">
          <w:rPr>
            <w:rFonts w:ascii="Times New Roman" w:eastAsia="Times New Roman" w:hAnsi="Times New Roman" w:cs="Times New Roman"/>
            <w:sz w:val="24"/>
            <w:szCs w:val="24"/>
          </w:rPr>
          <w:delText xml:space="preserve"> </w:delText>
        </w:r>
      </w:del>
      <w:ins w:id="208" w:author="Jordi" w:date="2021-12-20T11:56:00Z">
        <w:r>
          <w:rPr>
            <w:rFonts w:ascii="Times New Roman" w:eastAsia="Times New Roman" w:hAnsi="Times New Roman" w:cs="Times New Roman"/>
            <w:sz w:val="24"/>
            <w:szCs w:val="24"/>
          </w:rPr>
          <w:t xml:space="preserve">problemas de salud. </w:t>
        </w:r>
      </w:ins>
      <w:del w:id="209" w:author="Jordi" w:date="2021-12-20T11:56:00Z">
        <w:r w:rsidR="009F67C0" w:rsidRPr="00C01091" w:rsidDel="009E60A0">
          <w:rPr>
            <w:rFonts w:ascii="Times New Roman" w:eastAsia="Times New Roman" w:hAnsi="Times New Roman" w:cs="Times New Roman"/>
            <w:sz w:val="24"/>
            <w:szCs w:val="24"/>
          </w:rPr>
          <w:delText>se</w:delText>
        </w:r>
      </w:del>
      <w:r w:rsidR="009F67C0" w:rsidRPr="00C01091">
        <w:rPr>
          <w:rFonts w:ascii="Times New Roman" w:eastAsia="Times New Roman" w:hAnsi="Times New Roman" w:cs="Times New Roman"/>
          <w:sz w:val="24"/>
          <w:szCs w:val="24"/>
        </w:rPr>
        <w:t xml:space="preserve"> </w:t>
      </w:r>
      <w:del w:id="210" w:author="Jordi" w:date="2021-12-20T11:55:00Z">
        <w:r w:rsidR="009F67C0" w:rsidRPr="00C01091" w:rsidDel="009E60A0">
          <w:rPr>
            <w:rFonts w:ascii="Times New Roman" w:eastAsia="Times New Roman" w:hAnsi="Times New Roman" w:cs="Times New Roman"/>
            <w:sz w:val="24"/>
            <w:szCs w:val="24"/>
          </w:rPr>
          <w:delText xml:space="preserve">obtendrá de la base de </w:delText>
        </w:r>
        <w:commentRangeStart w:id="211"/>
        <w:r w:rsidR="009F67C0" w:rsidRPr="00C01091" w:rsidDel="009E60A0">
          <w:rPr>
            <w:rFonts w:ascii="Times New Roman" w:eastAsia="Times New Roman" w:hAnsi="Times New Roman" w:cs="Times New Roman"/>
            <w:sz w:val="24"/>
            <w:szCs w:val="24"/>
          </w:rPr>
          <w:delText xml:space="preserve">datos SIDIAP </w:delText>
        </w:r>
        <w:commentRangeEnd w:id="211"/>
        <w:r w:rsidDel="009E60A0">
          <w:rPr>
            <w:rStyle w:val="Refdecomentario"/>
          </w:rPr>
          <w:commentReference w:id="211"/>
        </w:r>
        <w:r w:rsidR="009F67C0" w:rsidRPr="00C01091" w:rsidDel="009E60A0">
          <w:rPr>
            <w:rFonts w:ascii="Times New Roman" w:eastAsia="Times New Roman" w:hAnsi="Times New Roman" w:cs="Times New Roman"/>
            <w:sz w:val="24"/>
            <w:szCs w:val="24"/>
          </w:rPr>
          <w:delText>que incluye la información de la historia clínica informatizada en la atención primaria (ECAP</w:delText>
        </w:r>
        <w:r w:rsidR="009F67C0" w:rsidRPr="00C01091" w:rsidDel="009E60A0">
          <w:rPr>
            <w:rFonts w:ascii="Times New Roman" w:eastAsia="Times New Roman" w:hAnsi="Times New Roman" w:cs="Times New Roman"/>
            <w:sz w:val="24"/>
            <w:szCs w:val="24"/>
            <w:vertAlign w:val="superscript"/>
          </w:rPr>
          <w:delText>®</w:delText>
        </w:r>
        <w:r w:rsidR="009F67C0" w:rsidRPr="00C01091" w:rsidDel="009E60A0">
          <w:rPr>
            <w:rFonts w:ascii="Times New Roman" w:eastAsia="Times New Roman" w:hAnsi="Times New Roman" w:cs="Times New Roman"/>
            <w:sz w:val="24"/>
            <w:szCs w:val="24"/>
          </w:rPr>
          <w:delText>).</w:delText>
        </w:r>
      </w:del>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Análisis estadístico:</w:t>
      </w:r>
      <w:ins w:id="212" w:author="Jordi" w:date="2021-12-20T12:05:00Z">
        <w:r w:rsidR="000812E2">
          <w:rPr>
            <w:rFonts w:ascii="Times New Roman" w:eastAsia="Times New Roman" w:hAnsi="Times New Roman" w:cs="Times New Roman"/>
            <w:b/>
            <w:sz w:val="24"/>
            <w:szCs w:val="24"/>
          </w:rPr>
          <w:t xml:space="preserve"> </w:t>
        </w:r>
      </w:ins>
      <w:r w:rsidR="00811CEB" w:rsidRPr="00C01091">
        <w:rPr>
          <w:rFonts w:ascii="Times New Roman" w:eastAsia="Times New Roman" w:hAnsi="Times New Roman" w:cs="Times New Roman"/>
          <w:sz w:val="24"/>
          <w:szCs w:val="24"/>
        </w:rPr>
        <w:t xml:space="preserve">El análisis principal consistirá en comparar las determinaciones relativas al </w:t>
      </w:r>
      <w:r w:rsidR="00D34C08">
        <w:rPr>
          <w:rFonts w:ascii="Times New Roman" w:eastAsia="Times New Roman" w:hAnsi="Times New Roman" w:cs="Times New Roman"/>
          <w:sz w:val="24"/>
          <w:szCs w:val="24"/>
        </w:rPr>
        <w:t>cribado</w:t>
      </w:r>
      <w:ins w:id="213" w:author="Jordi" w:date="2021-12-20T12:00:00Z">
        <w:r w:rsidR="000812E2">
          <w:rPr>
            <w:rFonts w:ascii="Times New Roman" w:eastAsia="Times New Roman" w:hAnsi="Times New Roman" w:cs="Times New Roman"/>
            <w:sz w:val="24"/>
            <w:szCs w:val="24"/>
          </w:rPr>
          <w:t xml:space="preserve"> </w:t>
        </w:r>
      </w:ins>
      <w:r w:rsidR="00811CEB" w:rsidRPr="00C01091">
        <w:rPr>
          <w:rFonts w:ascii="Times New Roman" w:eastAsia="Times New Roman" w:hAnsi="Times New Roman" w:cs="Times New Roman"/>
          <w:sz w:val="24"/>
          <w:szCs w:val="24"/>
        </w:rPr>
        <w:t>gestacional (TOS/</w:t>
      </w:r>
      <w:r w:rsidR="00200692" w:rsidRPr="00200692">
        <w:rPr>
          <w:rFonts w:ascii="Times New Roman" w:eastAsia="Times New Roman" w:hAnsi="Times New Roman" w:cs="Times New Roman"/>
          <w:sz w:val="24"/>
          <w:szCs w:val="24"/>
        </w:rPr>
        <w:t>SOG100g</w:t>
      </w:r>
      <w:r w:rsidR="00811CEB" w:rsidRPr="00C01091">
        <w:rPr>
          <w:rFonts w:ascii="Times New Roman" w:eastAsia="Times New Roman" w:hAnsi="Times New Roman" w:cs="Times New Roman"/>
          <w:sz w:val="24"/>
          <w:szCs w:val="24"/>
        </w:rPr>
        <w:t xml:space="preserve">) entre </w:t>
      </w:r>
      <w:r w:rsidR="00C2431B">
        <w:rPr>
          <w:rFonts w:ascii="Times New Roman" w:eastAsia="Times New Roman" w:hAnsi="Times New Roman" w:cs="Times New Roman"/>
          <w:sz w:val="24"/>
          <w:szCs w:val="24"/>
        </w:rPr>
        <w:t xml:space="preserve">las </w:t>
      </w:r>
      <w:r w:rsidR="00D34C08">
        <w:rPr>
          <w:rFonts w:ascii="Times New Roman" w:eastAsia="Times New Roman" w:hAnsi="Times New Roman" w:cs="Times New Roman"/>
          <w:sz w:val="24"/>
          <w:szCs w:val="24"/>
        </w:rPr>
        <w:t xml:space="preserve">gestantes </w:t>
      </w:r>
      <w:r w:rsidR="00C2431B">
        <w:rPr>
          <w:rFonts w:ascii="Times New Roman" w:eastAsia="Times New Roman" w:hAnsi="Times New Roman" w:cs="Times New Roman"/>
          <w:sz w:val="24"/>
          <w:szCs w:val="24"/>
        </w:rPr>
        <w:t xml:space="preserve">con posible práctica del Ramadán versus gestantes fuera del periodo Ramadán. Se estimará la posible asociación mediante un </w:t>
      </w:r>
      <w:r w:rsidR="00811CEB" w:rsidRPr="00C01091">
        <w:rPr>
          <w:rFonts w:ascii="Times New Roman" w:eastAsia="Times New Roman" w:hAnsi="Times New Roman" w:cs="Times New Roman"/>
          <w:sz w:val="24"/>
          <w:szCs w:val="24"/>
        </w:rPr>
        <w:t>modelo de regresión logística condicional</w:t>
      </w:r>
      <w:r w:rsidR="00C2431B">
        <w:rPr>
          <w:rFonts w:ascii="Times New Roman" w:eastAsia="Times New Roman" w:hAnsi="Times New Roman" w:cs="Times New Roman"/>
          <w:sz w:val="24"/>
          <w:szCs w:val="24"/>
        </w:rPr>
        <w:t xml:space="preserve"> </w:t>
      </w:r>
      <w:del w:id="214" w:author="Jordi" w:date="2021-12-20T12:01:00Z">
        <w:r w:rsidR="00C2431B" w:rsidDel="000812E2">
          <w:rPr>
            <w:rFonts w:ascii="Times New Roman" w:eastAsia="Times New Roman" w:hAnsi="Times New Roman" w:cs="Times New Roman"/>
            <w:sz w:val="24"/>
            <w:szCs w:val="24"/>
          </w:rPr>
          <w:delText xml:space="preserve">crudo </w:delText>
        </w:r>
      </w:del>
      <w:ins w:id="215" w:author="Jordi" w:date="2021-12-20T12:01:00Z">
        <w:r w:rsidR="000812E2">
          <w:rPr>
            <w:rFonts w:ascii="Times New Roman" w:eastAsia="Times New Roman" w:hAnsi="Times New Roman" w:cs="Times New Roman"/>
            <w:sz w:val="24"/>
            <w:szCs w:val="24"/>
          </w:rPr>
          <w:t xml:space="preserve">uni </w:t>
        </w:r>
      </w:ins>
      <w:r w:rsidR="00C2431B">
        <w:rPr>
          <w:rFonts w:ascii="Times New Roman" w:eastAsia="Times New Roman" w:hAnsi="Times New Roman" w:cs="Times New Roman"/>
          <w:sz w:val="24"/>
          <w:szCs w:val="24"/>
        </w:rPr>
        <w:t xml:space="preserve">y </w:t>
      </w:r>
      <w:ins w:id="216" w:author="Jordi" w:date="2021-12-20T12:01:00Z">
        <w:r w:rsidR="000812E2">
          <w:rPr>
            <w:rFonts w:ascii="Times New Roman" w:eastAsia="Times New Roman" w:hAnsi="Times New Roman" w:cs="Times New Roman"/>
            <w:sz w:val="24"/>
            <w:szCs w:val="24"/>
          </w:rPr>
          <w:t xml:space="preserve">multivariable </w:t>
        </w:r>
      </w:ins>
      <w:del w:id="217" w:author="Jordi" w:date="2021-12-20T12:02:00Z">
        <w:r w:rsidR="00C2431B" w:rsidDel="000812E2">
          <w:rPr>
            <w:rFonts w:ascii="Times New Roman" w:eastAsia="Times New Roman" w:hAnsi="Times New Roman" w:cs="Times New Roman"/>
            <w:sz w:val="24"/>
            <w:szCs w:val="24"/>
          </w:rPr>
          <w:delText xml:space="preserve">ajustado </w:delText>
        </w:r>
      </w:del>
      <w:r w:rsidR="00C2431B">
        <w:rPr>
          <w:rFonts w:ascii="Times New Roman" w:eastAsia="Times New Roman" w:hAnsi="Times New Roman" w:cs="Times New Roman"/>
          <w:sz w:val="24"/>
          <w:szCs w:val="24"/>
        </w:rPr>
        <w:t xml:space="preserve">teniendo en cuenta </w:t>
      </w:r>
      <w:r w:rsidR="00811CEB" w:rsidRPr="00C01091">
        <w:rPr>
          <w:rFonts w:ascii="Times New Roman" w:eastAsia="Times New Roman" w:hAnsi="Times New Roman" w:cs="Times New Roman"/>
          <w:sz w:val="24"/>
          <w:szCs w:val="24"/>
        </w:rPr>
        <w:t>antecedentes de embarazo, la edad</w:t>
      </w:r>
      <w:r w:rsidR="00C2431B">
        <w:rPr>
          <w:rFonts w:ascii="Times New Roman" w:eastAsia="Times New Roman" w:hAnsi="Times New Roman" w:cs="Times New Roman"/>
          <w:sz w:val="24"/>
          <w:szCs w:val="24"/>
        </w:rPr>
        <w:t xml:space="preserve"> de la gestante</w:t>
      </w:r>
      <w:r w:rsidR="00811CEB" w:rsidRPr="00C01091">
        <w:rPr>
          <w:rFonts w:ascii="Times New Roman" w:eastAsia="Times New Roman" w:hAnsi="Times New Roman" w:cs="Times New Roman"/>
          <w:sz w:val="24"/>
          <w:szCs w:val="24"/>
        </w:rPr>
        <w:t xml:space="preserve">, IMC </w:t>
      </w:r>
      <w:del w:id="218" w:author="Jordi" w:date="2021-12-20T12:02:00Z">
        <w:r w:rsidR="00811CEB" w:rsidRPr="00C01091" w:rsidDel="000812E2">
          <w:rPr>
            <w:rFonts w:ascii="Times New Roman" w:eastAsia="Times New Roman" w:hAnsi="Times New Roman" w:cs="Times New Roman"/>
            <w:sz w:val="24"/>
            <w:szCs w:val="24"/>
          </w:rPr>
          <w:delText xml:space="preserve">previo </w:delText>
        </w:r>
      </w:del>
      <w:ins w:id="219" w:author="Jordi" w:date="2021-12-20T12:02:00Z">
        <w:r w:rsidR="000812E2">
          <w:rPr>
            <w:rFonts w:ascii="Times New Roman" w:eastAsia="Times New Roman" w:hAnsi="Times New Roman" w:cs="Times New Roman"/>
            <w:sz w:val="24"/>
            <w:szCs w:val="24"/>
          </w:rPr>
          <w:t>pregestacional</w:t>
        </w:r>
      </w:ins>
      <w:del w:id="220" w:author="Jordi" w:date="2021-12-20T12:02:00Z">
        <w:r w:rsidR="00811CEB" w:rsidRPr="00C01091" w:rsidDel="000812E2">
          <w:rPr>
            <w:rFonts w:ascii="Times New Roman" w:eastAsia="Times New Roman" w:hAnsi="Times New Roman" w:cs="Times New Roman"/>
            <w:sz w:val="24"/>
            <w:szCs w:val="24"/>
          </w:rPr>
          <w:delText>al embarazo</w:delText>
        </w:r>
      </w:del>
      <w:r w:rsidR="00811CEB" w:rsidRPr="00C01091">
        <w:rPr>
          <w:rFonts w:ascii="Times New Roman" w:eastAsia="Times New Roman" w:hAnsi="Times New Roman" w:cs="Times New Roman"/>
          <w:sz w:val="24"/>
          <w:szCs w:val="24"/>
        </w:rPr>
        <w:t xml:space="preserve"> y otros potenciales factores de confusión.</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Resultados esperados:</w:t>
      </w:r>
      <w:ins w:id="221" w:author="Jordi" w:date="2021-12-20T12:02:00Z">
        <w:r w:rsidR="000812E2">
          <w:rPr>
            <w:rFonts w:ascii="Times New Roman" w:eastAsia="Times New Roman" w:hAnsi="Times New Roman" w:cs="Times New Roman"/>
            <w:b/>
            <w:sz w:val="24"/>
            <w:szCs w:val="24"/>
          </w:rPr>
          <w:t xml:space="preserve"> </w:t>
        </w:r>
      </w:ins>
      <w:r w:rsidR="00C2431B">
        <w:rPr>
          <w:rFonts w:ascii="Times New Roman" w:eastAsia="Times New Roman" w:hAnsi="Times New Roman" w:cs="Times New Roman"/>
          <w:sz w:val="24"/>
          <w:szCs w:val="24"/>
        </w:rPr>
        <w:t>L</w:t>
      </w:r>
      <w:r w:rsidR="00811CEB" w:rsidRPr="00C01091">
        <w:rPr>
          <w:rFonts w:ascii="Times New Roman" w:eastAsia="Times New Roman" w:hAnsi="Times New Roman" w:cs="Times New Roman"/>
          <w:sz w:val="24"/>
          <w:szCs w:val="24"/>
        </w:rPr>
        <w:t>os resultados de</w:t>
      </w:r>
      <w:ins w:id="222" w:author="Jordi" w:date="2021-12-20T12:03:00Z">
        <w:r w:rsidR="000812E2">
          <w:rPr>
            <w:rFonts w:ascii="Times New Roman" w:eastAsia="Times New Roman" w:hAnsi="Times New Roman" w:cs="Times New Roman"/>
            <w:sz w:val="24"/>
            <w:szCs w:val="24"/>
          </w:rPr>
          <w:t xml:space="preserve"> las pruebas </w:t>
        </w:r>
      </w:ins>
      <w:ins w:id="223" w:author="Jordi" w:date="2021-12-20T12:04:00Z">
        <w:r w:rsidR="000812E2">
          <w:rPr>
            <w:rFonts w:ascii="Times New Roman" w:eastAsia="Times New Roman" w:hAnsi="Times New Roman" w:cs="Times New Roman"/>
            <w:sz w:val="24"/>
            <w:szCs w:val="24"/>
          </w:rPr>
          <w:t xml:space="preserve">del </w:t>
        </w:r>
      </w:ins>
      <w:del w:id="224" w:author="Jordi" w:date="2021-12-20T12:03:00Z">
        <w:r w:rsidR="00811CEB" w:rsidRPr="00C01091" w:rsidDel="000812E2">
          <w:rPr>
            <w:rFonts w:ascii="Times New Roman" w:eastAsia="Times New Roman" w:hAnsi="Times New Roman" w:cs="Times New Roman"/>
            <w:sz w:val="24"/>
            <w:szCs w:val="24"/>
          </w:rPr>
          <w:delText>l</w:delText>
        </w:r>
      </w:del>
      <w:del w:id="225" w:author="Jordi" w:date="2021-12-20T12:04:00Z">
        <w:r w:rsidR="00C2431B" w:rsidDel="000812E2">
          <w:rPr>
            <w:rFonts w:ascii="Times New Roman" w:eastAsia="Times New Roman" w:hAnsi="Times New Roman" w:cs="Times New Roman"/>
            <w:sz w:val="24"/>
            <w:szCs w:val="24"/>
          </w:rPr>
          <w:delText xml:space="preserve"> </w:delText>
        </w:r>
      </w:del>
      <w:r w:rsidR="00C2431B">
        <w:rPr>
          <w:rFonts w:ascii="Times New Roman" w:eastAsia="Times New Roman" w:hAnsi="Times New Roman" w:cs="Times New Roman"/>
          <w:sz w:val="24"/>
          <w:szCs w:val="24"/>
        </w:rPr>
        <w:t xml:space="preserve">cribado de diabetes gestacional </w:t>
      </w:r>
      <w:ins w:id="226" w:author="Jordi" w:date="2021-12-20T12:04:00Z">
        <w:r w:rsidR="000812E2">
          <w:rPr>
            <w:rFonts w:ascii="Times New Roman" w:eastAsia="Times New Roman" w:hAnsi="Times New Roman" w:cs="Times New Roman"/>
            <w:sz w:val="24"/>
            <w:szCs w:val="24"/>
          </w:rPr>
          <w:t xml:space="preserve">mediante la </w:t>
        </w:r>
      </w:ins>
      <w:del w:id="227" w:author="Jordi" w:date="2021-12-20T12:04:00Z">
        <w:r w:rsidR="00C2431B" w:rsidDel="000812E2">
          <w:rPr>
            <w:rFonts w:ascii="Times New Roman" w:eastAsia="Times New Roman" w:hAnsi="Times New Roman" w:cs="Times New Roman"/>
            <w:sz w:val="24"/>
            <w:szCs w:val="24"/>
          </w:rPr>
          <w:delText>(</w:delText>
        </w:r>
      </w:del>
      <w:r w:rsidR="00811CEB" w:rsidRPr="00C01091">
        <w:rPr>
          <w:rFonts w:ascii="Times New Roman" w:eastAsia="Times New Roman" w:hAnsi="Times New Roman" w:cs="Times New Roman"/>
          <w:sz w:val="24"/>
          <w:szCs w:val="24"/>
        </w:rPr>
        <w:t>TOS y</w:t>
      </w:r>
      <w:r w:rsidR="00C2431B">
        <w:rPr>
          <w:rFonts w:ascii="Times New Roman" w:eastAsia="Times New Roman" w:hAnsi="Times New Roman" w:cs="Times New Roman"/>
          <w:sz w:val="24"/>
          <w:szCs w:val="24"/>
        </w:rPr>
        <w:t>/o</w:t>
      </w:r>
      <w:r w:rsidR="00811CEB" w:rsidRPr="00C01091">
        <w:rPr>
          <w:rFonts w:ascii="Times New Roman" w:eastAsia="Times New Roman" w:hAnsi="Times New Roman" w:cs="Times New Roman"/>
          <w:sz w:val="24"/>
          <w:szCs w:val="24"/>
        </w:rPr>
        <w:t xml:space="preserve">  SOG100g</w:t>
      </w:r>
      <w:del w:id="228" w:author="Jordi" w:date="2021-12-20T12:04:00Z">
        <w:r w:rsidR="00C2431B" w:rsidDel="000812E2">
          <w:rPr>
            <w:rFonts w:ascii="Times New Roman" w:eastAsia="Times New Roman" w:hAnsi="Times New Roman" w:cs="Times New Roman"/>
            <w:sz w:val="24"/>
            <w:szCs w:val="24"/>
          </w:rPr>
          <w:delText>)</w:delText>
        </w:r>
      </w:del>
      <w:ins w:id="229" w:author="Jordi" w:date="2021-12-20T12:02:00Z">
        <w:r w:rsidR="000812E2">
          <w:rPr>
            <w:rFonts w:ascii="Times New Roman" w:eastAsia="Times New Roman" w:hAnsi="Times New Roman" w:cs="Times New Roman"/>
            <w:sz w:val="24"/>
            <w:szCs w:val="24"/>
          </w:rPr>
          <w:t xml:space="preserve"> </w:t>
        </w:r>
      </w:ins>
      <w:ins w:id="230" w:author="Jordi" w:date="2021-12-20T12:06:00Z">
        <w:r w:rsidR="000812E2">
          <w:rPr>
            <w:rFonts w:ascii="Times New Roman" w:eastAsia="Times New Roman" w:hAnsi="Times New Roman" w:cs="Times New Roman"/>
            <w:sz w:val="24"/>
            <w:szCs w:val="24"/>
          </w:rPr>
          <w:t>presentaran</w:t>
        </w:r>
      </w:ins>
      <w:ins w:id="231" w:author="Jordi" w:date="2021-12-20T12:10:00Z">
        <w:r w:rsidR="00AA1A8B">
          <w:rPr>
            <w:rFonts w:ascii="Times New Roman" w:eastAsia="Times New Roman" w:hAnsi="Times New Roman" w:cs="Times New Roman"/>
            <w:sz w:val="24"/>
            <w:szCs w:val="24"/>
          </w:rPr>
          <w:t xml:space="preserve"> alteraciones</w:t>
        </w:r>
      </w:ins>
      <w:del w:id="232" w:author="Jordi" w:date="2021-12-20T12:04:00Z">
        <w:r w:rsidR="00C2431B" w:rsidDel="000812E2">
          <w:rPr>
            <w:rFonts w:ascii="Times New Roman" w:eastAsia="Times New Roman" w:hAnsi="Times New Roman" w:cs="Times New Roman"/>
            <w:sz w:val="24"/>
            <w:szCs w:val="24"/>
          </w:rPr>
          <w:delText xml:space="preserve">se ven </w:delText>
        </w:r>
      </w:del>
      <w:del w:id="233" w:author="Jordi" w:date="2021-12-20T12:06:00Z">
        <w:r w:rsidR="00C2431B" w:rsidDel="000812E2">
          <w:rPr>
            <w:rFonts w:ascii="Times New Roman" w:eastAsia="Times New Roman" w:hAnsi="Times New Roman" w:cs="Times New Roman"/>
            <w:sz w:val="24"/>
            <w:szCs w:val="24"/>
          </w:rPr>
          <w:delText xml:space="preserve">alterados </w:delText>
        </w:r>
      </w:del>
      <w:ins w:id="234" w:author="Jordi" w:date="2021-12-20T12:06:00Z">
        <w:r w:rsidR="000812E2">
          <w:rPr>
            <w:rFonts w:ascii="Times New Roman" w:eastAsia="Times New Roman" w:hAnsi="Times New Roman" w:cs="Times New Roman"/>
            <w:sz w:val="24"/>
            <w:szCs w:val="24"/>
          </w:rPr>
          <w:t xml:space="preserve"> </w:t>
        </w:r>
      </w:ins>
      <w:ins w:id="235" w:author="Jordi" w:date="2021-12-20T12:03:00Z">
        <w:r w:rsidR="000812E2">
          <w:rPr>
            <w:rFonts w:ascii="Times New Roman" w:eastAsia="Times New Roman" w:hAnsi="Times New Roman" w:cs="Times New Roman"/>
            <w:sz w:val="24"/>
            <w:szCs w:val="24"/>
          </w:rPr>
          <w:t>en aquell</w:t>
        </w:r>
      </w:ins>
      <w:ins w:id="236" w:author="Jordi" w:date="2021-12-20T12:09:00Z">
        <w:r w:rsidR="00AA1A8B">
          <w:rPr>
            <w:rFonts w:ascii="Times New Roman" w:eastAsia="Times New Roman" w:hAnsi="Times New Roman" w:cs="Times New Roman"/>
            <w:sz w:val="24"/>
            <w:szCs w:val="24"/>
          </w:rPr>
          <w:t xml:space="preserve">as mujeres </w:t>
        </w:r>
      </w:ins>
      <w:ins w:id="237" w:author="Jordi" w:date="2021-12-20T12:10:00Z">
        <w:r w:rsidR="00AA1A8B">
          <w:rPr>
            <w:rFonts w:ascii="Times New Roman" w:eastAsia="Times New Roman" w:hAnsi="Times New Roman" w:cs="Times New Roman"/>
            <w:sz w:val="24"/>
            <w:szCs w:val="24"/>
          </w:rPr>
          <w:t xml:space="preserve">gestantes </w:t>
        </w:r>
      </w:ins>
      <w:ins w:id="238" w:author="Jordi" w:date="2021-12-20T12:04:00Z">
        <w:r w:rsidR="000812E2">
          <w:rPr>
            <w:rFonts w:ascii="Times New Roman" w:eastAsia="Times New Roman" w:hAnsi="Times New Roman" w:cs="Times New Roman"/>
            <w:sz w:val="24"/>
            <w:szCs w:val="24"/>
          </w:rPr>
          <w:t xml:space="preserve">en que </w:t>
        </w:r>
      </w:ins>
      <w:ins w:id="239" w:author="Jordi" w:date="2021-12-20T12:10:00Z">
        <w:r w:rsidR="00AA1A8B">
          <w:rPr>
            <w:rFonts w:ascii="Times New Roman" w:eastAsia="Times New Roman" w:hAnsi="Times New Roman" w:cs="Times New Roman"/>
            <w:sz w:val="24"/>
            <w:szCs w:val="24"/>
          </w:rPr>
          <w:t xml:space="preserve">el cribado </w:t>
        </w:r>
      </w:ins>
      <w:ins w:id="240" w:author="Jordi" w:date="2021-12-20T12:06:00Z">
        <w:r w:rsidR="000812E2">
          <w:rPr>
            <w:rFonts w:ascii="Times New Roman" w:eastAsia="Times New Roman" w:hAnsi="Times New Roman" w:cs="Times New Roman"/>
            <w:sz w:val="24"/>
            <w:szCs w:val="24"/>
          </w:rPr>
          <w:t xml:space="preserve">coincida </w:t>
        </w:r>
      </w:ins>
      <w:del w:id="241" w:author="Jordi" w:date="2021-12-20T12:03:00Z">
        <w:r w:rsidR="00C2431B" w:rsidDel="000812E2">
          <w:rPr>
            <w:rFonts w:ascii="Times New Roman" w:eastAsia="Times New Roman" w:hAnsi="Times New Roman" w:cs="Times New Roman"/>
            <w:sz w:val="24"/>
            <w:szCs w:val="24"/>
          </w:rPr>
          <w:delText xml:space="preserve">por la </w:delText>
        </w:r>
      </w:del>
      <w:del w:id="242" w:author="Jordi" w:date="2021-12-20T12:02:00Z">
        <w:r w:rsidR="00C2431B" w:rsidDel="000812E2">
          <w:rPr>
            <w:rFonts w:ascii="Times New Roman" w:eastAsia="Times New Roman" w:hAnsi="Times New Roman" w:cs="Times New Roman"/>
            <w:sz w:val="24"/>
            <w:szCs w:val="24"/>
          </w:rPr>
          <w:delText>practica</w:delText>
        </w:r>
      </w:del>
      <w:ins w:id="243" w:author="Jordi" w:date="2021-12-20T12:06:00Z">
        <w:r w:rsidR="000812E2">
          <w:rPr>
            <w:rFonts w:ascii="Times New Roman" w:eastAsia="Times New Roman" w:hAnsi="Times New Roman" w:cs="Times New Roman"/>
            <w:sz w:val="24"/>
            <w:szCs w:val="24"/>
          </w:rPr>
          <w:t xml:space="preserve">con </w:t>
        </w:r>
      </w:ins>
      <w:ins w:id="244" w:author="Jordi" w:date="2021-12-20T12:11:00Z">
        <w:r w:rsidR="00AA1A8B">
          <w:rPr>
            <w:rFonts w:ascii="Times New Roman" w:eastAsia="Times New Roman" w:hAnsi="Times New Roman" w:cs="Times New Roman"/>
            <w:sz w:val="24"/>
            <w:szCs w:val="24"/>
          </w:rPr>
          <w:t xml:space="preserve">una posible </w:t>
        </w:r>
      </w:ins>
      <w:ins w:id="245" w:author="Jordi" w:date="2021-12-20T12:06:00Z">
        <w:r w:rsidR="000812E2">
          <w:rPr>
            <w:rFonts w:ascii="Times New Roman" w:eastAsia="Times New Roman" w:hAnsi="Times New Roman" w:cs="Times New Roman"/>
            <w:sz w:val="24"/>
            <w:szCs w:val="24"/>
          </w:rPr>
          <w:t>práctica del R</w:t>
        </w:r>
      </w:ins>
      <w:ins w:id="246" w:author="Jordi" w:date="2021-12-20T12:03:00Z">
        <w:r w:rsidR="000812E2">
          <w:rPr>
            <w:rFonts w:ascii="Times New Roman" w:eastAsia="Times New Roman" w:hAnsi="Times New Roman" w:cs="Times New Roman"/>
            <w:sz w:val="24"/>
            <w:szCs w:val="24"/>
          </w:rPr>
          <w:t xml:space="preserve">amadán </w:t>
        </w:r>
      </w:ins>
      <w:ins w:id="247" w:author="Jordi" w:date="2021-12-20T12:10:00Z">
        <w:r w:rsidR="00AA1A8B">
          <w:rPr>
            <w:rFonts w:ascii="Times New Roman" w:eastAsia="Times New Roman" w:hAnsi="Times New Roman" w:cs="Times New Roman"/>
            <w:sz w:val="24"/>
            <w:szCs w:val="24"/>
          </w:rPr>
          <w:t xml:space="preserve">en comparación </w:t>
        </w:r>
      </w:ins>
      <w:ins w:id="248" w:author="Jordi" w:date="2021-12-20T12:11:00Z">
        <w:r w:rsidR="00AA1A8B">
          <w:rPr>
            <w:rFonts w:ascii="Times New Roman" w:eastAsia="Times New Roman" w:hAnsi="Times New Roman" w:cs="Times New Roman"/>
            <w:sz w:val="24"/>
            <w:szCs w:val="24"/>
          </w:rPr>
          <w:t xml:space="preserve">con las </w:t>
        </w:r>
      </w:ins>
      <w:ins w:id="249" w:author="Jordi" w:date="2021-12-20T12:04:00Z">
        <w:r w:rsidR="000812E2">
          <w:rPr>
            <w:rFonts w:ascii="Times New Roman" w:eastAsia="Times New Roman" w:hAnsi="Times New Roman" w:cs="Times New Roman"/>
            <w:sz w:val="24"/>
            <w:szCs w:val="24"/>
          </w:rPr>
          <w:t>que no</w:t>
        </w:r>
      </w:ins>
      <w:del w:id="250" w:author="Jordi" w:date="2021-12-20T12:05:00Z">
        <w:r w:rsidR="00C2431B" w:rsidDel="000812E2">
          <w:rPr>
            <w:rFonts w:ascii="Times New Roman" w:eastAsia="Times New Roman" w:hAnsi="Times New Roman" w:cs="Times New Roman"/>
            <w:sz w:val="24"/>
            <w:szCs w:val="24"/>
          </w:rPr>
          <w:delText xml:space="preserve"> del Ramadán.</w:delText>
        </w:r>
      </w:del>
      <w:ins w:id="251" w:author="Jordi" w:date="2021-12-20T12:05:00Z">
        <w:r w:rsidR="000812E2">
          <w:rPr>
            <w:rFonts w:ascii="Times New Roman" w:eastAsia="Times New Roman" w:hAnsi="Times New Roman" w:cs="Times New Roman"/>
            <w:sz w:val="24"/>
            <w:szCs w:val="24"/>
          </w:rPr>
          <w:t>.</w:t>
        </w:r>
      </w:ins>
      <w:r w:rsidR="00C2431B">
        <w:rPr>
          <w:rFonts w:ascii="Times New Roman" w:eastAsia="Times New Roman" w:hAnsi="Times New Roman" w:cs="Times New Roman"/>
          <w:sz w:val="24"/>
          <w:szCs w:val="24"/>
        </w:rPr>
        <w:t xml:space="preserve"> </w:t>
      </w:r>
    </w:p>
    <w:p w:rsidR="00532EA3" w:rsidRPr="00C01091" w:rsidRDefault="00532EA3">
      <w:pPr>
        <w:jc w:val="both"/>
        <w:rPr>
          <w:rFonts w:ascii="Times New Roman" w:eastAsia="Times New Roman" w:hAnsi="Times New Roman" w:cs="Times New Roman"/>
          <w:b/>
          <w:sz w:val="24"/>
          <w:szCs w:val="24"/>
        </w:rPr>
      </w:pPr>
    </w:p>
    <w:p w:rsidR="00811CEB" w:rsidRPr="00C01091" w:rsidRDefault="009F67C0" w:rsidP="00811CEB">
      <w:pPr>
        <w:jc w:val="both"/>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Aplicabilidad y Relevancia:</w:t>
      </w:r>
      <w:r w:rsidR="00811CEB" w:rsidRPr="00C01091">
        <w:rPr>
          <w:rFonts w:ascii="Times New Roman" w:eastAsia="Times New Roman" w:hAnsi="Times New Roman" w:cs="Times New Roman"/>
          <w:sz w:val="24"/>
          <w:szCs w:val="24"/>
        </w:rPr>
        <w:t xml:space="preserve">En el caso de que </w:t>
      </w:r>
      <w:commentRangeStart w:id="252"/>
      <w:del w:id="253" w:author="Jordi" w:date="2021-12-20T12:07:00Z">
        <w:r w:rsidR="00811CEB" w:rsidRPr="00C01091" w:rsidDel="00AA1A8B">
          <w:rPr>
            <w:rFonts w:ascii="Times New Roman" w:eastAsia="Times New Roman" w:hAnsi="Times New Roman" w:cs="Times New Roman"/>
            <w:sz w:val="24"/>
            <w:szCs w:val="24"/>
          </w:rPr>
          <w:delText xml:space="preserve">nuestra </w:delText>
        </w:r>
      </w:del>
      <w:ins w:id="254" w:author="Jordi" w:date="2021-12-20T12:07:00Z">
        <w:r w:rsidR="00AA1A8B">
          <w:rPr>
            <w:rFonts w:ascii="Times New Roman" w:eastAsia="Times New Roman" w:hAnsi="Times New Roman" w:cs="Times New Roman"/>
            <w:sz w:val="24"/>
            <w:szCs w:val="24"/>
          </w:rPr>
          <w:t>la</w:t>
        </w:r>
        <w:r w:rsidR="00AA1A8B" w:rsidRPr="00C01091">
          <w:rPr>
            <w:rFonts w:ascii="Times New Roman" w:eastAsia="Times New Roman" w:hAnsi="Times New Roman" w:cs="Times New Roman"/>
            <w:sz w:val="24"/>
            <w:szCs w:val="24"/>
          </w:rPr>
          <w:t xml:space="preserve"> </w:t>
        </w:r>
        <w:commentRangeEnd w:id="252"/>
        <w:r w:rsidR="00AA1A8B">
          <w:rPr>
            <w:rStyle w:val="Refdecomentario"/>
          </w:rPr>
          <w:commentReference w:id="252"/>
        </w:r>
      </w:ins>
      <w:r w:rsidR="00811CEB" w:rsidRPr="00C01091">
        <w:rPr>
          <w:rFonts w:ascii="Times New Roman" w:eastAsia="Times New Roman" w:hAnsi="Times New Roman" w:cs="Times New Roman"/>
          <w:sz w:val="24"/>
          <w:szCs w:val="24"/>
        </w:rPr>
        <w:t xml:space="preserve">hipótesis se confirme se deberían tomar medidas a nivel poblacional, como por ejemplo intentar retrasar o adelantar los test diagnósticos de DMG en aquellas </w:t>
      </w:r>
      <w:r w:rsidR="00C2431B">
        <w:rPr>
          <w:rFonts w:ascii="Times New Roman" w:eastAsia="Times New Roman" w:hAnsi="Times New Roman" w:cs="Times New Roman"/>
          <w:sz w:val="24"/>
          <w:szCs w:val="24"/>
        </w:rPr>
        <w:t>gestantes</w:t>
      </w:r>
      <w:ins w:id="255" w:author="Jordi" w:date="2021-12-20T12:07:00Z">
        <w:r w:rsidR="00AA1A8B">
          <w:rPr>
            <w:rFonts w:ascii="Times New Roman" w:eastAsia="Times New Roman" w:hAnsi="Times New Roman" w:cs="Times New Roman"/>
            <w:sz w:val="24"/>
            <w:szCs w:val="24"/>
          </w:rPr>
          <w:t xml:space="preserve"> </w:t>
        </w:r>
      </w:ins>
      <w:r w:rsidR="00811CEB" w:rsidRPr="00C01091">
        <w:rPr>
          <w:rFonts w:ascii="Times New Roman" w:eastAsia="Times New Roman" w:hAnsi="Times New Roman" w:cs="Times New Roman"/>
          <w:sz w:val="24"/>
          <w:szCs w:val="24"/>
        </w:rPr>
        <w:t xml:space="preserve">que quieran practicar  el ayuno de Ramadán. Existe muy poca evidencia científica de cómo afecta metabólicamente el ayuno del Ramadán a la mujer gestante. Los resultados de </w:t>
      </w:r>
      <w:del w:id="256" w:author="Jordi" w:date="2021-12-20T12:08:00Z">
        <w:r w:rsidR="00811CEB" w:rsidRPr="00C01091" w:rsidDel="00AA1A8B">
          <w:rPr>
            <w:rFonts w:ascii="Times New Roman" w:eastAsia="Times New Roman" w:hAnsi="Times New Roman" w:cs="Times New Roman"/>
            <w:sz w:val="24"/>
            <w:szCs w:val="24"/>
          </w:rPr>
          <w:delText xml:space="preserve">nuestro </w:delText>
        </w:r>
      </w:del>
      <w:ins w:id="257" w:author="Jordi" w:date="2021-12-20T12:08:00Z">
        <w:r w:rsidR="00AA1A8B">
          <w:rPr>
            <w:rFonts w:ascii="Times New Roman" w:eastAsia="Times New Roman" w:hAnsi="Times New Roman" w:cs="Times New Roman"/>
            <w:sz w:val="24"/>
            <w:szCs w:val="24"/>
          </w:rPr>
          <w:lastRenderedPageBreak/>
          <w:t>este</w:t>
        </w:r>
        <w:r w:rsidR="00AA1A8B" w:rsidRPr="00C01091">
          <w:rPr>
            <w:rFonts w:ascii="Times New Roman" w:eastAsia="Times New Roman" w:hAnsi="Times New Roman" w:cs="Times New Roman"/>
            <w:sz w:val="24"/>
            <w:szCs w:val="24"/>
          </w:rPr>
          <w:t xml:space="preserve"> </w:t>
        </w:r>
      </w:ins>
      <w:r w:rsidR="00811CEB" w:rsidRPr="00C01091">
        <w:rPr>
          <w:rFonts w:ascii="Times New Roman" w:eastAsia="Times New Roman" w:hAnsi="Times New Roman" w:cs="Times New Roman"/>
          <w:sz w:val="24"/>
          <w:szCs w:val="24"/>
        </w:rPr>
        <w:t>estudio pueden servir de base para el diseño y desarrollo de</w:t>
      </w:r>
      <w:ins w:id="258" w:author="Jordi" w:date="2021-12-20T12:11:00Z">
        <w:r w:rsidR="00AA1A8B">
          <w:rPr>
            <w:rFonts w:ascii="Times New Roman" w:eastAsia="Times New Roman" w:hAnsi="Times New Roman" w:cs="Times New Roman"/>
            <w:sz w:val="24"/>
            <w:szCs w:val="24"/>
          </w:rPr>
          <w:t xml:space="preserve"> un </w:t>
        </w:r>
      </w:ins>
      <w:del w:id="259" w:author="Jordi" w:date="2021-12-20T12:11:00Z">
        <w:r w:rsidR="00811CEB" w:rsidRPr="00C01091" w:rsidDel="00AA1A8B">
          <w:rPr>
            <w:rFonts w:ascii="Times New Roman" w:eastAsia="Times New Roman" w:hAnsi="Times New Roman" w:cs="Times New Roman"/>
            <w:sz w:val="24"/>
            <w:szCs w:val="24"/>
          </w:rPr>
          <w:delText xml:space="preserve"> </w:delText>
        </w:r>
      </w:del>
      <w:r w:rsidR="00811CEB" w:rsidRPr="00C01091">
        <w:rPr>
          <w:rFonts w:ascii="Times New Roman" w:eastAsia="Times New Roman" w:hAnsi="Times New Roman" w:cs="Times New Roman"/>
          <w:sz w:val="24"/>
          <w:szCs w:val="24"/>
        </w:rPr>
        <w:t>estudio</w:t>
      </w:r>
      <w:del w:id="260" w:author="Jordi" w:date="2021-12-20T12:11:00Z">
        <w:r w:rsidR="00811CEB" w:rsidRPr="00C01091" w:rsidDel="00AA1A8B">
          <w:rPr>
            <w:rFonts w:ascii="Times New Roman" w:eastAsia="Times New Roman" w:hAnsi="Times New Roman" w:cs="Times New Roman"/>
            <w:sz w:val="24"/>
            <w:szCs w:val="24"/>
          </w:rPr>
          <w:delText>s</w:delText>
        </w:r>
      </w:del>
      <w:r w:rsidR="00811CEB" w:rsidRPr="00C01091">
        <w:rPr>
          <w:rFonts w:ascii="Times New Roman" w:eastAsia="Times New Roman" w:hAnsi="Times New Roman" w:cs="Times New Roman"/>
          <w:sz w:val="24"/>
          <w:szCs w:val="24"/>
        </w:rPr>
        <w:t xml:space="preserve"> prospectivos que estudien </w:t>
      </w:r>
      <w:ins w:id="261" w:author="Jordi" w:date="2021-12-20T12:08:00Z">
        <w:r w:rsidR="00AA1A8B">
          <w:rPr>
            <w:rFonts w:ascii="Times New Roman" w:eastAsia="Times New Roman" w:hAnsi="Times New Roman" w:cs="Times New Roman"/>
            <w:sz w:val="24"/>
            <w:szCs w:val="24"/>
          </w:rPr>
          <w:t xml:space="preserve">de manera más precisa </w:t>
        </w:r>
      </w:ins>
      <w:r w:rsidR="00811CEB" w:rsidRPr="00C01091">
        <w:rPr>
          <w:rFonts w:ascii="Times New Roman" w:eastAsia="Times New Roman" w:hAnsi="Times New Roman" w:cs="Times New Roman"/>
          <w:sz w:val="24"/>
          <w:szCs w:val="24"/>
        </w:rPr>
        <w:t>estos aspectos.</w:t>
      </w:r>
    </w:p>
    <w:p w:rsidR="00532EA3" w:rsidRDefault="00532EA3">
      <w:pPr>
        <w:jc w:val="both"/>
        <w:rPr>
          <w:rFonts w:ascii="Times New Roman" w:eastAsia="Times New Roman" w:hAnsi="Times New Roman" w:cs="Times New Roman"/>
          <w:b/>
          <w:sz w:val="24"/>
          <w:szCs w:val="24"/>
        </w:rPr>
      </w:pP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Palabras clave</w:t>
      </w:r>
      <w:r w:rsidR="00811CEB" w:rsidRPr="00C01091">
        <w:rPr>
          <w:rFonts w:ascii="Times New Roman" w:eastAsia="Times New Roman" w:hAnsi="Times New Roman" w:cs="Times New Roman"/>
          <w:b/>
          <w:sz w:val="24"/>
          <w:szCs w:val="24"/>
        </w:rPr>
        <w:t xml:space="preserve">: </w:t>
      </w:r>
      <w:r w:rsidR="00811CEB" w:rsidRPr="00C01091">
        <w:rPr>
          <w:rFonts w:ascii="Times New Roman" w:eastAsia="Times New Roman" w:hAnsi="Times New Roman" w:cs="Times New Roman"/>
          <w:sz w:val="24"/>
          <w:szCs w:val="24"/>
        </w:rPr>
        <w:t>Ramadán, Diabetes gestacional, TOS, SOG100g, datos de practica real</w:t>
      </w:r>
    </w:p>
    <w:p w:rsidR="00532EA3" w:rsidRPr="00C01091" w:rsidRDefault="00532EA3">
      <w:pPr>
        <w:jc w:val="both"/>
        <w:rPr>
          <w:rFonts w:ascii="Times New Roman" w:eastAsia="Times New Roman" w:hAnsi="Times New Roman" w:cs="Times New Roman"/>
          <w:b/>
          <w:sz w:val="24"/>
          <w:szCs w:val="24"/>
        </w:rPr>
      </w:pPr>
    </w:p>
    <w:p w:rsidR="00811CEB" w:rsidRPr="00C01091" w:rsidDel="00515C3F" w:rsidRDefault="00811CEB">
      <w:pPr>
        <w:rPr>
          <w:del w:id="262" w:author="Jordi" w:date="2021-12-20T14:39:00Z"/>
          <w:rFonts w:ascii="Times New Roman" w:eastAsia="Times New Roman" w:hAnsi="Times New Roman" w:cs="Times New Roman"/>
          <w:b/>
          <w:sz w:val="24"/>
          <w:szCs w:val="24"/>
        </w:rPr>
      </w:pPr>
      <w:bookmarkStart w:id="263" w:name="_Toc90903854"/>
      <w:bookmarkEnd w:id="263"/>
    </w:p>
    <w:p w:rsidR="00811CEB" w:rsidRPr="00C01091" w:rsidDel="00515C3F" w:rsidRDefault="00811CEB">
      <w:pPr>
        <w:rPr>
          <w:del w:id="264" w:author="Jordi" w:date="2021-12-20T14:39:00Z"/>
          <w:rFonts w:ascii="Times New Roman" w:eastAsia="Times New Roman" w:hAnsi="Times New Roman" w:cs="Times New Roman"/>
          <w:b/>
          <w:sz w:val="24"/>
          <w:szCs w:val="24"/>
        </w:rPr>
      </w:pPr>
      <w:bookmarkStart w:id="265" w:name="_Toc90903855"/>
      <w:bookmarkEnd w:id="265"/>
    </w:p>
    <w:p w:rsidR="00811CEB" w:rsidRPr="00C01091" w:rsidDel="00515C3F" w:rsidRDefault="00811CEB">
      <w:pPr>
        <w:rPr>
          <w:del w:id="266" w:author="Jordi" w:date="2021-12-20T14:39:00Z"/>
          <w:rFonts w:ascii="Times New Roman" w:eastAsia="Times New Roman" w:hAnsi="Times New Roman" w:cs="Times New Roman"/>
          <w:b/>
          <w:sz w:val="24"/>
          <w:szCs w:val="24"/>
        </w:rPr>
      </w:pPr>
      <w:bookmarkStart w:id="267" w:name="_Toc90903856"/>
      <w:bookmarkEnd w:id="267"/>
    </w:p>
    <w:p w:rsidR="00532EA3" w:rsidRPr="00080A8E" w:rsidRDefault="009F67C0" w:rsidP="00515C3F">
      <w:pPr>
        <w:pStyle w:val="Ttulo1"/>
        <w:rPr>
          <w:lang w:val="en-US"/>
        </w:rPr>
        <w:pPrChange w:id="268" w:author="Jordi" w:date="2021-12-20T14:39:00Z">
          <w:pPr/>
        </w:pPrChange>
      </w:pPr>
      <w:bookmarkStart w:id="269" w:name="_Toc90903857"/>
      <w:commentRangeStart w:id="270"/>
      <w:r w:rsidRPr="00515C3F">
        <w:rPr>
          <w:rPrChange w:id="271" w:author="Jordi" w:date="2021-12-20T14:39:00Z">
            <w:rPr>
              <w:rFonts w:ascii="Times New Roman" w:eastAsia="Times New Roman" w:hAnsi="Times New Roman" w:cs="Times New Roman"/>
              <w:b/>
              <w:sz w:val="24"/>
              <w:szCs w:val="24"/>
              <w:lang w:val="en-US"/>
            </w:rPr>
          </w:rPrChange>
        </w:rPr>
        <w:t>ABSTRACT</w:t>
      </w:r>
      <w:r w:rsidRPr="00080A8E">
        <w:rPr>
          <w:lang w:val="en-US"/>
        </w:rPr>
        <w:t xml:space="preserve"> </w:t>
      </w:r>
      <w:r w:rsidRPr="00080A8E">
        <w:rPr>
          <w:lang w:val="en-US"/>
        </w:rPr>
        <w:br/>
      </w:r>
      <w:commentRangeEnd w:id="270"/>
      <w:r w:rsidR="00AA1A8B">
        <w:rPr>
          <w:rStyle w:val="Refdecomentario"/>
        </w:rPr>
        <w:commentReference w:id="270"/>
      </w:r>
      <w:r w:rsidRPr="00080A8E">
        <w:rPr>
          <w:lang w:val="en-US"/>
        </w:rPr>
        <w:br/>
        <w:t xml:space="preserve">Title: </w:t>
      </w:r>
      <w:r w:rsidR="00D023DB" w:rsidRPr="00080A8E">
        <w:rPr>
          <w:lang w:val="en-US"/>
        </w:rPr>
        <w:t>Diagnosis of gestational diabetes in Catalonia during the Ramadan period</w:t>
      </w:r>
      <w:bookmarkEnd w:id="269"/>
    </w:p>
    <w:p w:rsidR="00532EA3" w:rsidRPr="00C01091" w:rsidRDefault="00532EA3">
      <w:pPr>
        <w:jc w:val="both"/>
        <w:rPr>
          <w:rFonts w:ascii="Times New Roman" w:eastAsia="Times New Roman" w:hAnsi="Times New Roman" w:cs="Times New Roman"/>
          <w:b/>
          <w:sz w:val="24"/>
          <w:szCs w:val="24"/>
          <w:lang w:val="en-US"/>
        </w:rPr>
      </w:pPr>
    </w:p>
    <w:p w:rsidR="00811CEB" w:rsidRPr="00C01091" w:rsidRDefault="00811CEB" w:rsidP="00811CEB">
      <w:pPr>
        <w:jc w:val="both"/>
        <w:rPr>
          <w:rFonts w:ascii="Times New Roman" w:eastAsia="Times New Roman" w:hAnsi="Times New Roman" w:cs="Times New Roman"/>
          <w:sz w:val="24"/>
          <w:szCs w:val="24"/>
          <w:lang w:val="en-US"/>
        </w:rPr>
      </w:pPr>
      <w:r w:rsidRPr="00811CEB">
        <w:rPr>
          <w:rFonts w:ascii="Times New Roman" w:eastAsia="Times New Roman" w:hAnsi="Times New Roman" w:cs="Times New Roman"/>
          <w:b/>
          <w:sz w:val="24"/>
          <w:szCs w:val="24"/>
          <w:lang w:val="en-US"/>
        </w:rPr>
        <w:t xml:space="preserve">Background: </w:t>
      </w:r>
      <w:r w:rsidRPr="00C01091">
        <w:rPr>
          <w:rFonts w:ascii="Times New Roman" w:eastAsia="Times New Roman" w:hAnsi="Times New Roman" w:cs="Times New Roman"/>
          <w:sz w:val="24"/>
          <w:szCs w:val="24"/>
          <w:lang w:val="en-US"/>
        </w:rPr>
        <w:t>GDM has important maternal-fetal and newborn repercussions. Its diagnosis is a clear risk factor for the subsequent development of type 2 diabetes (DM2) in the mother and has long-term unfavorable metabolic consequences for the newborn. The incidence of gestational diabetes is increasing in parallel with the increase in the incidence of type 2 diabetes</w:t>
      </w:r>
      <w:r w:rsidR="00541BC9">
        <w:rPr>
          <w:rFonts w:ascii="Times New Roman" w:eastAsia="Times New Roman" w:hAnsi="Times New Roman" w:cs="Times New Roman"/>
          <w:sz w:val="24"/>
          <w:szCs w:val="24"/>
          <w:lang w:val="en-US"/>
        </w:rPr>
        <w:t>. The type of diet and the pre-test fasting time influence the results of the GDM diagnosis test. There are no specific recommendations about the diagnosis of GDM during the Ramadan fast.</w:t>
      </w:r>
    </w:p>
    <w:p w:rsidR="00811CEB" w:rsidRPr="00811CEB" w:rsidRDefault="00811CEB" w:rsidP="00811CEB">
      <w:pPr>
        <w:jc w:val="both"/>
        <w:rPr>
          <w:rFonts w:ascii="Times New Roman" w:eastAsia="Times New Roman" w:hAnsi="Times New Roman" w:cs="Times New Roman"/>
          <w:b/>
          <w:sz w:val="24"/>
          <w:szCs w:val="24"/>
          <w:lang w:val="en-US"/>
        </w:rPr>
      </w:pPr>
    </w:p>
    <w:p w:rsidR="00811CEB" w:rsidRPr="00C01091" w:rsidRDefault="00811CEB" w:rsidP="00811CEB">
      <w:pPr>
        <w:jc w:val="both"/>
        <w:rPr>
          <w:rFonts w:ascii="Times New Roman" w:eastAsia="Times New Roman" w:hAnsi="Times New Roman" w:cs="Times New Roman"/>
          <w:sz w:val="24"/>
          <w:szCs w:val="24"/>
          <w:lang w:val="en-US"/>
        </w:rPr>
      </w:pPr>
      <w:r w:rsidRPr="00811CEB">
        <w:rPr>
          <w:rFonts w:ascii="Times New Roman" w:eastAsia="Times New Roman" w:hAnsi="Times New Roman" w:cs="Times New Roman"/>
          <w:b/>
          <w:sz w:val="24"/>
          <w:szCs w:val="24"/>
          <w:lang w:val="en-US"/>
        </w:rPr>
        <w:t xml:space="preserve">Hypothesis: </w:t>
      </w:r>
      <w:r w:rsidRPr="00C01091">
        <w:rPr>
          <w:rFonts w:ascii="Times New Roman" w:eastAsia="Times New Roman" w:hAnsi="Times New Roman" w:cs="Times New Roman"/>
          <w:sz w:val="24"/>
          <w:szCs w:val="24"/>
          <w:lang w:val="en-US"/>
        </w:rPr>
        <w:t>Our hypothesis is that the results of diagnostic tests for GDM are different during the Ramadan period in women who practice them.</w:t>
      </w:r>
    </w:p>
    <w:p w:rsidR="00811CEB" w:rsidRPr="00811CEB" w:rsidRDefault="00811CEB" w:rsidP="00811CEB">
      <w:pPr>
        <w:jc w:val="both"/>
        <w:rPr>
          <w:rFonts w:ascii="Times New Roman" w:eastAsia="Times New Roman" w:hAnsi="Times New Roman" w:cs="Times New Roman"/>
          <w:b/>
          <w:sz w:val="24"/>
          <w:szCs w:val="24"/>
          <w:lang w:val="en-US"/>
        </w:rPr>
      </w:pPr>
    </w:p>
    <w:p w:rsidR="00811CEB" w:rsidRPr="00C01091" w:rsidRDefault="00811CEB" w:rsidP="00811CEB">
      <w:pPr>
        <w:jc w:val="both"/>
        <w:rPr>
          <w:rFonts w:ascii="Times New Roman" w:eastAsia="Times New Roman" w:hAnsi="Times New Roman" w:cs="Times New Roman"/>
          <w:sz w:val="24"/>
          <w:szCs w:val="24"/>
          <w:lang w:val="en-US"/>
        </w:rPr>
      </w:pPr>
      <w:r w:rsidRPr="00811CEB">
        <w:rPr>
          <w:rFonts w:ascii="Times New Roman" w:eastAsia="Times New Roman" w:hAnsi="Times New Roman" w:cs="Times New Roman"/>
          <w:b/>
          <w:sz w:val="24"/>
          <w:szCs w:val="24"/>
          <w:lang w:val="en-US"/>
        </w:rPr>
        <w:t xml:space="preserve">Objectives: </w:t>
      </w:r>
      <w:r w:rsidRPr="00C01091">
        <w:rPr>
          <w:rFonts w:ascii="Times New Roman" w:eastAsia="Times New Roman" w:hAnsi="Times New Roman" w:cs="Times New Roman"/>
          <w:sz w:val="24"/>
          <w:szCs w:val="24"/>
          <w:lang w:val="en-US"/>
        </w:rPr>
        <w:t>To study a possible relationship between the results of the TOS and the SOG100g and the Ramadan period in natural women from countries that have Islam as the majority religion.</w:t>
      </w:r>
    </w:p>
    <w:p w:rsidR="00811CEB" w:rsidRPr="00811CEB" w:rsidRDefault="00811CEB" w:rsidP="00811CEB">
      <w:pPr>
        <w:jc w:val="both"/>
        <w:rPr>
          <w:rFonts w:ascii="Times New Roman" w:eastAsia="Times New Roman" w:hAnsi="Times New Roman" w:cs="Times New Roman"/>
          <w:b/>
          <w:sz w:val="24"/>
          <w:szCs w:val="24"/>
          <w:lang w:val="en-US"/>
        </w:rPr>
      </w:pPr>
    </w:p>
    <w:p w:rsidR="00811CEB" w:rsidRPr="00811CEB" w:rsidRDefault="00811CEB" w:rsidP="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 xml:space="preserve">Methodology: </w:t>
      </w:r>
      <w:r w:rsidRPr="00C01091">
        <w:rPr>
          <w:rFonts w:ascii="Times New Roman" w:eastAsia="Times New Roman" w:hAnsi="Times New Roman" w:cs="Times New Roman"/>
          <w:sz w:val="24"/>
          <w:szCs w:val="24"/>
          <w:lang w:val="en-US"/>
        </w:rPr>
        <w:t>A cross-sectional study will be carried out from the database of the Information System for the Development of Research in Primary Care (SIDIAP) (Electronic Medical Record-ECAP) of the Catalan Institute of Health (ICS).</w:t>
      </w:r>
    </w:p>
    <w:p w:rsidR="00811CEB" w:rsidRPr="00811CEB" w:rsidRDefault="00811CEB" w:rsidP="00811CEB">
      <w:pPr>
        <w:jc w:val="both"/>
        <w:rPr>
          <w:rFonts w:ascii="Times New Roman" w:eastAsia="Times New Roman" w:hAnsi="Times New Roman" w:cs="Times New Roman"/>
          <w:b/>
          <w:sz w:val="24"/>
          <w:szCs w:val="24"/>
          <w:lang w:val="en-US"/>
        </w:rPr>
      </w:pPr>
    </w:p>
    <w:p w:rsidR="00811CEB" w:rsidRPr="00C01091" w:rsidRDefault="00D023DB" w:rsidP="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Determinations:</w:t>
      </w:r>
      <w:r w:rsidRPr="00C01091">
        <w:rPr>
          <w:rFonts w:ascii="Times New Roman" w:eastAsia="Times New Roman" w:hAnsi="Times New Roman" w:cs="Times New Roman"/>
          <w:sz w:val="24"/>
          <w:szCs w:val="24"/>
          <w:lang w:val="en-US"/>
        </w:rPr>
        <w:t xml:space="preserve"> The</w:t>
      </w:r>
      <w:r w:rsidR="00811CEB" w:rsidRPr="00C01091">
        <w:rPr>
          <w:rFonts w:ascii="Times New Roman" w:eastAsia="Times New Roman" w:hAnsi="Times New Roman" w:cs="Times New Roman"/>
          <w:sz w:val="24"/>
          <w:szCs w:val="24"/>
          <w:lang w:val="en-US"/>
        </w:rPr>
        <w:t xml:space="preserve"> clinical, analytical and drug treatment information will be obtained from the SIDIAP database, which includes information from the computerized medical history in primary care (ECAP®).</w:t>
      </w:r>
    </w:p>
    <w:p w:rsidR="00811CEB" w:rsidRPr="00811CEB" w:rsidRDefault="00811CEB" w:rsidP="00811CEB">
      <w:pPr>
        <w:jc w:val="both"/>
        <w:rPr>
          <w:rFonts w:ascii="Times New Roman" w:eastAsia="Times New Roman" w:hAnsi="Times New Roman" w:cs="Times New Roman"/>
          <w:b/>
          <w:sz w:val="24"/>
          <w:szCs w:val="24"/>
          <w:lang w:val="en-US"/>
        </w:rPr>
      </w:pPr>
    </w:p>
    <w:p w:rsidR="00811CEB" w:rsidRPr="00811CEB" w:rsidRDefault="00811CEB" w:rsidP="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 xml:space="preserve">Statistical analysis: </w:t>
      </w:r>
      <w:r w:rsidRPr="00C01091">
        <w:rPr>
          <w:rFonts w:ascii="Times New Roman" w:eastAsia="Times New Roman" w:hAnsi="Times New Roman" w:cs="Times New Roman"/>
          <w:sz w:val="24"/>
          <w:szCs w:val="24"/>
          <w:lang w:val="en-US"/>
        </w:rPr>
        <w:t xml:space="preserve">The main analysis will consist of comparing the determinations related to gestational discharge (TOS / </w:t>
      </w:r>
      <w:r w:rsidR="00200692" w:rsidRPr="00200692">
        <w:rPr>
          <w:rFonts w:ascii="Times New Roman" w:eastAsia="Times New Roman" w:hAnsi="Times New Roman" w:cs="Times New Roman"/>
          <w:sz w:val="24"/>
          <w:szCs w:val="24"/>
          <w:lang w:val="en-US"/>
        </w:rPr>
        <w:t>SOG100g</w:t>
      </w:r>
      <w:r w:rsidRPr="00C01091">
        <w:rPr>
          <w:rFonts w:ascii="Times New Roman" w:eastAsia="Times New Roman" w:hAnsi="Times New Roman" w:cs="Times New Roman"/>
          <w:sz w:val="24"/>
          <w:szCs w:val="24"/>
          <w:lang w:val="en-US"/>
        </w:rPr>
        <w:t>) between the groups (RAM versus CONTROL). A conditional logistic regression model will be carried out, using the pregnant woman's identifier as a cluster. In addition, a multivariate analysis will be performed taking into account pregnancy history, age, BMI prior to pregnancy, and other potential confounding factors.</w:t>
      </w:r>
    </w:p>
    <w:p w:rsidR="00811CEB" w:rsidRPr="00811CEB" w:rsidRDefault="00811CEB" w:rsidP="00811CEB">
      <w:pPr>
        <w:jc w:val="both"/>
        <w:rPr>
          <w:rFonts w:ascii="Times New Roman" w:eastAsia="Times New Roman" w:hAnsi="Times New Roman" w:cs="Times New Roman"/>
          <w:b/>
          <w:sz w:val="24"/>
          <w:szCs w:val="24"/>
          <w:lang w:val="en-US"/>
        </w:rPr>
      </w:pPr>
    </w:p>
    <w:p w:rsidR="00811CEB" w:rsidRPr="00811CEB" w:rsidRDefault="00811CEB" w:rsidP="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 xml:space="preserve">Expected Results: </w:t>
      </w:r>
      <w:r w:rsidRPr="00C01091">
        <w:rPr>
          <w:rFonts w:ascii="Times New Roman" w:eastAsia="Times New Roman" w:hAnsi="Times New Roman" w:cs="Times New Roman"/>
          <w:sz w:val="24"/>
          <w:szCs w:val="24"/>
          <w:lang w:val="en-US"/>
        </w:rPr>
        <w:t>TOS and SOG100g results are different among pregnant women during the Ramadan period.</w:t>
      </w:r>
    </w:p>
    <w:p w:rsidR="00811CEB" w:rsidRPr="00811CEB" w:rsidRDefault="00811CEB" w:rsidP="00811CEB">
      <w:pPr>
        <w:jc w:val="both"/>
        <w:rPr>
          <w:rFonts w:ascii="Times New Roman" w:eastAsia="Times New Roman" w:hAnsi="Times New Roman" w:cs="Times New Roman"/>
          <w:b/>
          <w:sz w:val="24"/>
          <w:szCs w:val="24"/>
          <w:lang w:val="en-US"/>
        </w:rPr>
      </w:pPr>
    </w:p>
    <w:p w:rsidR="00811CEB" w:rsidRPr="00811CEB" w:rsidRDefault="00811CEB" w:rsidP="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lastRenderedPageBreak/>
        <w:t xml:space="preserve">Applicability and Relevance: </w:t>
      </w:r>
      <w:r w:rsidRPr="00C01091">
        <w:rPr>
          <w:rFonts w:ascii="Times New Roman" w:eastAsia="Times New Roman" w:hAnsi="Times New Roman" w:cs="Times New Roman"/>
          <w:sz w:val="24"/>
          <w:szCs w:val="24"/>
          <w:lang w:val="en-US"/>
        </w:rPr>
        <w:t>If our hypothesis is confirmed, measures should be taken at the population level, such as trying to delay or advance diagnostic tests for GDM in those patients who want to practice the Ramadan fast. There is very little scientific evidence of how the Ramadan fast affects pregnant women metabolically. The results of our study can serve as the basis for the design and development of prospective studies that study these aspects.</w:t>
      </w:r>
    </w:p>
    <w:p w:rsidR="00811CEB" w:rsidRPr="00811CEB" w:rsidRDefault="00811CEB" w:rsidP="00811CEB">
      <w:pPr>
        <w:jc w:val="both"/>
        <w:rPr>
          <w:rFonts w:ascii="Times New Roman" w:eastAsia="Times New Roman" w:hAnsi="Times New Roman" w:cs="Times New Roman"/>
          <w:b/>
          <w:sz w:val="24"/>
          <w:szCs w:val="24"/>
          <w:lang w:val="en-US"/>
        </w:rPr>
      </w:pPr>
    </w:p>
    <w:p w:rsidR="00532EA3" w:rsidRPr="00C01091" w:rsidRDefault="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 xml:space="preserve">Keywords: </w:t>
      </w:r>
      <w:r w:rsidRPr="00C01091">
        <w:rPr>
          <w:rFonts w:ascii="Times New Roman" w:eastAsia="Times New Roman" w:hAnsi="Times New Roman" w:cs="Times New Roman"/>
          <w:sz w:val="24"/>
          <w:szCs w:val="24"/>
          <w:lang w:val="en-US"/>
        </w:rPr>
        <w:t>Ramadan, Gestational Diabetes, TOS, SOG100g, real-life data</w:t>
      </w:r>
    </w:p>
    <w:p w:rsidR="00532EA3" w:rsidRPr="00C01091" w:rsidRDefault="00532EA3">
      <w:pPr>
        <w:jc w:val="both"/>
        <w:rPr>
          <w:rFonts w:ascii="Times New Roman" w:eastAsia="Times New Roman" w:hAnsi="Times New Roman" w:cs="Times New Roman"/>
          <w:b/>
          <w:sz w:val="24"/>
          <w:szCs w:val="24"/>
          <w:lang w:val="en-US"/>
        </w:rPr>
      </w:pPr>
    </w:p>
    <w:p w:rsidR="00532EA3" w:rsidRPr="00C01091" w:rsidRDefault="00532EA3">
      <w:pPr>
        <w:rPr>
          <w:rFonts w:ascii="Times New Roman" w:eastAsia="Times New Roman" w:hAnsi="Times New Roman" w:cs="Times New Roman"/>
          <w:b/>
          <w:sz w:val="24"/>
          <w:szCs w:val="24"/>
          <w:lang w:val="en-US"/>
        </w:rPr>
      </w:pPr>
    </w:p>
    <w:p w:rsidR="00532EA3" w:rsidRPr="00C01091" w:rsidRDefault="009F67C0">
      <w:pPr>
        <w:pStyle w:val="Ttulo1"/>
        <w:rPr>
          <w:rFonts w:ascii="Times New Roman" w:eastAsia="Times New Roman" w:hAnsi="Times New Roman" w:cs="Times New Roman"/>
          <w:smallCaps/>
          <w:color w:val="000000"/>
          <w:sz w:val="24"/>
          <w:szCs w:val="24"/>
        </w:rPr>
      </w:pPr>
      <w:bookmarkStart w:id="272" w:name="_Toc90903858"/>
      <w:r w:rsidRPr="00C01091">
        <w:rPr>
          <w:rFonts w:ascii="Times New Roman" w:eastAsia="Times New Roman" w:hAnsi="Times New Roman" w:cs="Times New Roman"/>
          <w:smallCaps/>
          <w:color w:val="000000"/>
          <w:sz w:val="24"/>
          <w:szCs w:val="24"/>
        </w:rPr>
        <w:t>ENMIENDAS Y ACTUALIZACIONES</w:t>
      </w:r>
      <w:bookmarkEnd w:id="272"/>
    </w:p>
    <w:p w:rsidR="00532EA3" w:rsidRPr="00C01091" w:rsidRDefault="00532EA3">
      <w:pPr>
        <w:rPr>
          <w:rFonts w:ascii="Times New Roman" w:eastAsia="Times New Roman" w:hAnsi="Times New Roman" w:cs="Times New Roman"/>
          <w:sz w:val="24"/>
          <w:szCs w:val="24"/>
        </w:rPr>
      </w:pPr>
    </w:p>
    <w:tbl>
      <w:tblPr>
        <w:tblStyle w:val="14"/>
        <w:tblW w:w="8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10"/>
        <w:gridCol w:w="1081"/>
        <w:gridCol w:w="1685"/>
        <w:gridCol w:w="967"/>
        <w:gridCol w:w="1901"/>
        <w:gridCol w:w="2070"/>
      </w:tblGrid>
      <w:tr w:rsidR="00532EA3" w:rsidRPr="00C01091">
        <w:trPr>
          <w:trHeight w:val="665"/>
        </w:trPr>
        <w:tc>
          <w:tcPr>
            <w:tcW w:w="1010"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 xml:space="preserve">Nombre de la enmienda </w:t>
            </w:r>
          </w:p>
        </w:tc>
        <w:tc>
          <w:tcPr>
            <w:tcW w:w="1081"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Fecha</w:t>
            </w:r>
          </w:p>
        </w:tc>
        <w:tc>
          <w:tcPr>
            <w:tcW w:w="1685"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Enmienda relevante (sustancial) o administrativas</w:t>
            </w:r>
          </w:p>
        </w:tc>
        <w:tc>
          <w:tcPr>
            <w:tcW w:w="967"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Sección del protocolo cambiada</w:t>
            </w:r>
          </w:p>
        </w:tc>
        <w:tc>
          <w:tcPr>
            <w:tcW w:w="1901"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Resumen de la enmienda(s)</w:t>
            </w:r>
          </w:p>
        </w:tc>
        <w:tc>
          <w:tcPr>
            <w:tcW w:w="2070" w:type="dxa"/>
            <w:tcBorders>
              <w:bottom w:val="single" w:sz="4" w:space="0" w:color="000000"/>
            </w:tcBorders>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Razón</w:t>
            </w:r>
          </w:p>
        </w:tc>
      </w:tr>
      <w:tr w:rsidR="00532EA3" w:rsidRPr="00C01091">
        <w:tc>
          <w:tcPr>
            <w:tcW w:w="1010"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1081"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1685"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967"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1901"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2070"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r>
    </w:tbl>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spacing w:after="60"/>
        <w:rPr>
          <w:rFonts w:ascii="Times New Roman" w:eastAsia="Times New Roman" w:hAnsi="Times New Roman" w:cs="Times New Roman"/>
          <w:b/>
          <w:sz w:val="24"/>
          <w:szCs w:val="24"/>
        </w:rPr>
      </w:pPr>
    </w:p>
    <w:p w:rsidR="00532EA3" w:rsidRPr="00C01091" w:rsidRDefault="009F67C0">
      <w:pPr>
        <w:keepNext/>
        <w:spacing w:before="60" w:after="120"/>
        <w:rPr>
          <w:rFonts w:ascii="Times New Roman" w:eastAsia="Times New Roman" w:hAnsi="Times New Roman" w:cs="Times New Roman"/>
          <w:b/>
          <w:smallCaps/>
          <w:sz w:val="24"/>
          <w:szCs w:val="24"/>
        </w:rPr>
      </w:pPr>
      <w:r w:rsidRPr="00C01091">
        <w:rPr>
          <w:rFonts w:ascii="Times New Roman" w:hAnsi="Times New Roman" w:cs="Times New Roman"/>
          <w:sz w:val="24"/>
          <w:szCs w:val="24"/>
        </w:rPr>
        <w:br w:type="page"/>
      </w:r>
      <w:r w:rsidRPr="00C01091">
        <w:rPr>
          <w:rFonts w:ascii="Times New Roman" w:eastAsia="Times New Roman" w:hAnsi="Times New Roman" w:cs="Times New Roman"/>
          <w:b/>
          <w:smallCaps/>
          <w:sz w:val="24"/>
          <w:szCs w:val="24"/>
        </w:rPr>
        <w:lastRenderedPageBreak/>
        <w:t>PROPÓSITOS</w:t>
      </w:r>
    </w:p>
    <w:tbl>
      <w:tblPr>
        <w:tblStyle w:val="13"/>
        <w:tblW w:w="85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77"/>
        <w:gridCol w:w="3489"/>
      </w:tblGrid>
      <w:tr w:rsidR="00532EA3" w:rsidRPr="00C01091">
        <w:trPr>
          <w:trHeight w:val="505"/>
        </w:trPr>
        <w:tc>
          <w:tcPr>
            <w:tcW w:w="5077" w:type="dxa"/>
          </w:tcPr>
          <w:p w:rsidR="00532EA3" w:rsidRPr="00C01091" w:rsidRDefault="009F67C0">
            <w:pPr>
              <w:tabs>
                <w:tab w:val="left" w:pos="2175"/>
                <w:tab w:val="center" w:pos="2430"/>
              </w:tabs>
              <w:spacing w:after="24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ab/>
            </w:r>
            <w:r w:rsidRPr="00C01091">
              <w:rPr>
                <w:rFonts w:ascii="Times New Roman" w:eastAsia="Times New Roman" w:hAnsi="Times New Roman" w:cs="Times New Roman"/>
                <w:b/>
                <w:sz w:val="24"/>
                <w:szCs w:val="24"/>
              </w:rPr>
              <w:tab/>
              <w:t>Propósitos</w:t>
            </w:r>
          </w:p>
        </w:tc>
        <w:tc>
          <w:tcPr>
            <w:tcW w:w="3489" w:type="dxa"/>
            <w:vAlign w:val="center"/>
          </w:tcPr>
          <w:p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Fecha planificada</w:t>
            </w:r>
          </w:p>
        </w:tc>
      </w:tr>
      <w:tr w:rsidR="00532EA3" w:rsidRPr="00C01091">
        <w:trPr>
          <w:trHeight w:val="708"/>
        </w:trPr>
        <w:tc>
          <w:tcPr>
            <w:tcW w:w="5077" w:type="dxa"/>
          </w:tcPr>
          <w:p w:rsidR="00532EA3" w:rsidRPr="00C01091" w:rsidRDefault="009F67C0">
            <w:pPr>
              <w:spacing w:after="2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protocolo de estudio en el comité científico de SIDIAP</w:t>
            </w:r>
          </w:p>
        </w:tc>
        <w:tc>
          <w:tcPr>
            <w:tcW w:w="3489" w:type="dxa"/>
            <w:vAlign w:val="center"/>
          </w:tcPr>
          <w:p w:rsidR="00532EA3" w:rsidRPr="00C01091" w:rsidRDefault="00786E45">
            <w:pPr>
              <w:spacing w:after="240"/>
              <w:rPr>
                <w:rFonts w:ascii="Times New Roman" w:eastAsia="Times New Roman" w:hAnsi="Times New Roman" w:cs="Times New Roman"/>
                <w:i/>
                <w:sz w:val="24"/>
                <w:szCs w:val="24"/>
              </w:rPr>
            </w:pPr>
            <w:del w:id="273" w:author="Jordi" w:date="2021-12-20T12:13:00Z">
              <w:r w:rsidDel="00AA1A8B">
                <w:rPr>
                  <w:rFonts w:ascii="Times New Roman" w:eastAsia="Times New Roman" w:hAnsi="Times New Roman" w:cs="Times New Roman"/>
                  <w:i/>
                  <w:sz w:val="24"/>
                  <w:szCs w:val="24"/>
                </w:rPr>
                <w:delText xml:space="preserve">Diciembre </w:delText>
              </w:r>
            </w:del>
            <w:ins w:id="274" w:author="Jordi" w:date="2021-12-20T12:13:00Z">
              <w:r w:rsidR="00AA1A8B">
                <w:rPr>
                  <w:rFonts w:ascii="Times New Roman" w:eastAsia="Times New Roman" w:hAnsi="Times New Roman" w:cs="Times New Roman"/>
                  <w:i/>
                  <w:sz w:val="24"/>
                  <w:szCs w:val="24"/>
                </w:rPr>
                <w:t xml:space="preserve">Enero </w:t>
              </w:r>
            </w:ins>
            <w:r w:rsidR="009F67C0" w:rsidRPr="00C01091">
              <w:rPr>
                <w:rFonts w:ascii="Times New Roman" w:eastAsia="Times New Roman" w:hAnsi="Times New Roman" w:cs="Times New Roman"/>
                <w:i/>
                <w:sz w:val="24"/>
                <w:szCs w:val="24"/>
              </w:rPr>
              <w:t>202</w:t>
            </w:r>
            <w:ins w:id="275" w:author="Jordi" w:date="2021-12-20T12:13:00Z">
              <w:r w:rsidR="00AA1A8B">
                <w:rPr>
                  <w:rFonts w:ascii="Times New Roman" w:eastAsia="Times New Roman" w:hAnsi="Times New Roman" w:cs="Times New Roman"/>
                  <w:i/>
                  <w:sz w:val="24"/>
                  <w:szCs w:val="24"/>
                </w:rPr>
                <w:t>2</w:t>
              </w:r>
            </w:ins>
            <w:del w:id="276" w:author="Jordi" w:date="2021-12-20T12:13:00Z">
              <w:r w:rsidR="009F67C0" w:rsidRPr="00C01091" w:rsidDel="00AA1A8B">
                <w:rPr>
                  <w:rFonts w:ascii="Times New Roman" w:eastAsia="Times New Roman" w:hAnsi="Times New Roman" w:cs="Times New Roman"/>
                  <w:i/>
                  <w:sz w:val="24"/>
                  <w:szCs w:val="24"/>
                </w:rPr>
                <w:delText>1</w:delText>
              </w:r>
            </w:del>
          </w:p>
        </w:tc>
      </w:tr>
      <w:tr w:rsidR="00532EA3" w:rsidRPr="00C01091">
        <w:trPr>
          <w:trHeight w:val="505"/>
        </w:trPr>
        <w:tc>
          <w:tcPr>
            <w:tcW w:w="5077" w:type="dxa"/>
          </w:tcPr>
          <w:p w:rsidR="00532EA3" w:rsidRPr="00C01091" w:rsidRDefault="009F67C0">
            <w:pPr>
              <w:spacing w:after="2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Aprobación de protocolo del comité de ética</w:t>
            </w:r>
          </w:p>
        </w:tc>
        <w:tc>
          <w:tcPr>
            <w:tcW w:w="3489" w:type="dxa"/>
            <w:vAlign w:val="center"/>
          </w:tcPr>
          <w:p w:rsidR="00532EA3" w:rsidRPr="00C01091" w:rsidRDefault="00786E45" w:rsidP="00786E45">
            <w:pPr>
              <w:spacing w:after="240"/>
              <w:rPr>
                <w:rFonts w:ascii="Times New Roman" w:eastAsia="Times New Roman" w:hAnsi="Times New Roman" w:cs="Times New Roman"/>
                <w:i/>
                <w:sz w:val="24"/>
                <w:szCs w:val="24"/>
              </w:rPr>
            </w:pPr>
            <w:del w:id="277" w:author="Jordi" w:date="2021-12-20T12:13:00Z">
              <w:r w:rsidDel="00AA1A8B">
                <w:rPr>
                  <w:rFonts w:ascii="Times New Roman" w:eastAsia="Times New Roman" w:hAnsi="Times New Roman" w:cs="Times New Roman"/>
                  <w:i/>
                  <w:sz w:val="24"/>
                  <w:szCs w:val="24"/>
                </w:rPr>
                <w:delText>Enero</w:delText>
              </w:r>
              <w:r w:rsidR="009F67C0" w:rsidRPr="00C01091" w:rsidDel="00AA1A8B">
                <w:rPr>
                  <w:rFonts w:ascii="Times New Roman" w:eastAsia="Times New Roman" w:hAnsi="Times New Roman" w:cs="Times New Roman"/>
                  <w:i/>
                  <w:sz w:val="24"/>
                  <w:szCs w:val="24"/>
                </w:rPr>
                <w:delText xml:space="preserve"> </w:delText>
              </w:r>
            </w:del>
            <w:ins w:id="278" w:author="Jordi" w:date="2021-12-20T12:13:00Z">
              <w:r w:rsidR="00AA1A8B">
                <w:rPr>
                  <w:rFonts w:ascii="Times New Roman" w:eastAsia="Times New Roman" w:hAnsi="Times New Roman" w:cs="Times New Roman"/>
                  <w:i/>
                  <w:sz w:val="24"/>
                  <w:szCs w:val="24"/>
                </w:rPr>
                <w:t>Febrero</w:t>
              </w:r>
              <w:r w:rsidR="00AA1A8B" w:rsidRPr="00C01091">
                <w:rPr>
                  <w:rFonts w:ascii="Times New Roman" w:eastAsia="Times New Roman" w:hAnsi="Times New Roman" w:cs="Times New Roman"/>
                  <w:i/>
                  <w:sz w:val="24"/>
                  <w:szCs w:val="24"/>
                </w:rPr>
                <w:t xml:space="preserve"> </w:t>
              </w:r>
            </w:ins>
            <w:r w:rsidR="009F67C0" w:rsidRPr="00C01091">
              <w:rPr>
                <w:rFonts w:ascii="Times New Roman" w:eastAsia="Times New Roman" w:hAnsi="Times New Roman" w:cs="Times New Roman"/>
                <w:i/>
                <w:sz w:val="24"/>
                <w:szCs w:val="24"/>
              </w:rPr>
              <w:t>202</w:t>
            </w:r>
            <w:r>
              <w:rPr>
                <w:rFonts w:ascii="Times New Roman" w:eastAsia="Times New Roman" w:hAnsi="Times New Roman" w:cs="Times New Roman"/>
                <w:i/>
                <w:sz w:val="24"/>
                <w:szCs w:val="24"/>
              </w:rPr>
              <w:t>2</w:t>
            </w:r>
          </w:p>
        </w:tc>
      </w:tr>
      <w:tr w:rsidR="00532EA3" w:rsidRPr="00C01091">
        <w:trPr>
          <w:trHeight w:val="517"/>
        </w:trPr>
        <w:tc>
          <w:tcPr>
            <w:tcW w:w="5077" w:type="dxa"/>
          </w:tcPr>
          <w:p w:rsidR="00AA1A8B" w:rsidRDefault="00AA1A8B">
            <w:pPr>
              <w:spacing w:after="240"/>
              <w:jc w:val="both"/>
              <w:rPr>
                <w:ins w:id="279" w:author="Jordi" w:date="2021-12-20T12:14:00Z"/>
                <w:rFonts w:ascii="Times New Roman" w:eastAsia="Times New Roman" w:hAnsi="Times New Roman" w:cs="Times New Roman"/>
                <w:sz w:val="24"/>
                <w:szCs w:val="24"/>
              </w:rPr>
            </w:pPr>
            <w:ins w:id="280" w:author="Jordi" w:date="2021-12-20T12:14:00Z">
              <w:r>
                <w:rPr>
                  <w:rFonts w:ascii="Times New Roman" w:eastAsia="Times New Roman" w:hAnsi="Times New Roman" w:cs="Times New Roman"/>
                  <w:sz w:val="24"/>
                  <w:szCs w:val="24"/>
                </w:rPr>
                <w:t>Data manager</w:t>
              </w:r>
            </w:ins>
          </w:p>
          <w:p w:rsidR="00AA1A8B" w:rsidRDefault="00AA1A8B">
            <w:pPr>
              <w:spacing w:after="240"/>
              <w:jc w:val="both"/>
              <w:rPr>
                <w:ins w:id="281" w:author="Jordi" w:date="2021-12-20T12:14:00Z"/>
                <w:rFonts w:ascii="Times New Roman" w:eastAsia="Times New Roman" w:hAnsi="Times New Roman" w:cs="Times New Roman"/>
                <w:sz w:val="24"/>
                <w:szCs w:val="24"/>
              </w:rPr>
            </w:pPr>
            <w:ins w:id="282" w:author="Jordi" w:date="2021-12-20T12:14:00Z">
              <w:r>
                <w:rPr>
                  <w:rFonts w:ascii="Times New Roman" w:eastAsia="Times New Roman" w:hAnsi="Times New Roman" w:cs="Times New Roman"/>
                  <w:sz w:val="24"/>
                  <w:szCs w:val="24"/>
                </w:rPr>
                <w:t>Depuración de datos</w:t>
              </w:r>
            </w:ins>
          </w:p>
          <w:p w:rsidR="00AA1A8B" w:rsidRPr="00C01091" w:rsidRDefault="009F67C0">
            <w:pPr>
              <w:spacing w:after="2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Análisis estadístico</w:t>
            </w:r>
          </w:p>
        </w:tc>
        <w:tc>
          <w:tcPr>
            <w:tcW w:w="3489" w:type="dxa"/>
          </w:tcPr>
          <w:p w:rsidR="00532EA3" w:rsidRPr="00C01091" w:rsidRDefault="00786E45" w:rsidP="00AA1A8B">
            <w:pPr>
              <w:spacing w:after="240"/>
              <w:rPr>
                <w:rFonts w:ascii="Times New Roman" w:eastAsia="Times New Roman" w:hAnsi="Times New Roman" w:cs="Times New Roman"/>
                <w:i/>
                <w:sz w:val="24"/>
                <w:szCs w:val="24"/>
              </w:rPr>
            </w:pPr>
            <w:del w:id="283" w:author="Jordi" w:date="2021-12-20T12:13:00Z">
              <w:r w:rsidDel="00AA1A8B">
                <w:rPr>
                  <w:rFonts w:ascii="Times New Roman" w:eastAsia="Times New Roman" w:hAnsi="Times New Roman" w:cs="Times New Roman"/>
                  <w:i/>
                  <w:sz w:val="24"/>
                  <w:szCs w:val="24"/>
                </w:rPr>
                <w:delText>Febrero</w:delText>
              </w:r>
            </w:del>
            <w:ins w:id="284" w:author="Jordi" w:date="2021-12-20T12:13:00Z">
              <w:r w:rsidR="00AA1A8B">
                <w:rPr>
                  <w:rFonts w:ascii="Times New Roman" w:eastAsia="Times New Roman" w:hAnsi="Times New Roman" w:cs="Times New Roman"/>
                  <w:i/>
                  <w:sz w:val="24"/>
                  <w:szCs w:val="24"/>
                </w:rPr>
                <w:t>Marzo</w:t>
              </w:r>
            </w:ins>
            <w:r>
              <w:rPr>
                <w:rFonts w:ascii="Times New Roman" w:eastAsia="Times New Roman" w:hAnsi="Times New Roman" w:cs="Times New Roman"/>
                <w:i/>
                <w:sz w:val="24"/>
                <w:szCs w:val="24"/>
              </w:rPr>
              <w:t>-</w:t>
            </w:r>
            <w:del w:id="285" w:author="Jordi" w:date="2021-12-20T12:13:00Z">
              <w:r w:rsidDel="00AA1A8B">
                <w:rPr>
                  <w:rFonts w:ascii="Times New Roman" w:eastAsia="Times New Roman" w:hAnsi="Times New Roman" w:cs="Times New Roman"/>
                  <w:i/>
                  <w:sz w:val="24"/>
                  <w:szCs w:val="24"/>
                </w:rPr>
                <w:delText xml:space="preserve">Mayo </w:delText>
              </w:r>
            </w:del>
            <w:ins w:id="286" w:author="Jordi" w:date="2021-12-20T12:13:00Z">
              <w:r w:rsidR="00AA1A8B">
                <w:rPr>
                  <w:rFonts w:ascii="Times New Roman" w:eastAsia="Times New Roman" w:hAnsi="Times New Roman" w:cs="Times New Roman"/>
                  <w:i/>
                  <w:sz w:val="24"/>
                  <w:szCs w:val="24"/>
                </w:rPr>
                <w:t xml:space="preserve">Septiembre </w:t>
              </w:r>
            </w:ins>
            <w:r>
              <w:rPr>
                <w:rFonts w:ascii="Times New Roman" w:eastAsia="Times New Roman" w:hAnsi="Times New Roman" w:cs="Times New Roman"/>
                <w:i/>
                <w:sz w:val="24"/>
                <w:szCs w:val="24"/>
              </w:rPr>
              <w:t>2022</w:t>
            </w:r>
          </w:p>
        </w:tc>
      </w:tr>
      <w:tr w:rsidR="00532EA3" w:rsidRPr="00C01091">
        <w:trPr>
          <w:trHeight w:val="2032"/>
        </w:trPr>
        <w:tc>
          <w:tcPr>
            <w:tcW w:w="5077" w:type="dxa"/>
          </w:tcPr>
          <w:p w:rsidR="00532EA3" w:rsidRPr="00C01091" w:rsidRDefault="009F67C0">
            <w:pPr>
              <w:spacing w:after="240"/>
              <w:jc w:val="both"/>
              <w:rPr>
                <w:rFonts w:ascii="Times New Roman" w:eastAsia="Times New Roman" w:hAnsi="Times New Roman" w:cs="Times New Roman"/>
                <w:i/>
                <w:color w:val="008000"/>
                <w:sz w:val="24"/>
                <w:szCs w:val="24"/>
              </w:rPr>
            </w:pPr>
            <w:r w:rsidRPr="00C01091">
              <w:rPr>
                <w:rFonts w:ascii="Times New Roman" w:eastAsia="Times New Roman" w:hAnsi="Times New Roman" w:cs="Times New Roman"/>
                <w:sz w:val="24"/>
                <w:szCs w:val="24"/>
              </w:rPr>
              <w:t>Informe final del estudio</w:t>
            </w:r>
          </w:p>
        </w:tc>
        <w:tc>
          <w:tcPr>
            <w:tcW w:w="3489" w:type="dxa"/>
          </w:tcPr>
          <w:p w:rsidR="00532EA3" w:rsidRPr="00C01091" w:rsidRDefault="00786E45" w:rsidP="00AA1A8B">
            <w:pPr>
              <w:spacing w:after="240"/>
              <w:rPr>
                <w:rFonts w:ascii="Times New Roman" w:eastAsia="Times New Roman" w:hAnsi="Times New Roman" w:cs="Times New Roman"/>
                <w:i/>
                <w:sz w:val="24"/>
                <w:szCs w:val="24"/>
              </w:rPr>
            </w:pPr>
            <w:del w:id="287" w:author="Jordi" w:date="2021-12-20T12:13:00Z">
              <w:r w:rsidDel="00AA1A8B">
                <w:rPr>
                  <w:rFonts w:ascii="Times New Roman" w:eastAsia="Times New Roman" w:hAnsi="Times New Roman" w:cs="Times New Roman"/>
                  <w:i/>
                  <w:sz w:val="24"/>
                  <w:szCs w:val="24"/>
                </w:rPr>
                <w:delText>Junio</w:delText>
              </w:r>
            </w:del>
            <w:ins w:id="288" w:author="Jordi" w:date="2021-12-20T12:13:00Z">
              <w:r w:rsidR="00AA1A8B">
                <w:rPr>
                  <w:rFonts w:ascii="Times New Roman" w:eastAsia="Times New Roman" w:hAnsi="Times New Roman" w:cs="Times New Roman"/>
                  <w:i/>
                  <w:sz w:val="24"/>
                  <w:szCs w:val="24"/>
                </w:rPr>
                <w:t>Octu</w:t>
              </w:r>
            </w:ins>
            <w:ins w:id="289" w:author="Jordi" w:date="2021-12-20T12:14:00Z">
              <w:r w:rsidR="00AA1A8B">
                <w:rPr>
                  <w:rFonts w:ascii="Times New Roman" w:eastAsia="Times New Roman" w:hAnsi="Times New Roman" w:cs="Times New Roman"/>
                  <w:i/>
                  <w:sz w:val="24"/>
                  <w:szCs w:val="24"/>
                </w:rPr>
                <w:t>bre</w:t>
              </w:r>
            </w:ins>
            <w:r>
              <w:rPr>
                <w:rFonts w:ascii="Times New Roman" w:eastAsia="Times New Roman" w:hAnsi="Times New Roman" w:cs="Times New Roman"/>
                <w:i/>
                <w:sz w:val="24"/>
                <w:szCs w:val="24"/>
              </w:rPr>
              <w:t>-</w:t>
            </w:r>
            <w:del w:id="290" w:author="Jordi" w:date="2021-12-20T12:14:00Z">
              <w:r w:rsidDel="00AA1A8B">
                <w:rPr>
                  <w:rFonts w:ascii="Times New Roman" w:eastAsia="Times New Roman" w:hAnsi="Times New Roman" w:cs="Times New Roman"/>
                  <w:i/>
                  <w:sz w:val="24"/>
                  <w:szCs w:val="24"/>
                </w:rPr>
                <w:delText xml:space="preserve">Septiembre </w:delText>
              </w:r>
            </w:del>
            <w:ins w:id="291" w:author="Jordi" w:date="2021-12-20T12:14:00Z">
              <w:r w:rsidR="00AA1A8B">
                <w:rPr>
                  <w:rFonts w:ascii="Times New Roman" w:eastAsia="Times New Roman" w:hAnsi="Times New Roman" w:cs="Times New Roman"/>
                  <w:i/>
                  <w:sz w:val="24"/>
                  <w:szCs w:val="24"/>
                </w:rPr>
                <w:t xml:space="preserve">Noviembre </w:t>
              </w:r>
            </w:ins>
            <w:r>
              <w:rPr>
                <w:rFonts w:ascii="Times New Roman" w:eastAsia="Times New Roman" w:hAnsi="Times New Roman" w:cs="Times New Roman"/>
                <w:i/>
                <w:sz w:val="24"/>
                <w:szCs w:val="24"/>
              </w:rPr>
              <w:t>2022</w:t>
            </w:r>
          </w:p>
        </w:tc>
      </w:tr>
      <w:tr w:rsidR="00532EA3" w:rsidRPr="00C01091">
        <w:trPr>
          <w:trHeight w:val="1314"/>
        </w:trPr>
        <w:tc>
          <w:tcPr>
            <w:tcW w:w="5077" w:type="dxa"/>
          </w:tcPr>
          <w:p w:rsidR="00532EA3" w:rsidRPr="00C01091" w:rsidRDefault="009F67C0">
            <w:pPr>
              <w:spacing w:after="2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artículo para publicación en revista internacional acceso abierto</w:t>
            </w:r>
          </w:p>
        </w:tc>
        <w:tc>
          <w:tcPr>
            <w:tcW w:w="3489" w:type="dxa"/>
          </w:tcPr>
          <w:p w:rsidR="00532EA3" w:rsidRPr="00C01091" w:rsidRDefault="00786E45" w:rsidP="00AA1A8B">
            <w:pPr>
              <w:spacing w:after="240"/>
              <w:rPr>
                <w:rFonts w:ascii="Times New Roman" w:eastAsia="Times New Roman" w:hAnsi="Times New Roman" w:cs="Times New Roman"/>
                <w:i/>
                <w:sz w:val="24"/>
                <w:szCs w:val="24"/>
              </w:rPr>
            </w:pPr>
            <w:del w:id="292" w:author="Jordi" w:date="2021-12-20T12:14:00Z">
              <w:r w:rsidDel="00AA1A8B">
                <w:rPr>
                  <w:rFonts w:ascii="Times New Roman" w:eastAsia="Times New Roman" w:hAnsi="Times New Roman" w:cs="Times New Roman"/>
                  <w:i/>
                  <w:sz w:val="24"/>
                  <w:szCs w:val="24"/>
                </w:rPr>
                <w:delText xml:space="preserve">Octubre </w:delText>
              </w:r>
            </w:del>
            <w:ins w:id="293" w:author="Jordi" w:date="2021-12-20T12:14:00Z">
              <w:r w:rsidR="00AA1A8B">
                <w:rPr>
                  <w:rFonts w:ascii="Times New Roman" w:eastAsia="Times New Roman" w:hAnsi="Times New Roman" w:cs="Times New Roman"/>
                  <w:i/>
                  <w:sz w:val="24"/>
                  <w:szCs w:val="24"/>
                </w:rPr>
                <w:t xml:space="preserve">Diciembre </w:t>
              </w:r>
            </w:ins>
            <w:r>
              <w:rPr>
                <w:rFonts w:ascii="Times New Roman" w:eastAsia="Times New Roman" w:hAnsi="Times New Roman" w:cs="Times New Roman"/>
                <w:i/>
                <w:sz w:val="24"/>
                <w:szCs w:val="24"/>
              </w:rPr>
              <w:t>2022</w:t>
            </w:r>
          </w:p>
        </w:tc>
      </w:tr>
    </w:tbl>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532EA3">
      <w:pPr>
        <w:spacing w:after="60"/>
        <w:rPr>
          <w:rFonts w:ascii="Times New Roman" w:eastAsia="Times New Roman" w:hAnsi="Times New Roman" w:cs="Times New Roman"/>
          <w:b/>
          <w:sz w:val="24"/>
          <w:szCs w:val="24"/>
        </w:rPr>
      </w:pPr>
    </w:p>
    <w:p w:rsidR="00532EA3" w:rsidRPr="00E20E26" w:rsidRDefault="009F67C0" w:rsidP="00515C3F">
      <w:pPr>
        <w:pStyle w:val="Ttulo1"/>
        <w:rPr>
          <w:rPrChange w:id="294" w:author="Jordi" w:date="2021-12-20T14:00:00Z">
            <w:rPr>
              <w:rFonts w:ascii="Times New Roman" w:eastAsia="Times New Roman" w:hAnsi="Times New Roman" w:cs="Times New Roman"/>
              <w:color w:val="000000"/>
              <w:sz w:val="24"/>
              <w:szCs w:val="24"/>
            </w:rPr>
          </w:rPrChange>
        </w:rPr>
        <w:pPrChange w:id="295" w:author="Jordi" w:date="2021-12-20T14:39:00Z">
          <w:pPr>
            <w:pStyle w:val="Ttulo1"/>
            <w:numPr>
              <w:numId w:val="5"/>
            </w:numPr>
            <w:ind w:hanging="360"/>
          </w:pPr>
        </w:pPrChange>
      </w:pPr>
      <w:bookmarkStart w:id="296" w:name="_Toc90903859"/>
      <w:r w:rsidRPr="00515C3F">
        <w:rPr>
          <w:rPrChange w:id="297" w:author="Jordi" w:date="2021-12-20T14:39:00Z">
            <w:rPr>
              <w:rFonts w:ascii="Times New Roman" w:eastAsia="Times New Roman" w:hAnsi="Times New Roman" w:cs="Times New Roman"/>
              <w:color w:val="000000"/>
              <w:sz w:val="24"/>
              <w:szCs w:val="24"/>
            </w:rPr>
          </w:rPrChange>
        </w:rPr>
        <w:t>ANTECEDENTES</w:t>
      </w:r>
      <w:r w:rsidRPr="00E20E26">
        <w:rPr>
          <w:rPrChange w:id="298" w:author="Jordi" w:date="2021-12-20T14:00:00Z">
            <w:rPr>
              <w:rFonts w:ascii="Times New Roman" w:eastAsia="Times New Roman" w:hAnsi="Times New Roman" w:cs="Times New Roman"/>
              <w:color w:val="000000"/>
              <w:sz w:val="24"/>
              <w:szCs w:val="24"/>
            </w:rPr>
          </w:rPrChange>
        </w:rPr>
        <w:t xml:space="preserve"> Y JUSTIFICACIÓN</w:t>
      </w:r>
      <w:bookmarkEnd w:id="296"/>
    </w:p>
    <w:p w:rsidR="00532EA3" w:rsidRPr="00C01091" w:rsidRDefault="00532EA3">
      <w:pPr>
        <w:rPr>
          <w:rFonts w:ascii="Times New Roman" w:hAnsi="Times New Roman" w:cs="Times New Roman"/>
          <w:sz w:val="24"/>
          <w:szCs w:val="24"/>
        </w:rPr>
      </w:pPr>
    </w:p>
    <w:bookmarkStart w:id="299" w:name="_heading=h.3dy6vkm" w:colFirst="0" w:colLast="0"/>
    <w:bookmarkEnd w:id="299"/>
    <w:p w:rsidR="00532EA3" w:rsidRPr="00C01091" w:rsidRDefault="00E7624B" w:rsidP="00515C3F">
      <w:pPr>
        <w:pStyle w:val="Ttulo2"/>
        <w:pPrChange w:id="300" w:author="Jordi" w:date="2021-12-20T14:40:00Z">
          <w:pPr>
            <w:pBdr>
              <w:top w:val="nil"/>
              <w:left w:val="nil"/>
              <w:bottom w:val="nil"/>
              <w:right w:val="nil"/>
              <w:between w:val="nil"/>
            </w:pBdr>
            <w:jc w:val="both"/>
          </w:pPr>
        </w:pPrChange>
      </w:pPr>
      <w:customXmlDelRangeStart w:id="301" w:author="Jordi" w:date="2021-12-20T14:00:00Z"/>
      <w:sdt>
        <w:sdtPr>
          <w:tag w:val="goog_rdk_0"/>
          <w:id w:val="-1238476695"/>
        </w:sdtPr>
        <w:sdtContent>
          <w:customXmlDelRangeEnd w:id="301"/>
          <w:customXmlDelRangeStart w:id="302" w:author="Jordi" w:date="2021-12-20T14:00:00Z"/>
        </w:sdtContent>
      </w:sdt>
      <w:customXmlDelRangeEnd w:id="302"/>
      <w:del w:id="303" w:author="Jordi" w:date="2021-12-20T14:00:00Z">
        <w:r w:rsidR="009F67C0" w:rsidRPr="00515C3F" w:rsidDel="00B24241">
          <w:delText>1.1.</w:delText>
        </w:r>
      </w:del>
      <w:bookmarkStart w:id="304" w:name="_Toc90903860"/>
      <w:r w:rsidR="009F67C0" w:rsidRPr="00515C3F">
        <w:t>Antecedentes</w:t>
      </w:r>
      <w:bookmarkEnd w:id="304"/>
    </w:p>
    <w:p w:rsidR="00532EA3" w:rsidRPr="00C01091" w:rsidRDefault="00532EA3">
      <w:pPr>
        <w:pBdr>
          <w:top w:val="nil"/>
          <w:left w:val="nil"/>
          <w:bottom w:val="nil"/>
          <w:right w:val="nil"/>
          <w:between w:val="nil"/>
        </w:pBdr>
        <w:jc w:val="both"/>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 diabetes gestacional (DMG) se define como aquella diagnosticada en el segundo o tercer trimestre de la gestación y que no era una diabetes franca previa al embarazo. Es la enfermedad metabólica más frecuente de la gestación, y en nuestro país afecta aproximadamente al 10% de todos los embarazos. La DMG tiene importantes repercusiones materno-fetales y en el recién nacido. Su diagnóstico es un claro factor de riesgo para el posterior desarrollo de diabetes tipo 2 (DM2) en la madre y tiene consecuencias metabólicas desfavorables a largo plazo para el recién nacido. La incidencia de diabetes gestacional está aumentando de manera paralela al incremento de la incidencia de la diabetes tipo 2.</w:t>
      </w:r>
    </w:p>
    <w:p w:rsidR="00532EA3" w:rsidRPr="00C01091"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Las estrategias diagnósticas de DMG son diferentes en los distintos países. En Catalunya e</w:t>
      </w:r>
      <w:r w:rsidRPr="00C01091">
        <w:rPr>
          <w:rFonts w:ascii="Times New Roman" w:eastAsia="Times New Roman" w:hAnsi="Times New Roman" w:cs="Times New Roman"/>
          <w:color w:val="000000"/>
          <w:sz w:val="24"/>
          <w:szCs w:val="24"/>
        </w:rPr>
        <w:t>xisten unas recomendaciones específicas recogidas  e</w:t>
      </w:r>
      <w:r w:rsidRPr="00C01091">
        <w:rPr>
          <w:rFonts w:ascii="Times New Roman" w:eastAsia="Times New Roman" w:hAnsi="Times New Roman" w:cs="Times New Roman"/>
          <w:sz w:val="24"/>
          <w:szCs w:val="24"/>
        </w:rPr>
        <w:t xml:space="preserve">n el </w:t>
      </w:r>
      <w:r w:rsidRPr="00C01091">
        <w:rPr>
          <w:rFonts w:ascii="Times New Roman" w:eastAsia="Times New Roman" w:hAnsi="Times New Roman" w:cs="Times New Roman"/>
          <w:i/>
          <w:sz w:val="24"/>
          <w:szCs w:val="24"/>
        </w:rPr>
        <w:t>Protocol de seguiment de l'embaràs a Catalunya</w:t>
      </w:r>
      <w:r w:rsidRPr="00C01091">
        <w:rPr>
          <w:rFonts w:ascii="Times New Roman" w:eastAsia="Times New Roman" w:hAnsi="Times New Roman" w:cs="Times New Roman"/>
          <w:sz w:val="24"/>
          <w:szCs w:val="24"/>
        </w:rPr>
        <w:t>:</w:t>
      </w:r>
    </w:p>
    <w:p w:rsidR="00532EA3" w:rsidRPr="00C01091" w:rsidRDefault="009F67C0">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Se realiza un cribado mediante glucemia basal en el primer trimestre si la paciente presenta alguno de los siguientes factores de riesgo: obesidad (IMC &gt; 30, o IMC &gt; 27 en mujeres asiáticas), antecedentes de DMG</w:t>
      </w:r>
      <w:r w:rsidR="006A69FA">
        <w:rPr>
          <w:rFonts w:ascii="Times New Roman" w:eastAsia="Times New Roman" w:hAnsi="Times New Roman" w:cs="Times New Roman"/>
          <w:color w:val="000000"/>
          <w:sz w:val="24"/>
          <w:szCs w:val="24"/>
        </w:rPr>
        <w:t xml:space="preserve"> o macrosomía y </w:t>
      </w:r>
      <w:r w:rsidRPr="00C01091">
        <w:rPr>
          <w:rFonts w:ascii="Times New Roman" w:eastAsia="Times New Roman" w:hAnsi="Times New Roman" w:cs="Times New Roman"/>
          <w:color w:val="000000"/>
          <w:sz w:val="24"/>
          <w:szCs w:val="24"/>
        </w:rPr>
        <w:t>antecedentes familiares en primer grado de diabetes mellitus.</w:t>
      </w:r>
    </w:p>
    <w:p w:rsidR="00532EA3" w:rsidRPr="00C01091" w:rsidRDefault="009F67C0">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Si no presentan factores de riesgo se realiza un  cribado universal en </w:t>
      </w:r>
      <w:r w:rsidR="00333160" w:rsidRPr="00C01091">
        <w:rPr>
          <w:rFonts w:ascii="Times New Roman" w:eastAsia="Times New Roman" w:hAnsi="Times New Roman" w:cs="Times New Roman"/>
          <w:color w:val="000000"/>
          <w:sz w:val="24"/>
          <w:szCs w:val="24"/>
        </w:rPr>
        <w:t>las semanas</w:t>
      </w:r>
      <w:r w:rsidRPr="00C01091">
        <w:rPr>
          <w:rFonts w:ascii="Times New Roman" w:eastAsia="Times New Roman" w:hAnsi="Times New Roman" w:cs="Times New Roman"/>
          <w:color w:val="000000"/>
          <w:sz w:val="24"/>
          <w:szCs w:val="24"/>
        </w:rPr>
        <w:t xml:space="preserve"> gestacional 24-28 mediante el test de O’Sullivan (TOS)</w:t>
      </w:r>
    </w:p>
    <w:p w:rsidR="00532EA3" w:rsidRPr="00C01091" w:rsidRDefault="009F67C0">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La prueba de confirmación si el cribado es positivo es una sobrecarga oral con 100g de glucosa (SOG100g).</w:t>
      </w:r>
    </w:p>
    <w:p w:rsidR="00532EA3" w:rsidRPr="00C01091" w:rsidRDefault="009F67C0">
      <w:pPr>
        <w:pBdr>
          <w:top w:val="nil"/>
          <w:left w:val="nil"/>
          <w:bottom w:val="nil"/>
          <w:right w:val="nil"/>
          <w:between w:val="nil"/>
        </w:pBdr>
        <w:spacing w:before="200"/>
        <w:jc w:val="both"/>
        <w:rPr>
          <w:rFonts w:ascii="Times New Roman" w:eastAsia="Times New Roman" w:hAnsi="Times New Roman" w:cs="Times New Roman"/>
          <w:sz w:val="24"/>
          <w:szCs w:val="24"/>
        </w:rPr>
      </w:pPr>
      <w:r w:rsidRPr="00C01091">
        <w:rPr>
          <w:rFonts w:ascii="Times New Roman" w:eastAsia="Times New Roman" w:hAnsi="Times New Roman" w:cs="Times New Roman"/>
          <w:color w:val="000000"/>
          <w:sz w:val="24"/>
          <w:szCs w:val="24"/>
        </w:rPr>
        <w:t>Para la realizaci</w:t>
      </w:r>
      <w:r w:rsidRPr="00C01091">
        <w:rPr>
          <w:rFonts w:ascii="Times New Roman" w:eastAsia="Times New Roman" w:hAnsi="Times New Roman" w:cs="Times New Roman"/>
          <w:sz w:val="24"/>
          <w:szCs w:val="24"/>
        </w:rPr>
        <w:t>ón de las tres pruebas diagnósticas existen unas recomendaciones específicas sobre la dieta y el tiempo de ayuno pre-prueba, aunque l</w:t>
      </w:r>
      <w:r w:rsidRPr="00C01091">
        <w:rPr>
          <w:rFonts w:ascii="Times New Roman" w:eastAsia="Times New Roman" w:hAnsi="Times New Roman" w:cs="Times New Roman"/>
          <w:color w:val="000000"/>
          <w:sz w:val="24"/>
          <w:szCs w:val="24"/>
        </w:rPr>
        <w:t xml:space="preserve">a evidencia que respalda todas estas recomendaciones es baja </w:t>
      </w:r>
      <w:r w:rsidRPr="00C01091">
        <w:rPr>
          <w:rFonts w:ascii="Times New Roman" w:eastAsia="Times New Roman" w:hAnsi="Times New Roman" w:cs="Times New Roman"/>
          <w:sz w:val="24"/>
          <w:szCs w:val="24"/>
        </w:rPr>
        <w:t>[1]</w:t>
      </w:r>
      <w:r w:rsidRPr="00C01091">
        <w:rPr>
          <w:rFonts w:ascii="Times New Roman" w:eastAsia="Times New Roman" w:hAnsi="Times New Roman" w:cs="Times New Roman"/>
          <w:color w:val="000000"/>
          <w:sz w:val="24"/>
          <w:szCs w:val="24"/>
        </w:rPr>
        <w:t>.</w:t>
      </w:r>
      <w:r w:rsidR="00333160" w:rsidRPr="00C01091">
        <w:rPr>
          <w:rFonts w:ascii="Times New Roman" w:eastAsia="Times New Roman" w:hAnsi="Times New Roman" w:cs="Times New Roman"/>
          <w:color w:val="000000"/>
          <w:sz w:val="24"/>
          <w:szCs w:val="24"/>
        </w:rPr>
        <w:t>Están</w:t>
      </w:r>
      <w:r w:rsidRPr="00C01091">
        <w:rPr>
          <w:rFonts w:ascii="Times New Roman" w:eastAsia="Times New Roman" w:hAnsi="Times New Roman" w:cs="Times New Roman"/>
          <w:color w:val="000000"/>
          <w:sz w:val="24"/>
          <w:szCs w:val="24"/>
        </w:rPr>
        <w:t xml:space="preserve"> son las recomendaciones del </w:t>
      </w:r>
      <w:r w:rsidRPr="00C01091">
        <w:rPr>
          <w:rFonts w:ascii="Times New Roman" w:eastAsia="Times New Roman" w:hAnsi="Times New Roman" w:cs="Times New Roman"/>
          <w:i/>
          <w:color w:val="000000"/>
          <w:sz w:val="24"/>
          <w:szCs w:val="24"/>
        </w:rPr>
        <w:t xml:space="preserve">Protocol de </w:t>
      </w:r>
      <w:r w:rsidRPr="00C01091">
        <w:rPr>
          <w:rFonts w:ascii="Times New Roman" w:eastAsia="Times New Roman" w:hAnsi="Times New Roman" w:cs="Times New Roman"/>
          <w:i/>
          <w:sz w:val="24"/>
          <w:szCs w:val="24"/>
        </w:rPr>
        <w:t>s</w:t>
      </w:r>
      <w:r w:rsidRPr="00C01091">
        <w:rPr>
          <w:rFonts w:ascii="Times New Roman" w:eastAsia="Times New Roman" w:hAnsi="Times New Roman" w:cs="Times New Roman"/>
          <w:i/>
          <w:color w:val="000000"/>
          <w:sz w:val="24"/>
          <w:szCs w:val="24"/>
        </w:rPr>
        <w:t>eguiment de l'embaràs a Catalunya</w:t>
      </w:r>
      <w:r w:rsidRPr="00C01091">
        <w:rPr>
          <w:rFonts w:ascii="Times New Roman" w:eastAsia="Times New Roman" w:hAnsi="Times New Roman" w:cs="Times New Roman"/>
          <w:color w:val="000000"/>
          <w:sz w:val="24"/>
          <w:szCs w:val="24"/>
        </w:rPr>
        <w:t>:</w:t>
      </w:r>
    </w:p>
    <w:p w:rsidR="00532EA3" w:rsidRPr="00C01091" w:rsidRDefault="009F67C0" w:rsidP="00C01091">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sz w:val="24"/>
          <w:szCs w:val="24"/>
        </w:rPr>
      </w:pPr>
      <w:r w:rsidRPr="00C01091">
        <w:rPr>
          <w:rFonts w:ascii="Times New Roman" w:eastAsia="Times New Roman" w:hAnsi="Times New Roman" w:cs="Times New Roman"/>
          <w:color w:val="000000"/>
          <w:sz w:val="24"/>
          <w:szCs w:val="24"/>
        </w:rPr>
        <w:t>Glucemia basa</w:t>
      </w:r>
      <w:r w:rsidRPr="00C01091">
        <w:rPr>
          <w:rFonts w:ascii="Times New Roman" w:eastAsia="Times New Roman" w:hAnsi="Times New Roman" w:cs="Times New Roman"/>
          <w:sz w:val="24"/>
          <w:szCs w:val="24"/>
        </w:rPr>
        <w:t>l</w:t>
      </w:r>
      <w:r w:rsidRPr="00C01091">
        <w:rPr>
          <w:rFonts w:ascii="Times New Roman" w:eastAsia="Times New Roman" w:hAnsi="Times New Roman" w:cs="Times New Roman"/>
          <w:color w:val="000000"/>
          <w:sz w:val="24"/>
          <w:szCs w:val="24"/>
        </w:rPr>
        <w:t>: es fundamental que la gestante est</w:t>
      </w:r>
      <w:r w:rsidRPr="00C01091">
        <w:rPr>
          <w:rFonts w:ascii="Times New Roman" w:eastAsia="Times New Roman" w:hAnsi="Times New Roman" w:cs="Times New Roman"/>
          <w:sz w:val="24"/>
          <w:szCs w:val="24"/>
        </w:rPr>
        <w:t xml:space="preserve">é en </w:t>
      </w:r>
      <w:r w:rsidRPr="00C01091">
        <w:rPr>
          <w:rFonts w:ascii="Times New Roman" w:eastAsia="Times New Roman" w:hAnsi="Times New Roman" w:cs="Times New Roman"/>
          <w:color w:val="000000"/>
          <w:sz w:val="24"/>
          <w:szCs w:val="24"/>
        </w:rPr>
        <w:t>ayuno durante un mínimo de 8 horas antes de la extracci</w:t>
      </w:r>
      <w:r w:rsidRPr="00C01091">
        <w:rPr>
          <w:rFonts w:ascii="Times New Roman" w:eastAsia="Times New Roman" w:hAnsi="Times New Roman" w:cs="Times New Roman"/>
          <w:sz w:val="24"/>
          <w:szCs w:val="24"/>
        </w:rPr>
        <w:t>ón de sangre.</w:t>
      </w:r>
    </w:p>
    <w:p w:rsidR="00532EA3" w:rsidRPr="00C01091" w:rsidRDefault="009F67C0" w:rsidP="00C01091">
      <w:pPr>
        <w:pStyle w:val="Prrafodelista"/>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T</w:t>
      </w:r>
      <w:r w:rsidRPr="00C01091">
        <w:rPr>
          <w:rFonts w:ascii="Times New Roman" w:eastAsia="Times New Roman" w:hAnsi="Times New Roman" w:cs="Times New Roman"/>
          <w:sz w:val="24"/>
          <w:szCs w:val="24"/>
        </w:rPr>
        <w:t>OS</w:t>
      </w:r>
      <w:r w:rsidRPr="00C01091">
        <w:rPr>
          <w:rFonts w:ascii="Times New Roman" w:eastAsia="Times New Roman" w:hAnsi="Times New Roman" w:cs="Times New Roman"/>
          <w:color w:val="000000"/>
          <w:sz w:val="24"/>
          <w:szCs w:val="24"/>
        </w:rPr>
        <w:t>: acudir después de haber desayunado</w:t>
      </w:r>
    </w:p>
    <w:p w:rsidR="00532EA3" w:rsidRPr="00C01091" w:rsidRDefault="009F67C0" w:rsidP="00C01091">
      <w:pPr>
        <w:pStyle w:val="Prrafodelista"/>
        <w:numPr>
          <w:ilvl w:val="0"/>
          <w:numId w:val="10"/>
        </w:numPr>
        <w:pBdr>
          <w:top w:val="nil"/>
          <w:left w:val="nil"/>
          <w:bottom w:val="nil"/>
          <w:right w:val="nil"/>
          <w:between w:val="nil"/>
        </w:pBd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w:t>
      </w:r>
      <w:r w:rsidRPr="00C01091">
        <w:rPr>
          <w:rFonts w:ascii="Times New Roman" w:eastAsia="Times New Roman" w:hAnsi="Times New Roman" w:cs="Times New Roman"/>
          <w:color w:val="000000"/>
          <w:sz w:val="24"/>
          <w:szCs w:val="24"/>
        </w:rPr>
        <w:t>OG100g:</w:t>
      </w:r>
      <w:r w:rsidR="001342E6">
        <w:rPr>
          <w:rFonts w:ascii="Times New Roman" w:eastAsia="Times New Roman" w:hAnsi="Times New Roman" w:cs="Times New Roman"/>
          <w:sz w:val="24"/>
          <w:szCs w:val="24"/>
        </w:rPr>
        <w:t>a</w:t>
      </w:r>
      <w:r w:rsidRPr="00C01091">
        <w:rPr>
          <w:rFonts w:ascii="Times New Roman" w:eastAsia="Times New Roman" w:hAnsi="Times New Roman" w:cs="Times New Roman"/>
          <w:sz w:val="24"/>
          <w:szCs w:val="24"/>
        </w:rPr>
        <w:t xml:space="preserve">yuno de 8-10 horas </w:t>
      </w:r>
      <w:r w:rsidRPr="00C01091">
        <w:rPr>
          <w:rFonts w:ascii="Times New Roman" w:eastAsia="Times New Roman" w:hAnsi="Times New Roman" w:cs="Times New Roman"/>
          <w:color w:val="000000"/>
          <w:sz w:val="24"/>
          <w:szCs w:val="24"/>
        </w:rPr>
        <w:t>La dieta en los d</w:t>
      </w:r>
      <w:r w:rsidRPr="00C01091">
        <w:rPr>
          <w:rFonts w:ascii="Times New Roman" w:eastAsia="Times New Roman" w:hAnsi="Times New Roman" w:cs="Times New Roman"/>
          <w:sz w:val="24"/>
          <w:szCs w:val="24"/>
        </w:rPr>
        <w:t xml:space="preserve">ías previos </w:t>
      </w:r>
      <w:r w:rsidRPr="00C01091">
        <w:rPr>
          <w:rFonts w:ascii="Times New Roman" w:eastAsia="Times New Roman" w:hAnsi="Times New Roman" w:cs="Times New Roman"/>
          <w:color w:val="000000"/>
          <w:sz w:val="24"/>
          <w:szCs w:val="24"/>
        </w:rPr>
        <w:t>no tiene que ser restrictiva en hidratos de carbono, sobre todo la noche anterior al test, ya que una dieta restrictiva puede ocasionar que una mujer con toler</w:t>
      </w:r>
      <w:r w:rsidR="001342E6">
        <w:rPr>
          <w:rFonts w:ascii="Times New Roman" w:eastAsia="Times New Roman" w:hAnsi="Times New Roman" w:cs="Times New Roman"/>
          <w:color w:val="000000"/>
          <w:sz w:val="24"/>
          <w:szCs w:val="24"/>
        </w:rPr>
        <w:t>a</w:t>
      </w:r>
      <w:r w:rsidRPr="00C01091">
        <w:rPr>
          <w:rFonts w:ascii="Times New Roman" w:eastAsia="Times New Roman" w:hAnsi="Times New Roman" w:cs="Times New Roman"/>
          <w:color w:val="000000"/>
          <w:sz w:val="24"/>
          <w:szCs w:val="24"/>
        </w:rPr>
        <w:t>ncia a la glucosa normal presente una curva alterada. Solo es necesario que modifique su dieta habitual si ésta es restrictiva</w:t>
      </w:r>
      <w:r w:rsidRPr="00C01091">
        <w:rPr>
          <w:rFonts w:ascii="Times New Roman" w:eastAsia="Times New Roman" w:hAnsi="Times New Roman" w:cs="Times New Roman"/>
          <w:sz w:val="24"/>
          <w:szCs w:val="24"/>
        </w:rPr>
        <w:t>.</w:t>
      </w:r>
    </w:p>
    <w:p w:rsidR="00532EA3" w:rsidRPr="00C01091" w:rsidRDefault="009F67C0">
      <w:p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La falta de adherencia a estas medidas, como ya se remarca en el </w:t>
      </w:r>
      <w:r w:rsidRPr="00C01091">
        <w:rPr>
          <w:rFonts w:ascii="Times New Roman" w:eastAsia="Times New Roman" w:hAnsi="Times New Roman" w:cs="Times New Roman"/>
          <w:i/>
          <w:color w:val="000000"/>
          <w:sz w:val="24"/>
          <w:szCs w:val="24"/>
        </w:rPr>
        <w:t>Protocol de seguiment de l'embaràs a Catalunya</w:t>
      </w:r>
      <w:r w:rsidRPr="00C01091">
        <w:rPr>
          <w:rFonts w:ascii="Times New Roman" w:eastAsia="Times New Roman" w:hAnsi="Times New Roman" w:cs="Times New Roman"/>
          <w:color w:val="000000"/>
          <w:sz w:val="24"/>
          <w:szCs w:val="24"/>
        </w:rPr>
        <w:t xml:space="preserve">, puede dar lugar a un falso positivo en el diagnóstico de diabetes gestacional. Un ejemplo es lo que se ha descrito en mujeres que realizan el ayuno del Ramadán: los niveles de glucosa postprandial 1 hora después de romper el ayuno son significativamente más elevados que en  las gestantes que no ayunan </w:t>
      </w:r>
      <w:r w:rsidRPr="00C01091">
        <w:rPr>
          <w:rFonts w:ascii="Times New Roman" w:eastAsia="Times New Roman" w:hAnsi="Times New Roman" w:cs="Times New Roman"/>
          <w:sz w:val="24"/>
          <w:szCs w:val="24"/>
        </w:rPr>
        <w:t>[2]</w:t>
      </w:r>
      <w:r w:rsidRPr="00C01091">
        <w:rPr>
          <w:rFonts w:ascii="Times New Roman" w:eastAsia="Times New Roman" w:hAnsi="Times New Roman" w:cs="Times New Roman"/>
          <w:color w:val="000000"/>
          <w:sz w:val="24"/>
          <w:szCs w:val="24"/>
        </w:rPr>
        <w:t>.</w:t>
      </w:r>
    </w:p>
    <w:p w:rsidR="00532EA3" w:rsidRPr="00C01091" w:rsidRDefault="009F67C0">
      <w:pPr>
        <w:pBdr>
          <w:top w:val="nil"/>
          <w:left w:val="nil"/>
          <w:bottom w:val="nil"/>
          <w:right w:val="nil"/>
          <w:between w:val="nil"/>
        </w:pBdr>
        <w:spacing w:before="200"/>
        <w:ind w:firstLine="708"/>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lastRenderedPageBreak/>
        <w:t xml:space="preserve">El Ramadán es una tradición musulmana que conmemora la revelación del Corán, en el cual se realiza el ayuno que es uno de los </w:t>
      </w:r>
      <w:r w:rsidRPr="00C01091">
        <w:rPr>
          <w:rFonts w:ascii="Times New Roman" w:eastAsia="Times New Roman" w:hAnsi="Times New Roman" w:cs="Times New Roman"/>
          <w:sz w:val="24"/>
          <w:szCs w:val="24"/>
        </w:rPr>
        <w:t>C</w:t>
      </w:r>
      <w:r w:rsidRPr="00C01091">
        <w:rPr>
          <w:rFonts w:ascii="Times New Roman" w:eastAsia="Times New Roman" w:hAnsi="Times New Roman" w:cs="Times New Roman"/>
          <w:color w:val="000000"/>
          <w:sz w:val="24"/>
          <w:szCs w:val="24"/>
        </w:rPr>
        <w:t xml:space="preserve">inco </w:t>
      </w:r>
      <w:r w:rsidRPr="00C01091">
        <w:rPr>
          <w:rFonts w:ascii="Times New Roman" w:eastAsia="Times New Roman" w:hAnsi="Times New Roman" w:cs="Times New Roman"/>
          <w:sz w:val="24"/>
          <w:szCs w:val="24"/>
        </w:rPr>
        <w:t>P</w:t>
      </w:r>
      <w:r w:rsidRPr="00C01091">
        <w:rPr>
          <w:rFonts w:ascii="Times New Roman" w:eastAsia="Times New Roman" w:hAnsi="Times New Roman" w:cs="Times New Roman"/>
          <w:color w:val="000000"/>
          <w:sz w:val="24"/>
          <w:szCs w:val="24"/>
        </w:rPr>
        <w:t xml:space="preserve">ilares del Islam. Dicho ayuno es obligatorio para todos los musulmanes adultos sanos que hayan pasado la pubertad. El ayuno empieza al amanecer y finaliza con la puesta de sol. Durante el transcurso del día </w:t>
      </w:r>
      <w:r w:rsidRPr="00C01091">
        <w:rPr>
          <w:rFonts w:ascii="Times New Roman" w:eastAsia="Times New Roman" w:hAnsi="Times New Roman" w:cs="Times New Roman"/>
          <w:sz w:val="24"/>
          <w:szCs w:val="24"/>
        </w:rPr>
        <w:t xml:space="preserve">los practicantes se abstienen de </w:t>
      </w:r>
      <w:r w:rsidRPr="00C01091">
        <w:rPr>
          <w:rFonts w:ascii="Times New Roman" w:eastAsia="Times New Roman" w:hAnsi="Times New Roman" w:cs="Times New Roman"/>
          <w:color w:val="000000"/>
          <w:sz w:val="24"/>
          <w:szCs w:val="24"/>
        </w:rPr>
        <w:t xml:space="preserve">comer, beber, fumar </w:t>
      </w:r>
      <w:r w:rsidRPr="00C01091">
        <w:rPr>
          <w:rFonts w:ascii="Times New Roman" w:eastAsia="Times New Roman" w:hAnsi="Times New Roman" w:cs="Times New Roman"/>
          <w:sz w:val="24"/>
          <w:szCs w:val="24"/>
        </w:rPr>
        <w:t xml:space="preserve">o </w:t>
      </w:r>
      <w:r w:rsidRPr="00C01091">
        <w:rPr>
          <w:rFonts w:ascii="Times New Roman" w:eastAsia="Times New Roman" w:hAnsi="Times New Roman" w:cs="Times New Roman"/>
          <w:color w:val="000000"/>
          <w:sz w:val="24"/>
          <w:szCs w:val="24"/>
        </w:rPr>
        <w:t>tener relaciones sexuales. Al terminar el ayuno, las familias se juntan e ingieren una comida que suele ser alta en carbohidratos (</w:t>
      </w:r>
      <w:r w:rsidRPr="00C01091">
        <w:rPr>
          <w:rFonts w:ascii="Times New Roman" w:eastAsia="Times New Roman" w:hAnsi="Times New Roman" w:cs="Times New Roman"/>
          <w:sz w:val="24"/>
          <w:szCs w:val="24"/>
        </w:rPr>
        <w:t>iftar</w:t>
      </w:r>
      <w:r w:rsidRPr="00C01091">
        <w:rPr>
          <w:rFonts w:ascii="Times New Roman" w:eastAsia="Times New Roman" w:hAnsi="Times New Roman" w:cs="Times New Roman"/>
          <w:color w:val="000000"/>
          <w:sz w:val="24"/>
          <w:szCs w:val="24"/>
        </w:rPr>
        <w:t>). La duraci</w:t>
      </w:r>
      <w:r w:rsidRPr="00C01091">
        <w:rPr>
          <w:rFonts w:ascii="Times New Roman" w:eastAsia="Times New Roman" w:hAnsi="Times New Roman" w:cs="Times New Roman"/>
          <w:sz w:val="24"/>
          <w:szCs w:val="24"/>
        </w:rPr>
        <w:t xml:space="preserve">ón del </w:t>
      </w:r>
      <w:r w:rsidR="00333160" w:rsidRPr="00C01091">
        <w:rPr>
          <w:rFonts w:ascii="Times New Roman" w:eastAsia="Times New Roman" w:hAnsi="Times New Roman" w:cs="Times New Roman"/>
          <w:sz w:val="24"/>
          <w:szCs w:val="24"/>
        </w:rPr>
        <w:t>Ramadán</w:t>
      </w:r>
      <w:r w:rsidRPr="00C01091">
        <w:rPr>
          <w:rFonts w:ascii="Times New Roman" w:eastAsia="Times New Roman" w:hAnsi="Times New Roman" w:cs="Times New Roman"/>
          <w:sz w:val="24"/>
          <w:szCs w:val="24"/>
        </w:rPr>
        <w:t xml:space="preserve"> es de 29 a 30 días, y su fecha cambia cada año en torno al mes lunar. </w:t>
      </w:r>
    </w:p>
    <w:p w:rsidR="00532EA3" w:rsidRPr="00C01091" w:rsidRDefault="009F67C0">
      <w:pPr>
        <w:pBdr>
          <w:top w:val="nil"/>
          <w:left w:val="nil"/>
          <w:bottom w:val="nil"/>
          <w:right w:val="nil"/>
          <w:between w:val="nil"/>
        </w:pBdr>
        <w:spacing w:before="200"/>
        <w:ind w:firstLine="708"/>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Existen resultados contradictorios y claramente insuficientes sobre la posible afectación materno-fetal del ayuno del Ramadán. Las mujeres embarazadas tienen la opción de no realizarlo, pero se estima que entre el 70 y el 90% de las mujeres embarazadas musulmanas lo practican </w:t>
      </w:r>
      <w:r w:rsidRPr="00C01091">
        <w:rPr>
          <w:rFonts w:ascii="Times New Roman" w:eastAsia="Times New Roman" w:hAnsi="Times New Roman" w:cs="Times New Roman"/>
          <w:sz w:val="24"/>
          <w:szCs w:val="24"/>
        </w:rPr>
        <w:t>[3, 4]</w:t>
      </w:r>
      <w:r w:rsidRPr="00C01091">
        <w:rPr>
          <w:rFonts w:ascii="Times New Roman" w:eastAsia="Times New Roman" w:hAnsi="Times New Roman" w:cs="Times New Roman"/>
          <w:color w:val="000000"/>
          <w:sz w:val="24"/>
          <w:szCs w:val="24"/>
        </w:rPr>
        <w:t xml:space="preserve">. En el caso de que la mujer padezca diabetes gestacional se la considera de alto riesgo y se desaconseja el ayuno. </w:t>
      </w:r>
    </w:p>
    <w:p w:rsidR="00532EA3" w:rsidRPr="00C01091" w:rsidRDefault="009F67C0">
      <w:pPr>
        <w:pBdr>
          <w:top w:val="nil"/>
          <w:left w:val="nil"/>
          <w:bottom w:val="nil"/>
          <w:right w:val="nil"/>
          <w:between w:val="nil"/>
        </w:pBdr>
        <w:spacing w:before="200"/>
        <w:ind w:firstLine="72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El ayuno en el embarazo produce importantes cambios metabólicos. No hay datos concluyentes sobre el ayuno de Ramadán y su efecto sobre la incidencia de diabetes gestacional </w:t>
      </w:r>
      <w:r w:rsidRPr="00C01091">
        <w:rPr>
          <w:rFonts w:ascii="Times New Roman" w:eastAsia="Times New Roman" w:hAnsi="Times New Roman" w:cs="Times New Roman"/>
          <w:sz w:val="24"/>
          <w:szCs w:val="24"/>
        </w:rPr>
        <w:t>[5, 6, 7]</w:t>
      </w:r>
      <w:r w:rsidRPr="00C01091">
        <w:rPr>
          <w:rFonts w:ascii="Times New Roman" w:eastAsia="Times New Roman" w:hAnsi="Times New Roman" w:cs="Times New Roman"/>
          <w:color w:val="000000"/>
          <w:sz w:val="24"/>
          <w:szCs w:val="24"/>
        </w:rPr>
        <w:t xml:space="preserve">. Un metanálisis reciente concluye </w:t>
      </w:r>
      <w:r w:rsidRPr="00C01091">
        <w:rPr>
          <w:rFonts w:ascii="Times New Roman" w:eastAsia="Times New Roman" w:hAnsi="Times New Roman" w:cs="Times New Roman"/>
          <w:sz w:val="24"/>
          <w:szCs w:val="24"/>
        </w:rPr>
        <w:t xml:space="preserve">que los datos son insuficientes para conocer una posible relación entre el </w:t>
      </w:r>
      <w:r w:rsidR="00333160" w:rsidRPr="00C01091">
        <w:rPr>
          <w:rFonts w:ascii="Times New Roman" w:eastAsia="Times New Roman" w:hAnsi="Times New Roman" w:cs="Times New Roman"/>
          <w:sz w:val="24"/>
          <w:szCs w:val="24"/>
        </w:rPr>
        <w:t>Ramadán</w:t>
      </w:r>
      <w:r w:rsidRPr="00C01091">
        <w:rPr>
          <w:rFonts w:ascii="Times New Roman" w:eastAsia="Times New Roman" w:hAnsi="Times New Roman" w:cs="Times New Roman"/>
          <w:sz w:val="24"/>
          <w:szCs w:val="24"/>
        </w:rPr>
        <w:t xml:space="preserve"> y la incidencia de diabetes gestacional, hipertensión arterial, abortos, </w:t>
      </w:r>
      <w:r w:rsidR="00333160" w:rsidRPr="00C01091">
        <w:rPr>
          <w:rFonts w:ascii="Times New Roman" w:eastAsia="Times New Roman" w:hAnsi="Times New Roman" w:cs="Times New Roman"/>
          <w:sz w:val="24"/>
          <w:szCs w:val="24"/>
        </w:rPr>
        <w:t>malformaciones</w:t>
      </w:r>
      <w:r w:rsidRPr="00C01091">
        <w:rPr>
          <w:rFonts w:ascii="Times New Roman" w:eastAsia="Times New Roman" w:hAnsi="Times New Roman" w:cs="Times New Roman"/>
          <w:sz w:val="24"/>
          <w:szCs w:val="24"/>
        </w:rPr>
        <w:t xml:space="preserve"> o mortalidad neonatal; y no </w:t>
      </w:r>
      <w:r w:rsidRPr="00C01091">
        <w:rPr>
          <w:rFonts w:ascii="Times New Roman" w:eastAsia="Times New Roman" w:hAnsi="Times New Roman" w:cs="Times New Roman"/>
          <w:color w:val="000000"/>
          <w:sz w:val="24"/>
          <w:szCs w:val="24"/>
        </w:rPr>
        <w:t>encuentra diferencias en el peso del recién nacido entre aquellas mujeres que practican el Ramadán y las que n</w:t>
      </w:r>
      <w:r w:rsidRPr="00C01091">
        <w:rPr>
          <w:rFonts w:ascii="Times New Roman" w:eastAsia="Times New Roman" w:hAnsi="Times New Roman" w:cs="Times New Roman"/>
          <w:sz w:val="24"/>
          <w:szCs w:val="24"/>
        </w:rPr>
        <w:t>o [8]</w:t>
      </w:r>
      <w:r w:rsidRPr="00C01091">
        <w:rPr>
          <w:rFonts w:ascii="Times New Roman" w:eastAsia="Times New Roman" w:hAnsi="Times New Roman" w:cs="Times New Roman"/>
          <w:color w:val="000000"/>
          <w:sz w:val="24"/>
          <w:szCs w:val="24"/>
        </w:rPr>
        <w:t>.</w:t>
      </w:r>
    </w:p>
    <w:p w:rsidR="00532EA3" w:rsidRPr="00C01091" w:rsidRDefault="00333160">
      <w:pPr>
        <w:pBdr>
          <w:top w:val="nil"/>
          <w:left w:val="nil"/>
          <w:bottom w:val="nil"/>
          <w:right w:val="nil"/>
          <w:between w:val="nil"/>
        </w:pBdr>
        <w:spacing w:before="200"/>
        <w:rPr>
          <w:rFonts w:ascii="Times New Roman" w:eastAsia="Times New Roman" w:hAnsi="Times New Roman" w:cs="Times New Roman"/>
          <w:color w:val="000000"/>
          <w:sz w:val="24"/>
          <w:szCs w:val="24"/>
        </w:rPr>
      </w:pPr>
      <w:r w:rsidRPr="00C01091">
        <w:rPr>
          <w:rFonts w:ascii="Times New Roman" w:eastAsia="Times New Roman" w:hAnsi="Times New Roman" w:cs="Times New Roman"/>
          <w:sz w:val="24"/>
          <w:szCs w:val="24"/>
        </w:rPr>
        <w:tab/>
      </w:r>
      <w:r w:rsidR="009F67C0" w:rsidRPr="00C01091">
        <w:rPr>
          <w:rFonts w:ascii="Times New Roman" w:eastAsia="Times New Roman" w:hAnsi="Times New Roman" w:cs="Times New Roman"/>
          <w:sz w:val="24"/>
          <w:szCs w:val="24"/>
        </w:rPr>
        <w:t xml:space="preserve">No hemos encontrado unas recomendaciones específicas en la literatura para el diagnóstico de diabetes gestacional en mujeres que practican el Ramadán. </w:t>
      </w:r>
    </w:p>
    <w:p w:rsidR="00532EA3" w:rsidRPr="00C01091" w:rsidRDefault="00532EA3">
      <w:pPr>
        <w:pBdr>
          <w:top w:val="nil"/>
          <w:left w:val="nil"/>
          <w:bottom w:val="nil"/>
          <w:right w:val="nil"/>
          <w:between w:val="nil"/>
        </w:pBdr>
        <w:spacing w:before="200"/>
        <w:rPr>
          <w:rFonts w:ascii="Times New Roman" w:eastAsia="Times New Roman" w:hAnsi="Times New Roman" w:cs="Times New Roman"/>
          <w:color w:val="000000"/>
          <w:sz w:val="24"/>
          <w:szCs w:val="24"/>
        </w:rPr>
      </w:pPr>
    </w:p>
    <w:p w:rsidR="00532EA3" w:rsidRPr="00C01091" w:rsidRDefault="009F67C0" w:rsidP="00515C3F">
      <w:pPr>
        <w:pStyle w:val="Ttulo2"/>
        <w:pPrChange w:id="305" w:author="Jordi" w:date="2021-12-20T14:40:00Z">
          <w:pPr>
            <w:numPr>
              <w:ilvl w:val="1"/>
              <w:numId w:val="5"/>
            </w:numPr>
            <w:pBdr>
              <w:top w:val="nil"/>
              <w:left w:val="nil"/>
              <w:bottom w:val="nil"/>
              <w:right w:val="nil"/>
              <w:between w:val="nil"/>
            </w:pBdr>
            <w:ind w:left="720" w:hanging="360"/>
          </w:pPr>
        </w:pPrChange>
      </w:pPr>
      <w:bookmarkStart w:id="306" w:name="_Toc90903861"/>
      <w:r w:rsidRPr="00515C3F">
        <w:t>Justificación</w:t>
      </w:r>
      <w:bookmarkEnd w:id="306"/>
      <w:r w:rsidRPr="00C01091">
        <w:t xml:space="preserve"> </w:t>
      </w:r>
    </w:p>
    <w:p w:rsidR="00532EA3" w:rsidRPr="00C01091" w:rsidRDefault="00532EA3">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rsidR="00532EA3" w:rsidRPr="00C01091" w:rsidRDefault="00333160">
      <w:pPr>
        <w:pBdr>
          <w:top w:val="nil"/>
          <w:left w:val="nil"/>
          <w:bottom w:val="nil"/>
          <w:right w:val="nil"/>
          <w:between w:val="nil"/>
        </w:pBdr>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ab/>
      </w:r>
      <w:r w:rsidR="009F67C0" w:rsidRPr="00C01091">
        <w:rPr>
          <w:rFonts w:ascii="Times New Roman" w:eastAsia="Times New Roman" w:hAnsi="Times New Roman" w:cs="Times New Roman"/>
          <w:color w:val="000000"/>
          <w:sz w:val="24"/>
          <w:szCs w:val="24"/>
        </w:rPr>
        <w:t xml:space="preserve">En Catalunya no existen guías específicas para hacer el </w:t>
      </w:r>
      <w:r w:rsidR="009F67C0" w:rsidRPr="00C01091">
        <w:rPr>
          <w:rFonts w:ascii="Times New Roman" w:eastAsia="Times New Roman" w:hAnsi="Times New Roman" w:cs="Times New Roman"/>
          <w:sz w:val="24"/>
          <w:szCs w:val="24"/>
        </w:rPr>
        <w:t>diagnóstico</w:t>
      </w:r>
      <w:r w:rsidR="009F67C0" w:rsidRPr="00C01091">
        <w:rPr>
          <w:rFonts w:ascii="Times New Roman" w:eastAsia="Times New Roman" w:hAnsi="Times New Roman" w:cs="Times New Roman"/>
          <w:color w:val="000000"/>
          <w:sz w:val="24"/>
          <w:szCs w:val="24"/>
        </w:rPr>
        <w:t xml:space="preserve"> de </w:t>
      </w:r>
      <w:r w:rsidR="009F67C0" w:rsidRPr="00C01091">
        <w:rPr>
          <w:rFonts w:ascii="Times New Roman" w:eastAsia="Times New Roman" w:hAnsi="Times New Roman" w:cs="Times New Roman"/>
          <w:sz w:val="24"/>
          <w:szCs w:val="24"/>
        </w:rPr>
        <w:t xml:space="preserve">DMG </w:t>
      </w:r>
      <w:r w:rsidR="009F67C0" w:rsidRPr="00C01091">
        <w:rPr>
          <w:rFonts w:ascii="Times New Roman" w:eastAsia="Times New Roman" w:hAnsi="Times New Roman" w:cs="Times New Roman"/>
          <w:color w:val="000000"/>
          <w:sz w:val="24"/>
          <w:szCs w:val="24"/>
        </w:rPr>
        <w:t xml:space="preserve">en las mujeres que practican el ayuno durante el Ramadán. Tampoco hemos encontrado recomendaciones al respecto en las principales guías consultadas </w:t>
      </w:r>
      <w:r w:rsidR="009F67C0" w:rsidRPr="00C01091">
        <w:rPr>
          <w:rFonts w:ascii="Times New Roman" w:eastAsia="Times New Roman" w:hAnsi="Times New Roman" w:cs="Times New Roman"/>
          <w:sz w:val="24"/>
          <w:szCs w:val="24"/>
        </w:rPr>
        <w:t>[4,9, 10</w:t>
      </w:r>
      <w:r w:rsidR="009F67C0" w:rsidRPr="00C01091">
        <w:rPr>
          <w:rFonts w:ascii="Times New Roman" w:eastAsia="Times New Roman" w:hAnsi="Times New Roman" w:cs="Times New Roman"/>
          <w:color w:val="000000"/>
          <w:sz w:val="24"/>
          <w:szCs w:val="24"/>
        </w:rPr>
        <w:t xml:space="preserve">]. </w:t>
      </w:r>
    </w:p>
    <w:p w:rsidR="00532EA3" w:rsidRPr="00C01091" w:rsidRDefault="009C2E38">
      <w:pPr>
        <w:pBdr>
          <w:top w:val="nil"/>
          <w:left w:val="nil"/>
          <w:bottom w:val="nil"/>
          <w:right w:val="nil"/>
          <w:between w:val="nil"/>
        </w:pBdr>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ab/>
      </w:r>
      <w:r w:rsidR="009F67C0" w:rsidRPr="00C01091">
        <w:rPr>
          <w:rFonts w:ascii="Times New Roman" w:eastAsia="Times New Roman" w:hAnsi="Times New Roman" w:cs="Times New Roman"/>
          <w:color w:val="000000"/>
          <w:sz w:val="24"/>
          <w:szCs w:val="24"/>
        </w:rPr>
        <w:t xml:space="preserve">Es posible que si se hacen las </w:t>
      </w:r>
      <w:r w:rsidR="009F67C0" w:rsidRPr="00C01091">
        <w:rPr>
          <w:rFonts w:ascii="Times New Roman" w:eastAsia="Times New Roman" w:hAnsi="Times New Roman" w:cs="Times New Roman"/>
          <w:sz w:val="24"/>
          <w:szCs w:val="24"/>
        </w:rPr>
        <w:t>pruebas</w:t>
      </w:r>
      <w:r w:rsidR="009F67C0" w:rsidRPr="00C01091">
        <w:rPr>
          <w:rFonts w:ascii="Times New Roman" w:eastAsia="Times New Roman" w:hAnsi="Times New Roman" w:cs="Times New Roman"/>
          <w:color w:val="000000"/>
          <w:sz w:val="24"/>
          <w:szCs w:val="24"/>
        </w:rPr>
        <w:t xml:space="preserve"> diagn</w:t>
      </w:r>
      <w:r w:rsidR="009F67C0" w:rsidRPr="00C01091">
        <w:rPr>
          <w:rFonts w:ascii="Times New Roman" w:eastAsia="Times New Roman" w:hAnsi="Times New Roman" w:cs="Times New Roman"/>
          <w:sz w:val="24"/>
          <w:szCs w:val="24"/>
        </w:rPr>
        <w:t>ósticas de DMG durante el periodo del Ramadán los resultados sean diferentes a los periodos de no ayuno, lo que puede llevar a diagnósticos erróneos.</w:t>
      </w:r>
    </w:p>
    <w:p w:rsidR="00532EA3" w:rsidRPr="00C01091" w:rsidRDefault="00532EA3">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rsidR="00532EA3" w:rsidRPr="00B24241" w:rsidRDefault="009F67C0" w:rsidP="00515C3F">
      <w:pPr>
        <w:pStyle w:val="Ttulo1"/>
        <w:rPr>
          <w:rPrChange w:id="307" w:author="Jordi" w:date="2021-12-20T14:01:00Z">
            <w:rPr>
              <w:rFonts w:ascii="Times New Roman" w:eastAsia="Times New Roman" w:hAnsi="Times New Roman" w:cs="Times New Roman"/>
              <w:color w:val="000000"/>
              <w:sz w:val="24"/>
              <w:szCs w:val="24"/>
            </w:rPr>
          </w:rPrChange>
        </w:rPr>
        <w:pPrChange w:id="308" w:author="Jordi" w:date="2021-12-20T14:41:00Z">
          <w:pPr>
            <w:pStyle w:val="Ttulo1"/>
            <w:numPr>
              <w:numId w:val="5"/>
            </w:numPr>
            <w:ind w:hanging="360"/>
            <w:jc w:val="both"/>
          </w:pPr>
        </w:pPrChange>
      </w:pPr>
      <w:bookmarkStart w:id="309" w:name="_Toc90903862"/>
      <w:r w:rsidRPr="00515C3F">
        <w:rPr>
          <w:rPrChange w:id="310" w:author="Jordi" w:date="2021-12-20T14:41:00Z">
            <w:rPr>
              <w:rFonts w:ascii="Times New Roman" w:eastAsia="Times New Roman" w:hAnsi="Times New Roman" w:cs="Times New Roman"/>
              <w:color w:val="000000"/>
              <w:sz w:val="24"/>
              <w:szCs w:val="24"/>
            </w:rPr>
          </w:rPrChange>
        </w:rPr>
        <w:lastRenderedPageBreak/>
        <w:t>HIPÓTESIS</w:t>
      </w:r>
      <w:r w:rsidRPr="00B24241">
        <w:rPr>
          <w:rPrChange w:id="311" w:author="Jordi" w:date="2021-12-20T14:01:00Z">
            <w:rPr>
              <w:rFonts w:ascii="Times New Roman" w:eastAsia="Times New Roman" w:hAnsi="Times New Roman" w:cs="Times New Roman"/>
              <w:color w:val="000000"/>
              <w:sz w:val="24"/>
              <w:szCs w:val="24"/>
            </w:rPr>
          </w:rPrChange>
        </w:rPr>
        <w:t xml:space="preserve"> DEL ESTUDIO</w:t>
      </w:r>
      <w:bookmarkEnd w:id="309"/>
      <w:r w:rsidRPr="00B24241">
        <w:rPr>
          <w:rPrChange w:id="312" w:author="Jordi" w:date="2021-12-20T14:01:00Z">
            <w:rPr>
              <w:rFonts w:ascii="Times New Roman" w:eastAsia="Times New Roman" w:hAnsi="Times New Roman" w:cs="Times New Roman"/>
              <w:color w:val="000000"/>
              <w:sz w:val="24"/>
              <w:szCs w:val="24"/>
            </w:rPr>
          </w:rPrChange>
        </w:rPr>
        <w:tab/>
      </w:r>
    </w:p>
    <w:p w:rsidR="00532EA3" w:rsidRPr="00C01091" w:rsidRDefault="00532EA3">
      <w:pPr>
        <w:spacing w:after="60"/>
        <w:jc w:val="both"/>
        <w:rPr>
          <w:rFonts w:ascii="Times New Roman" w:eastAsia="Times New Roman" w:hAnsi="Times New Roman" w:cs="Times New Roman"/>
          <w:sz w:val="24"/>
          <w:szCs w:val="24"/>
        </w:rPr>
      </w:pPr>
    </w:p>
    <w:p w:rsidR="00005398" w:rsidRDefault="009C2E38">
      <w:pPr>
        <w:pBdr>
          <w:top w:val="nil"/>
          <w:left w:val="nil"/>
          <w:bottom w:val="nil"/>
          <w:right w:val="nil"/>
          <w:between w:val="nil"/>
        </w:pBdr>
        <w:jc w:val="both"/>
        <w:rPr>
          <w:ins w:id="313" w:author="Jordi" w:date="2021-12-20T12:20:00Z"/>
          <w:rFonts w:ascii="Times New Roman" w:eastAsia="Times New Roman" w:hAnsi="Times New Roman" w:cs="Times New Roman"/>
          <w:sz w:val="24"/>
          <w:szCs w:val="24"/>
        </w:rPr>
      </w:pPr>
      <w:r w:rsidRPr="00C01091">
        <w:rPr>
          <w:rFonts w:ascii="Times New Roman" w:eastAsia="Times New Roman" w:hAnsi="Times New Roman" w:cs="Times New Roman"/>
          <w:color w:val="000000"/>
          <w:sz w:val="24"/>
          <w:szCs w:val="24"/>
        </w:rPr>
        <w:tab/>
      </w:r>
      <w:del w:id="314" w:author="Jordi" w:date="2021-12-20T12:16:00Z">
        <w:r w:rsidR="00EE7985" w:rsidRPr="00C01091" w:rsidDel="00AA1A8B">
          <w:rPr>
            <w:rFonts w:ascii="Times New Roman" w:eastAsia="Times New Roman" w:hAnsi="Times New Roman" w:cs="Times New Roman"/>
            <w:sz w:val="24"/>
            <w:szCs w:val="24"/>
          </w:rPr>
          <w:delText>Nuestra hipótesis es que l</w:delText>
        </w:r>
      </w:del>
      <w:ins w:id="315" w:author="Jordi" w:date="2021-12-20T12:20:00Z">
        <w:r w:rsidR="00005398">
          <w:rPr>
            <w:rFonts w:ascii="Times New Roman" w:eastAsia="Times New Roman" w:hAnsi="Times New Roman" w:cs="Times New Roman"/>
            <w:sz w:val="24"/>
            <w:szCs w:val="24"/>
          </w:rPr>
          <w:t xml:space="preserve">El </w:t>
        </w:r>
      </w:ins>
      <w:del w:id="316" w:author="Jordi" w:date="2021-12-20T12:20:00Z">
        <w:r w:rsidR="00EE7985" w:rsidRPr="00C01091" w:rsidDel="00005398">
          <w:rPr>
            <w:rFonts w:ascii="Times New Roman" w:eastAsia="Times New Roman" w:hAnsi="Times New Roman" w:cs="Times New Roman"/>
            <w:sz w:val="24"/>
            <w:szCs w:val="24"/>
          </w:rPr>
          <w:delText xml:space="preserve">os </w:delText>
        </w:r>
      </w:del>
      <w:r w:rsidR="00EE7985" w:rsidRPr="00C01091">
        <w:rPr>
          <w:rFonts w:ascii="Times New Roman" w:eastAsia="Times New Roman" w:hAnsi="Times New Roman" w:cs="Times New Roman"/>
          <w:sz w:val="24"/>
          <w:szCs w:val="24"/>
        </w:rPr>
        <w:t>resultado</w:t>
      </w:r>
      <w:del w:id="317" w:author="Jordi" w:date="2021-12-20T12:20:00Z">
        <w:r w:rsidR="00EE7985" w:rsidRPr="00C01091" w:rsidDel="00005398">
          <w:rPr>
            <w:rFonts w:ascii="Times New Roman" w:eastAsia="Times New Roman" w:hAnsi="Times New Roman" w:cs="Times New Roman"/>
            <w:sz w:val="24"/>
            <w:szCs w:val="24"/>
          </w:rPr>
          <w:delText>s</w:delText>
        </w:r>
      </w:del>
      <w:r w:rsidR="00EE7985" w:rsidRPr="00C01091">
        <w:rPr>
          <w:rFonts w:ascii="Times New Roman" w:eastAsia="Times New Roman" w:hAnsi="Times New Roman" w:cs="Times New Roman"/>
          <w:sz w:val="24"/>
          <w:szCs w:val="24"/>
        </w:rPr>
        <w:t xml:space="preserve"> de las pruebas diagnósticas de DMG </w:t>
      </w:r>
      <w:del w:id="318" w:author="Jordi" w:date="2021-12-20T12:19:00Z">
        <w:r w:rsidR="00EE7985" w:rsidRPr="00C01091" w:rsidDel="00005398">
          <w:rPr>
            <w:rFonts w:ascii="Times New Roman" w:eastAsia="Times New Roman" w:hAnsi="Times New Roman" w:cs="Times New Roman"/>
            <w:sz w:val="24"/>
            <w:szCs w:val="24"/>
          </w:rPr>
          <w:delText xml:space="preserve">son </w:delText>
        </w:r>
      </w:del>
      <w:ins w:id="319" w:author="Jordi" w:date="2021-12-20T12:19:00Z">
        <w:r w:rsidR="00005398">
          <w:rPr>
            <w:rFonts w:ascii="Times New Roman" w:eastAsia="Times New Roman" w:hAnsi="Times New Roman" w:cs="Times New Roman"/>
            <w:sz w:val="24"/>
            <w:szCs w:val="24"/>
          </w:rPr>
          <w:t xml:space="preserve">sale alterado </w:t>
        </w:r>
      </w:ins>
      <w:del w:id="320" w:author="Jordi" w:date="2021-12-20T12:19:00Z">
        <w:r w:rsidR="00EE7985" w:rsidRPr="00C01091" w:rsidDel="00005398">
          <w:rPr>
            <w:rFonts w:ascii="Times New Roman" w:eastAsia="Times New Roman" w:hAnsi="Times New Roman" w:cs="Times New Roman"/>
            <w:sz w:val="24"/>
            <w:szCs w:val="24"/>
          </w:rPr>
          <w:delText xml:space="preserve">diferentes </w:delText>
        </w:r>
      </w:del>
      <w:del w:id="321" w:author="Jordi" w:date="2021-12-20T12:18:00Z">
        <w:r w:rsidR="00EE7985" w:rsidDel="00005398">
          <w:rPr>
            <w:rFonts w:ascii="Times New Roman" w:eastAsia="Times New Roman" w:hAnsi="Times New Roman" w:cs="Times New Roman"/>
            <w:sz w:val="24"/>
            <w:szCs w:val="24"/>
          </w:rPr>
          <w:delText xml:space="preserve">en </w:delText>
        </w:r>
      </w:del>
      <w:ins w:id="322" w:author="Jordi" w:date="2021-12-20T12:18:00Z">
        <w:r w:rsidR="00005398">
          <w:rPr>
            <w:rFonts w:ascii="Times New Roman" w:eastAsia="Times New Roman" w:hAnsi="Times New Roman" w:cs="Times New Roman"/>
            <w:sz w:val="24"/>
            <w:szCs w:val="24"/>
          </w:rPr>
          <w:t xml:space="preserve">cuando </w:t>
        </w:r>
      </w:ins>
      <w:ins w:id="323" w:author="Jordi" w:date="2021-12-20T12:20:00Z">
        <w:r w:rsidR="00005398">
          <w:rPr>
            <w:rFonts w:ascii="Times New Roman" w:eastAsia="Times New Roman" w:hAnsi="Times New Roman" w:cs="Times New Roman"/>
            <w:sz w:val="24"/>
            <w:szCs w:val="24"/>
          </w:rPr>
          <w:t xml:space="preserve">la </w:t>
        </w:r>
      </w:ins>
      <w:ins w:id="324" w:author="Jordi" w:date="2021-12-20T12:18:00Z">
        <w:r w:rsidR="00005398">
          <w:rPr>
            <w:rFonts w:ascii="Times New Roman" w:eastAsia="Times New Roman" w:hAnsi="Times New Roman" w:cs="Times New Roman"/>
            <w:sz w:val="24"/>
            <w:szCs w:val="24"/>
          </w:rPr>
          <w:t xml:space="preserve">mujer practica </w:t>
        </w:r>
      </w:ins>
      <w:del w:id="325" w:author="Jordi" w:date="2021-12-20T12:18:00Z">
        <w:r w:rsidR="00EE7985" w:rsidDel="00005398">
          <w:rPr>
            <w:rFonts w:ascii="Times New Roman" w:eastAsia="Times New Roman" w:hAnsi="Times New Roman" w:cs="Times New Roman"/>
            <w:sz w:val="24"/>
            <w:szCs w:val="24"/>
          </w:rPr>
          <w:delText xml:space="preserve">mujeres que practican </w:delText>
        </w:r>
      </w:del>
      <w:r w:rsidR="00EE7985" w:rsidRPr="00C01091">
        <w:rPr>
          <w:rFonts w:ascii="Times New Roman" w:eastAsia="Times New Roman" w:hAnsi="Times New Roman" w:cs="Times New Roman"/>
          <w:sz w:val="24"/>
          <w:szCs w:val="24"/>
        </w:rPr>
        <w:t>el Ramadán</w:t>
      </w:r>
    </w:p>
    <w:p w:rsidR="00532EA3" w:rsidRPr="00C01091" w:rsidDel="00005398" w:rsidRDefault="009F67C0">
      <w:pPr>
        <w:pBdr>
          <w:top w:val="nil"/>
          <w:left w:val="nil"/>
          <w:bottom w:val="nil"/>
          <w:right w:val="nil"/>
          <w:between w:val="nil"/>
        </w:pBdr>
        <w:jc w:val="both"/>
        <w:rPr>
          <w:del w:id="326" w:author="Jordi" w:date="2021-12-20T12:20:00Z"/>
          <w:rFonts w:ascii="Times New Roman" w:eastAsia="Times New Roman" w:hAnsi="Times New Roman" w:cs="Times New Roman"/>
          <w:color w:val="000000"/>
          <w:sz w:val="24"/>
          <w:szCs w:val="24"/>
        </w:rPr>
      </w:pPr>
      <w:del w:id="327" w:author="Jordi" w:date="2021-12-20T12:20:00Z">
        <w:r w:rsidRPr="00C01091" w:rsidDel="00005398">
          <w:rPr>
            <w:rFonts w:ascii="Times New Roman" w:eastAsia="Times New Roman" w:hAnsi="Times New Roman" w:cs="Times New Roman"/>
            <w:sz w:val="24"/>
            <w:szCs w:val="24"/>
          </w:rPr>
          <w:delText>.</w:delText>
        </w:r>
      </w:del>
    </w:p>
    <w:p w:rsidR="00532EA3" w:rsidRPr="00C01091" w:rsidRDefault="00532EA3">
      <w:pPr>
        <w:pBdr>
          <w:top w:val="nil"/>
          <w:left w:val="nil"/>
          <w:bottom w:val="nil"/>
          <w:right w:val="nil"/>
          <w:between w:val="nil"/>
        </w:pBdr>
        <w:jc w:val="both"/>
        <w:rPr>
          <w:rFonts w:ascii="Times New Roman" w:eastAsia="Times New Roman" w:hAnsi="Times New Roman" w:cs="Times New Roman"/>
          <w:color w:val="000000"/>
          <w:sz w:val="24"/>
          <w:szCs w:val="24"/>
        </w:rPr>
      </w:pPr>
    </w:p>
    <w:p w:rsidR="00532EA3" w:rsidRPr="00C01091" w:rsidRDefault="009F67C0" w:rsidP="00515C3F">
      <w:pPr>
        <w:pStyle w:val="Ttulo1"/>
        <w:pPrChange w:id="328" w:author="Jordi" w:date="2021-12-20T14:41:00Z">
          <w:pPr>
            <w:numPr>
              <w:numId w:val="5"/>
            </w:numPr>
            <w:pBdr>
              <w:top w:val="nil"/>
              <w:left w:val="nil"/>
              <w:bottom w:val="nil"/>
              <w:right w:val="nil"/>
              <w:between w:val="nil"/>
            </w:pBdr>
            <w:ind w:left="644" w:hanging="360"/>
            <w:jc w:val="both"/>
          </w:pPr>
        </w:pPrChange>
      </w:pPr>
      <w:bookmarkStart w:id="329" w:name="_Toc90903863"/>
      <w:r w:rsidRPr="00515C3F">
        <w:t>OBJETIVOS</w:t>
      </w:r>
      <w:bookmarkEnd w:id="329"/>
    </w:p>
    <w:p w:rsidR="00532EA3" w:rsidRPr="00C01091" w:rsidRDefault="00532EA3">
      <w:pPr>
        <w:jc w:val="both"/>
        <w:rPr>
          <w:rFonts w:ascii="Times New Roman" w:eastAsia="Times New Roman" w:hAnsi="Times New Roman" w:cs="Times New Roman"/>
          <w:b/>
          <w:sz w:val="24"/>
          <w:szCs w:val="24"/>
        </w:rPr>
      </w:pPr>
    </w:p>
    <w:p w:rsidR="00532EA3" w:rsidRPr="00C01091" w:rsidRDefault="009C2E38">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b/>
      </w:r>
      <w:r w:rsidR="009F67C0" w:rsidRPr="00C01091">
        <w:rPr>
          <w:rFonts w:ascii="Times New Roman" w:eastAsia="Times New Roman" w:hAnsi="Times New Roman" w:cs="Times New Roman"/>
          <w:sz w:val="24"/>
          <w:szCs w:val="24"/>
        </w:rPr>
        <w:t>Como un primer acercamiento para explorar esta hipótesis planteamos un análisis de los resultados de las pruebas diagnósticas de  DMG en las mujeres gestantes de Catalunya</w:t>
      </w:r>
      <w:del w:id="330" w:author="Jordi" w:date="2021-12-20T14:04:00Z">
        <w:r w:rsidR="009F67C0" w:rsidRPr="00C01091" w:rsidDel="003E44FE">
          <w:rPr>
            <w:rFonts w:ascii="Times New Roman" w:eastAsia="Times New Roman" w:hAnsi="Times New Roman" w:cs="Times New Roman"/>
            <w:sz w:val="24"/>
            <w:szCs w:val="24"/>
          </w:rPr>
          <w:delText>:</w:delText>
        </w:r>
      </w:del>
    </w:p>
    <w:p w:rsidR="00532EA3" w:rsidDel="00B24241" w:rsidRDefault="00532EA3" w:rsidP="00B24241">
      <w:pPr>
        <w:pStyle w:val="Ttulo2"/>
        <w:rPr>
          <w:del w:id="331" w:author="Jordi" w:date="2021-12-20T14:02:00Z"/>
        </w:rPr>
        <w:pPrChange w:id="332" w:author="Jordi" w:date="2021-12-20T14:02:00Z">
          <w:pPr>
            <w:jc w:val="both"/>
          </w:pPr>
        </w:pPrChange>
      </w:pPr>
    </w:p>
    <w:p w:rsidR="00B24241" w:rsidRPr="00B24241" w:rsidRDefault="00B24241" w:rsidP="00B24241">
      <w:pPr>
        <w:rPr>
          <w:ins w:id="333" w:author="Jordi" w:date="2021-12-20T14:02:00Z"/>
          <w:rPrChange w:id="334" w:author="Jordi" w:date="2021-12-20T14:02:00Z">
            <w:rPr>
              <w:ins w:id="335" w:author="Jordi" w:date="2021-12-20T14:02:00Z"/>
              <w:rFonts w:ascii="Times New Roman" w:eastAsia="Times New Roman" w:hAnsi="Times New Roman" w:cs="Times New Roman"/>
              <w:b/>
              <w:sz w:val="24"/>
              <w:szCs w:val="24"/>
            </w:rPr>
          </w:rPrChange>
        </w:rPr>
        <w:pPrChange w:id="336" w:author="Jordi" w:date="2021-12-20T14:02:00Z">
          <w:pPr>
            <w:jc w:val="both"/>
          </w:pPr>
        </w:pPrChange>
      </w:pPr>
    </w:p>
    <w:p w:rsidR="00532EA3" w:rsidRPr="00B24241" w:rsidRDefault="009F67C0" w:rsidP="00515C3F">
      <w:pPr>
        <w:pStyle w:val="Ttulo2"/>
        <w:pPrChange w:id="337" w:author="Jordi" w:date="2021-12-20T14:41:00Z">
          <w:pPr>
            <w:jc w:val="both"/>
          </w:pPr>
        </w:pPrChange>
      </w:pPr>
      <w:del w:id="338" w:author="Jordi" w:date="2021-12-20T12:42:00Z">
        <w:r w:rsidRPr="00515C3F" w:rsidDel="009873C2">
          <w:delText xml:space="preserve">3.1 </w:delText>
        </w:r>
      </w:del>
      <w:bookmarkStart w:id="339" w:name="_Toc90903864"/>
      <w:r w:rsidRPr="00515C3F">
        <w:t>Objetivo</w:t>
      </w:r>
      <w:r w:rsidRPr="00B24241">
        <w:t xml:space="preserve"> principal</w:t>
      </w:r>
      <w:bookmarkEnd w:id="339"/>
      <w:del w:id="340" w:author="Jordi" w:date="2021-12-20T12:41:00Z">
        <w:r w:rsidRPr="00B24241" w:rsidDel="009873C2">
          <w:delText>:</w:delText>
        </w:r>
      </w:del>
      <w:r w:rsidRPr="00B24241">
        <w:t xml:space="preserve"> </w:t>
      </w:r>
    </w:p>
    <w:p w:rsidR="00532EA3" w:rsidRPr="00C01091" w:rsidRDefault="00532EA3">
      <w:pPr>
        <w:jc w:val="both"/>
        <w:rPr>
          <w:rFonts w:ascii="Times New Roman" w:eastAsia="Times New Roman" w:hAnsi="Times New Roman" w:cs="Times New Roman"/>
          <w:b/>
          <w:sz w:val="24"/>
          <w:szCs w:val="24"/>
        </w:rPr>
      </w:pPr>
    </w:p>
    <w:p w:rsidR="00532EA3" w:rsidRPr="009873C2" w:rsidRDefault="00EE7985" w:rsidP="00A87408">
      <w:pPr>
        <w:pStyle w:val="Prrafodelista"/>
        <w:numPr>
          <w:ilvl w:val="0"/>
          <w:numId w:val="4"/>
        </w:numPr>
        <w:pBdr>
          <w:top w:val="nil"/>
          <w:left w:val="nil"/>
          <w:bottom w:val="nil"/>
          <w:right w:val="nil"/>
          <w:between w:val="nil"/>
        </w:pBdr>
        <w:jc w:val="both"/>
        <w:rPr>
          <w:ins w:id="341" w:author="Jordi" w:date="2021-12-20T12:43:00Z"/>
          <w:rFonts w:ascii="Times New Roman" w:eastAsia="Times New Roman" w:hAnsi="Times New Roman" w:cs="Times New Roman"/>
          <w:color w:val="000000"/>
          <w:sz w:val="24"/>
          <w:szCs w:val="24"/>
          <w:rPrChange w:id="342" w:author="Jordi" w:date="2021-12-20T12:43:00Z">
            <w:rPr>
              <w:ins w:id="343" w:author="Jordi" w:date="2021-12-20T12:43:00Z"/>
              <w:rFonts w:ascii="Times New Roman" w:eastAsia="Times New Roman" w:hAnsi="Times New Roman" w:cs="Times New Roman"/>
              <w:sz w:val="24"/>
              <w:szCs w:val="24"/>
            </w:rPr>
          </w:rPrChange>
        </w:rPr>
      </w:pPr>
      <w:r w:rsidRPr="00EE7985">
        <w:rPr>
          <w:rFonts w:ascii="Times New Roman" w:eastAsia="Times New Roman" w:hAnsi="Times New Roman" w:cs="Times New Roman"/>
          <w:sz w:val="24"/>
          <w:szCs w:val="24"/>
        </w:rPr>
        <w:t>Estudiar una posible relación entre la práctica del Ramadán y los resultados de las pruebas del cribado de diabetes gestacional (TOS y/oSOG100g) en mujeres naturales de países que tienen el Islam como religión mayoritaria.</w:t>
      </w:r>
    </w:p>
    <w:p w:rsidR="009873C2" w:rsidRPr="00EE7985" w:rsidRDefault="009873C2" w:rsidP="009873C2">
      <w:pPr>
        <w:pStyle w:val="Prrafodelista"/>
        <w:pBdr>
          <w:top w:val="nil"/>
          <w:left w:val="nil"/>
          <w:bottom w:val="nil"/>
          <w:right w:val="nil"/>
          <w:between w:val="nil"/>
        </w:pBdr>
        <w:jc w:val="both"/>
        <w:rPr>
          <w:rFonts w:ascii="Times New Roman" w:eastAsia="Times New Roman" w:hAnsi="Times New Roman" w:cs="Times New Roman"/>
          <w:color w:val="000000"/>
          <w:sz w:val="24"/>
          <w:szCs w:val="24"/>
        </w:rPr>
        <w:pPrChange w:id="344" w:author="Jordi" w:date="2021-12-20T12:43:00Z">
          <w:pPr>
            <w:pStyle w:val="Prrafodelista"/>
            <w:numPr>
              <w:numId w:val="4"/>
            </w:numPr>
            <w:pBdr>
              <w:top w:val="nil"/>
              <w:left w:val="nil"/>
              <w:bottom w:val="nil"/>
              <w:right w:val="nil"/>
              <w:between w:val="nil"/>
            </w:pBdr>
            <w:ind w:hanging="360"/>
            <w:jc w:val="both"/>
          </w:pPr>
        </w:pPrChange>
      </w:pPr>
    </w:p>
    <w:p w:rsidR="009C2E38" w:rsidRPr="00515C3F" w:rsidDel="009873C2" w:rsidRDefault="009C2E38" w:rsidP="00AF18B7">
      <w:pPr>
        <w:pStyle w:val="Ttulo2"/>
        <w:numPr>
          <w:ilvl w:val="1"/>
          <w:numId w:val="25"/>
        </w:numPr>
        <w:rPr>
          <w:del w:id="345" w:author="Jordi" w:date="2021-12-20T12:43:00Z"/>
          <w:rPrChange w:id="346" w:author="Jordi" w:date="2021-12-20T14:41:00Z">
            <w:rPr>
              <w:del w:id="347" w:author="Jordi" w:date="2021-12-20T12:43:00Z"/>
              <w:rFonts w:ascii="Times New Roman" w:eastAsia="Times New Roman" w:hAnsi="Times New Roman" w:cs="Times New Roman"/>
              <w:color w:val="000000"/>
              <w:sz w:val="24"/>
              <w:szCs w:val="24"/>
            </w:rPr>
          </w:rPrChange>
        </w:rPr>
        <w:pPrChange w:id="348" w:author="Jordi" w:date="2021-12-20T14:16:00Z">
          <w:pPr>
            <w:pBdr>
              <w:top w:val="nil"/>
              <w:left w:val="nil"/>
              <w:bottom w:val="nil"/>
              <w:right w:val="nil"/>
              <w:between w:val="nil"/>
            </w:pBdr>
            <w:ind w:left="720"/>
            <w:jc w:val="both"/>
          </w:pPr>
        </w:pPrChange>
      </w:pPr>
      <w:bookmarkStart w:id="349" w:name="_Toc90903865"/>
      <w:bookmarkEnd w:id="349"/>
    </w:p>
    <w:p w:rsidR="00532EA3" w:rsidRPr="00515C3F" w:rsidDel="009873C2" w:rsidRDefault="00532EA3" w:rsidP="00AF18B7">
      <w:pPr>
        <w:pStyle w:val="Ttulo2"/>
        <w:rPr>
          <w:del w:id="350" w:author="Jordi" w:date="2021-12-20T12:43:00Z"/>
          <w:rPrChange w:id="351" w:author="Jordi" w:date="2021-12-20T14:41:00Z">
            <w:rPr>
              <w:del w:id="352" w:author="Jordi" w:date="2021-12-20T12:43:00Z"/>
              <w:rFonts w:ascii="Times New Roman" w:eastAsia="Times New Roman" w:hAnsi="Times New Roman" w:cs="Times New Roman"/>
              <w:b/>
              <w:sz w:val="24"/>
              <w:szCs w:val="24"/>
            </w:rPr>
          </w:rPrChange>
        </w:rPr>
        <w:pPrChange w:id="353" w:author="Jordi" w:date="2021-12-20T14:15:00Z">
          <w:pPr>
            <w:jc w:val="both"/>
          </w:pPr>
        </w:pPrChange>
      </w:pPr>
      <w:bookmarkStart w:id="354" w:name="_Toc90903866"/>
      <w:bookmarkEnd w:id="354"/>
    </w:p>
    <w:p w:rsidR="00541BC9" w:rsidRPr="00AF18B7" w:rsidRDefault="009F67C0" w:rsidP="00515C3F">
      <w:pPr>
        <w:pStyle w:val="Ttulo2"/>
        <w:pPrChange w:id="355" w:author="Jordi" w:date="2021-12-20T14:41:00Z">
          <w:pPr>
            <w:jc w:val="both"/>
          </w:pPr>
        </w:pPrChange>
      </w:pPr>
      <w:bookmarkStart w:id="356" w:name="_Toc90903867"/>
      <w:r w:rsidRPr="00515C3F">
        <w:t>Objetivos</w:t>
      </w:r>
      <w:r w:rsidRPr="00AF18B7">
        <w:t xml:space="preserve"> secundarios</w:t>
      </w:r>
      <w:bookmarkEnd w:id="356"/>
    </w:p>
    <w:p w:rsidR="00786E45" w:rsidRDefault="00786E45">
      <w:pPr>
        <w:jc w:val="both"/>
        <w:rPr>
          <w:rFonts w:ascii="Times New Roman" w:eastAsia="Times New Roman" w:hAnsi="Times New Roman" w:cs="Times New Roman"/>
          <w:b/>
          <w:sz w:val="24"/>
          <w:szCs w:val="24"/>
        </w:rPr>
      </w:pPr>
    </w:p>
    <w:p w:rsidR="00307602" w:rsidRPr="009873C2" w:rsidRDefault="00307602">
      <w:pPr>
        <w:jc w:val="both"/>
        <w:rPr>
          <w:rFonts w:ascii="Times New Roman" w:eastAsia="Times New Roman" w:hAnsi="Times New Roman" w:cs="Times New Roman"/>
          <w:sz w:val="24"/>
          <w:szCs w:val="24"/>
          <w:rPrChange w:id="357" w:author="Jordi" w:date="2021-12-20T12:44:00Z">
            <w:rPr>
              <w:rFonts w:ascii="Times New Roman" w:eastAsia="Times New Roman" w:hAnsi="Times New Roman" w:cs="Times New Roman"/>
              <w:b/>
              <w:sz w:val="24"/>
              <w:szCs w:val="24"/>
            </w:rPr>
          </w:rPrChange>
        </w:rPr>
      </w:pPr>
      <w:r w:rsidRPr="009873C2">
        <w:rPr>
          <w:rFonts w:ascii="Times New Roman" w:eastAsia="Times New Roman" w:hAnsi="Times New Roman" w:cs="Times New Roman"/>
          <w:sz w:val="24"/>
          <w:szCs w:val="24"/>
          <w:rPrChange w:id="358" w:author="Jordi" w:date="2021-12-20T12:44:00Z">
            <w:rPr>
              <w:rFonts w:ascii="Times New Roman" w:eastAsia="Times New Roman" w:hAnsi="Times New Roman" w:cs="Times New Roman"/>
              <w:b/>
              <w:sz w:val="24"/>
              <w:szCs w:val="24"/>
            </w:rPr>
          </w:rPrChange>
        </w:rPr>
        <w:t>En las mujeres naturales de países que tienen el Islam como religión mayoritaria:</w:t>
      </w:r>
    </w:p>
    <w:p w:rsidR="00786E45" w:rsidRPr="009873C2" w:rsidRDefault="00786E45">
      <w:pPr>
        <w:jc w:val="both"/>
        <w:rPr>
          <w:rFonts w:ascii="Times New Roman" w:eastAsia="Times New Roman" w:hAnsi="Times New Roman" w:cs="Times New Roman"/>
          <w:sz w:val="24"/>
          <w:szCs w:val="24"/>
          <w:rPrChange w:id="359" w:author="Jordi" w:date="2021-12-20T12:44:00Z">
            <w:rPr>
              <w:rFonts w:ascii="Times New Roman" w:eastAsia="Times New Roman" w:hAnsi="Times New Roman" w:cs="Times New Roman"/>
              <w:b/>
              <w:sz w:val="24"/>
              <w:szCs w:val="24"/>
            </w:rPr>
          </w:rPrChange>
        </w:rPr>
      </w:pPr>
    </w:p>
    <w:p w:rsidR="00307602" w:rsidRPr="009873C2" w:rsidRDefault="00307602" w:rsidP="009873C2">
      <w:pPr>
        <w:pStyle w:val="Prrafodelista"/>
        <w:numPr>
          <w:ilvl w:val="0"/>
          <w:numId w:val="15"/>
        </w:numPr>
        <w:jc w:val="both"/>
        <w:rPr>
          <w:rFonts w:ascii="Times New Roman" w:eastAsia="Times New Roman" w:hAnsi="Times New Roman" w:cs="Times New Roman"/>
          <w:sz w:val="24"/>
          <w:szCs w:val="24"/>
          <w:rPrChange w:id="360" w:author="Jordi" w:date="2021-12-20T12:44:00Z">
            <w:rPr/>
          </w:rPrChange>
        </w:rPr>
        <w:pPrChange w:id="361" w:author="Jordi" w:date="2021-12-20T12:44:00Z">
          <w:pPr>
            <w:ind w:left="720"/>
            <w:jc w:val="both"/>
          </w:pPr>
        </w:pPrChange>
      </w:pPr>
      <w:del w:id="362" w:author="Jordi" w:date="2021-12-20T12:44:00Z">
        <w:r w:rsidRPr="009873C2" w:rsidDel="009873C2">
          <w:rPr>
            <w:rFonts w:ascii="Times New Roman" w:eastAsia="Times New Roman" w:hAnsi="Times New Roman" w:cs="Times New Roman"/>
            <w:b/>
            <w:sz w:val="24"/>
            <w:szCs w:val="24"/>
            <w:rPrChange w:id="363" w:author="Jordi" w:date="2021-12-20T12:44:00Z">
              <w:rPr>
                <w:b/>
              </w:rPr>
            </w:rPrChange>
          </w:rPr>
          <w:delText xml:space="preserve">- </w:delText>
        </w:r>
      </w:del>
      <w:r w:rsidRPr="009873C2">
        <w:rPr>
          <w:rFonts w:ascii="Times New Roman" w:eastAsia="Times New Roman" w:hAnsi="Times New Roman" w:cs="Times New Roman"/>
          <w:sz w:val="24"/>
          <w:szCs w:val="24"/>
          <w:rPrChange w:id="364" w:author="Jordi" w:date="2021-12-20T12:44:00Z">
            <w:rPr/>
          </w:rPrChange>
        </w:rPr>
        <w:t>Estudiar una posible relación entre la práctica del Ramadán y el diagnóstico de diabetes gestacional</w:t>
      </w:r>
      <w:r w:rsidR="00CD4CE1" w:rsidRPr="009873C2">
        <w:rPr>
          <w:rFonts w:ascii="Times New Roman" w:eastAsia="Times New Roman" w:hAnsi="Times New Roman" w:cs="Times New Roman"/>
          <w:sz w:val="24"/>
          <w:szCs w:val="24"/>
          <w:rPrChange w:id="365" w:author="Jordi" w:date="2021-12-20T12:44:00Z">
            <w:rPr/>
          </w:rPrChange>
        </w:rPr>
        <w:t xml:space="preserve">, tanto por criterios </w:t>
      </w:r>
      <w:commentRangeStart w:id="366"/>
      <w:r w:rsidR="00CD4CE1" w:rsidRPr="009873C2">
        <w:rPr>
          <w:rFonts w:ascii="Times New Roman" w:eastAsia="Times New Roman" w:hAnsi="Times New Roman" w:cs="Times New Roman"/>
          <w:sz w:val="24"/>
          <w:szCs w:val="24"/>
          <w:rPrChange w:id="367" w:author="Jordi" w:date="2021-12-20T12:44:00Z">
            <w:rPr/>
          </w:rPrChange>
        </w:rPr>
        <w:t>Carpenter y Coustan como por criterios NDDG</w:t>
      </w:r>
      <w:commentRangeEnd w:id="366"/>
      <w:r w:rsidR="00005398">
        <w:rPr>
          <w:rStyle w:val="Refdecomentario"/>
        </w:rPr>
        <w:commentReference w:id="366"/>
      </w:r>
    </w:p>
    <w:p w:rsidR="00031FC3" w:rsidDel="00005398" w:rsidRDefault="00307602" w:rsidP="00786E45">
      <w:pPr>
        <w:ind w:left="720"/>
        <w:jc w:val="both"/>
        <w:rPr>
          <w:del w:id="368" w:author="Jordi" w:date="2021-12-20T12:23:00Z"/>
          <w:rFonts w:ascii="Times New Roman" w:eastAsia="Times New Roman" w:hAnsi="Times New Roman" w:cs="Times New Roman"/>
          <w:sz w:val="24"/>
          <w:szCs w:val="24"/>
        </w:rPr>
      </w:pPr>
      <w:del w:id="369" w:author="Jordi" w:date="2021-12-20T12:23:00Z">
        <w:r w:rsidDel="00005398">
          <w:rPr>
            <w:rFonts w:ascii="Times New Roman" w:eastAsia="Times New Roman" w:hAnsi="Times New Roman" w:cs="Times New Roman"/>
            <w:sz w:val="24"/>
            <w:szCs w:val="24"/>
          </w:rPr>
          <w:delText xml:space="preserve">- </w:delText>
        </w:r>
        <w:commentRangeStart w:id="370"/>
        <w:r w:rsidDel="00005398">
          <w:rPr>
            <w:rFonts w:ascii="Times New Roman" w:eastAsia="Times New Roman" w:hAnsi="Times New Roman" w:cs="Times New Roman"/>
            <w:sz w:val="24"/>
            <w:szCs w:val="24"/>
          </w:rPr>
          <w:delText>Estudiar a nivel intraindividual</w:delText>
        </w:r>
        <w:r w:rsidRPr="00EE7985" w:rsidDel="00005398">
          <w:rPr>
            <w:rFonts w:ascii="Times New Roman" w:eastAsia="Times New Roman" w:hAnsi="Times New Roman" w:cs="Times New Roman"/>
            <w:sz w:val="24"/>
            <w:szCs w:val="24"/>
          </w:rPr>
          <w:delText>una posible relación entre la práctica del Ramadán y los resultados de las pruebas del cribado de diabetes gestaci</w:delText>
        </w:r>
        <w:r w:rsidDel="00005398">
          <w:rPr>
            <w:rFonts w:ascii="Times New Roman" w:eastAsia="Times New Roman" w:hAnsi="Times New Roman" w:cs="Times New Roman"/>
            <w:sz w:val="24"/>
            <w:szCs w:val="24"/>
          </w:rPr>
          <w:delText xml:space="preserve">onal (TOS y/o </w:delText>
        </w:r>
        <w:r w:rsidRPr="00EE7985" w:rsidDel="00005398">
          <w:rPr>
            <w:rFonts w:ascii="Times New Roman" w:eastAsia="Times New Roman" w:hAnsi="Times New Roman" w:cs="Times New Roman"/>
            <w:sz w:val="24"/>
            <w:szCs w:val="24"/>
          </w:rPr>
          <w:delText>SOG100g)</w:delText>
        </w:r>
      </w:del>
      <w:commentRangeEnd w:id="370"/>
      <w:r w:rsidR="00005398">
        <w:rPr>
          <w:rStyle w:val="Refdecomentario"/>
        </w:rPr>
        <w:commentReference w:id="370"/>
      </w:r>
    </w:p>
    <w:p w:rsidR="00307602" w:rsidRPr="00A87408" w:rsidDel="00005398" w:rsidRDefault="00031FC3" w:rsidP="00786E45">
      <w:pPr>
        <w:ind w:left="720"/>
        <w:jc w:val="both"/>
        <w:rPr>
          <w:del w:id="371" w:author="Jordi" w:date="2021-12-20T12:23:00Z"/>
          <w:rFonts w:ascii="Times New Roman" w:eastAsia="Times New Roman" w:hAnsi="Times New Roman" w:cs="Times New Roman"/>
          <w:sz w:val="24"/>
          <w:szCs w:val="24"/>
        </w:rPr>
      </w:pPr>
      <w:del w:id="372" w:author="Jordi" w:date="2021-12-20T12:23:00Z">
        <w:r w:rsidDel="00005398">
          <w:rPr>
            <w:rFonts w:ascii="Times New Roman" w:eastAsia="Times New Roman" w:hAnsi="Times New Roman" w:cs="Times New Roman"/>
            <w:sz w:val="24"/>
            <w:szCs w:val="24"/>
          </w:rPr>
          <w:delText xml:space="preserve">- </w:delText>
        </w:r>
        <w:commentRangeStart w:id="373"/>
        <w:r w:rsidDel="00005398">
          <w:rPr>
            <w:rFonts w:ascii="Times New Roman" w:eastAsia="Times New Roman" w:hAnsi="Times New Roman" w:cs="Times New Roman"/>
            <w:sz w:val="24"/>
            <w:szCs w:val="24"/>
          </w:rPr>
          <w:delText>Estudiar a nivel intraindividual</w:delText>
        </w:r>
        <w:r w:rsidRPr="00EE7985" w:rsidDel="00005398">
          <w:rPr>
            <w:rFonts w:ascii="Times New Roman" w:eastAsia="Times New Roman" w:hAnsi="Times New Roman" w:cs="Times New Roman"/>
            <w:sz w:val="24"/>
            <w:szCs w:val="24"/>
          </w:rPr>
          <w:delText>una posible relación entre la práctica del Ramadán y</w:delText>
        </w:r>
        <w:bookmarkStart w:id="374" w:name="_GoBack"/>
        <w:bookmarkEnd w:id="374"/>
        <w:r w:rsidDel="00005398">
          <w:rPr>
            <w:rFonts w:ascii="Times New Roman" w:eastAsia="Times New Roman" w:hAnsi="Times New Roman" w:cs="Times New Roman"/>
            <w:sz w:val="24"/>
            <w:szCs w:val="24"/>
          </w:rPr>
          <w:delText>el diagnóstico de diabetes gestacional</w:delText>
        </w:r>
      </w:del>
      <w:commentRangeEnd w:id="373"/>
      <w:r w:rsidR="00005398">
        <w:rPr>
          <w:rStyle w:val="Refdecomentario"/>
        </w:rPr>
        <w:commentReference w:id="373"/>
      </w:r>
    </w:p>
    <w:p w:rsidR="005A35AA" w:rsidRPr="009873C2" w:rsidRDefault="005A35AA" w:rsidP="009873C2">
      <w:pPr>
        <w:pStyle w:val="Prrafodelista"/>
        <w:numPr>
          <w:ilvl w:val="0"/>
          <w:numId w:val="15"/>
        </w:numPr>
        <w:jc w:val="both"/>
        <w:rPr>
          <w:rFonts w:ascii="Times New Roman" w:eastAsia="Times New Roman" w:hAnsi="Times New Roman" w:cs="Times New Roman"/>
          <w:sz w:val="24"/>
          <w:szCs w:val="24"/>
          <w:rPrChange w:id="375" w:author="Jordi" w:date="2021-12-20T12:44:00Z">
            <w:rPr/>
          </w:rPrChange>
        </w:rPr>
        <w:pPrChange w:id="376" w:author="Jordi" w:date="2021-12-20T12:44:00Z">
          <w:pPr>
            <w:ind w:left="720"/>
            <w:jc w:val="both"/>
          </w:pPr>
        </w:pPrChange>
      </w:pPr>
      <w:del w:id="377" w:author="Jordi" w:date="2021-12-20T12:44:00Z">
        <w:r w:rsidRPr="009873C2" w:rsidDel="009873C2">
          <w:rPr>
            <w:rFonts w:ascii="Times New Roman" w:eastAsia="Times New Roman" w:hAnsi="Times New Roman" w:cs="Times New Roman"/>
            <w:sz w:val="24"/>
            <w:szCs w:val="24"/>
            <w:rPrChange w:id="378" w:author="Jordi" w:date="2021-12-20T12:44:00Z">
              <w:rPr/>
            </w:rPrChange>
          </w:rPr>
          <w:delText xml:space="preserve">- </w:delText>
        </w:r>
      </w:del>
      <w:r w:rsidR="00307602" w:rsidRPr="009873C2">
        <w:rPr>
          <w:rFonts w:ascii="Times New Roman" w:eastAsia="Times New Roman" w:hAnsi="Times New Roman" w:cs="Times New Roman"/>
          <w:sz w:val="24"/>
          <w:szCs w:val="24"/>
          <w:rPrChange w:id="379" w:author="Jordi" w:date="2021-12-20T12:44:00Z">
            <w:rPr/>
          </w:rPrChange>
        </w:rPr>
        <w:t xml:space="preserve">Describir en la población  estudiada las características de las mujeres y de sus embarazos </w:t>
      </w:r>
    </w:p>
    <w:p w:rsidR="00307602" w:rsidRPr="009873C2" w:rsidRDefault="00307602" w:rsidP="009873C2">
      <w:pPr>
        <w:pStyle w:val="Prrafodelista"/>
        <w:numPr>
          <w:ilvl w:val="0"/>
          <w:numId w:val="15"/>
        </w:numPr>
        <w:jc w:val="both"/>
        <w:rPr>
          <w:rFonts w:ascii="Times New Roman" w:eastAsia="Times New Roman" w:hAnsi="Times New Roman" w:cs="Times New Roman"/>
          <w:sz w:val="24"/>
          <w:szCs w:val="24"/>
          <w:rPrChange w:id="380" w:author="Jordi" w:date="2021-12-20T12:44:00Z">
            <w:rPr/>
          </w:rPrChange>
        </w:rPr>
        <w:pPrChange w:id="381" w:author="Jordi" w:date="2021-12-20T12:44:00Z">
          <w:pPr>
            <w:ind w:left="720"/>
            <w:jc w:val="both"/>
          </w:pPr>
        </w:pPrChange>
      </w:pPr>
      <w:del w:id="382" w:author="Jordi" w:date="2021-12-20T12:44:00Z">
        <w:r w:rsidRPr="009873C2" w:rsidDel="009873C2">
          <w:rPr>
            <w:rFonts w:ascii="Times New Roman" w:eastAsia="Times New Roman" w:hAnsi="Times New Roman" w:cs="Times New Roman"/>
            <w:sz w:val="24"/>
            <w:szCs w:val="24"/>
            <w:rPrChange w:id="383" w:author="Jordi" w:date="2021-12-20T12:44:00Z">
              <w:rPr/>
            </w:rPrChange>
          </w:rPr>
          <w:delText xml:space="preserve">- </w:delText>
        </w:r>
      </w:del>
      <w:del w:id="384" w:author="Jordi" w:date="2021-12-20T12:24:00Z">
        <w:r w:rsidRPr="009873C2" w:rsidDel="00005398">
          <w:rPr>
            <w:rFonts w:ascii="Times New Roman" w:eastAsia="Times New Roman" w:hAnsi="Times New Roman" w:cs="Times New Roman"/>
            <w:sz w:val="24"/>
            <w:szCs w:val="24"/>
            <w:rPrChange w:id="385" w:author="Jordi" w:date="2021-12-20T12:44:00Z">
              <w:rPr/>
            </w:rPrChange>
          </w:rPr>
          <w:delText xml:space="preserve">Estudiar </w:delText>
        </w:r>
      </w:del>
      <w:ins w:id="386" w:author="Jordi" w:date="2021-12-20T12:24:00Z">
        <w:r w:rsidR="00005398" w:rsidRPr="009873C2">
          <w:rPr>
            <w:rFonts w:ascii="Times New Roman" w:eastAsia="Times New Roman" w:hAnsi="Times New Roman" w:cs="Times New Roman"/>
            <w:sz w:val="24"/>
            <w:szCs w:val="24"/>
            <w:rPrChange w:id="387" w:author="Jordi" w:date="2021-12-20T12:44:00Z">
              <w:rPr/>
            </w:rPrChange>
          </w:rPr>
          <w:t>Describir y comp</w:t>
        </w:r>
      </w:ins>
      <w:ins w:id="388" w:author="Jordi" w:date="2021-12-20T12:25:00Z">
        <w:r w:rsidR="00005398" w:rsidRPr="009873C2">
          <w:rPr>
            <w:rFonts w:ascii="Times New Roman" w:eastAsia="Times New Roman" w:hAnsi="Times New Roman" w:cs="Times New Roman"/>
            <w:sz w:val="24"/>
            <w:szCs w:val="24"/>
            <w:rPrChange w:id="389" w:author="Jordi" w:date="2021-12-20T12:44:00Z">
              <w:rPr/>
            </w:rPrChange>
          </w:rPr>
          <w:t xml:space="preserve">arar </w:t>
        </w:r>
      </w:ins>
      <w:del w:id="390" w:author="Jordi" w:date="2021-12-20T12:25:00Z">
        <w:r w:rsidRPr="009873C2" w:rsidDel="00005398">
          <w:rPr>
            <w:rFonts w:ascii="Times New Roman" w:eastAsia="Times New Roman" w:hAnsi="Times New Roman" w:cs="Times New Roman"/>
            <w:sz w:val="24"/>
            <w:szCs w:val="24"/>
            <w:rPrChange w:id="391" w:author="Jordi" w:date="2021-12-20T12:44:00Z">
              <w:rPr/>
            </w:rPrChange>
          </w:rPr>
          <w:delText>una posible relación en</w:delText>
        </w:r>
      </w:del>
      <w:ins w:id="392" w:author="Jordi" w:date="2021-12-20T12:25:00Z">
        <w:r w:rsidR="00005398" w:rsidRPr="009873C2">
          <w:rPr>
            <w:rFonts w:ascii="Times New Roman" w:eastAsia="Times New Roman" w:hAnsi="Times New Roman" w:cs="Times New Roman"/>
            <w:sz w:val="24"/>
            <w:szCs w:val="24"/>
            <w:rPrChange w:id="393" w:author="Jordi" w:date="2021-12-20T12:44:00Z">
              <w:rPr/>
            </w:rPrChange>
          </w:rPr>
          <w:t xml:space="preserve">entre mujeres que practican </w:t>
        </w:r>
      </w:ins>
      <w:del w:id="394" w:author="Jordi" w:date="2021-12-20T12:25:00Z">
        <w:r w:rsidRPr="009873C2" w:rsidDel="00005398">
          <w:rPr>
            <w:rFonts w:ascii="Times New Roman" w:eastAsia="Times New Roman" w:hAnsi="Times New Roman" w:cs="Times New Roman"/>
            <w:sz w:val="24"/>
            <w:szCs w:val="24"/>
            <w:rPrChange w:id="395" w:author="Jordi" w:date="2021-12-20T12:44:00Z">
              <w:rPr/>
            </w:rPrChange>
          </w:rPr>
          <w:delText>tre la práctica d</w:delText>
        </w:r>
      </w:del>
      <w:r w:rsidRPr="009873C2">
        <w:rPr>
          <w:rFonts w:ascii="Times New Roman" w:eastAsia="Times New Roman" w:hAnsi="Times New Roman" w:cs="Times New Roman"/>
          <w:sz w:val="24"/>
          <w:szCs w:val="24"/>
          <w:rPrChange w:id="396" w:author="Jordi" w:date="2021-12-20T12:44:00Z">
            <w:rPr/>
          </w:rPrChange>
        </w:rPr>
        <w:t>el Ramadán</w:t>
      </w:r>
      <w:ins w:id="397" w:author="Jordi" w:date="2021-12-20T12:25:00Z">
        <w:r w:rsidR="00005398" w:rsidRPr="009873C2">
          <w:rPr>
            <w:rFonts w:ascii="Times New Roman" w:eastAsia="Times New Roman" w:hAnsi="Times New Roman" w:cs="Times New Roman"/>
            <w:sz w:val="24"/>
            <w:szCs w:val="24"/>
            <w:rPrChange w:id="398" w:author="Jordi" w:date="2021-12-20T12:44:00Z">
              <w:rPr/>
            </w:rPrChange>
          </w:rPr>
          <w:t xml:space="preserve"> y las que no </w:t>
        </w:r>
      </w:ins>
      <w:del w:id="399" w:author="Jordi" w:date="2021-12-20T12:25:00Z">
        <w:r w:rsidR="00031FC3" w:rsidRPr="009873C2" w:rsidDel="00005398">
          <w:rPr>
            <w:rFonts w:ascii="Times New Roman" w:eastAsia="Times New Roman" w:hAnsi="Times New Roman" w:cs="Times New Roman"/>
            <w:sz w:val="24"/>
            <w:szCs w:val="24"/>
            <w:rPrChange w:id="400" w:author="Jordi" w:date="2021-12-20T12:44:00Z">
              <w:rPr/>
            </w:rPrChange>
          </w:rPr>
          <w:delText xml:space="preserve"> </w:delText>
        </w:r>
      </w:del>
      <w:del w:id="401" w:author="Jordi" w:date="2021-12-20T12:23:00Z">
        <w:r w:rsidR="00031FC3" w:rsidRPr="009873C2" w:rsidDel="00005398">
          <w:rPr>
            <w:rFonts w:ascii="Times New Roman" w:eastAsia="Times New Roman" w:hAnsi="Times New Roman" w:cs="Times New Roman"/>
            <w:sz w:val="24"/>
            <w:szCs w:val="24"/>
            <w:rPrChange w:id="402" w:author="Jordi" w:date="2021-12-20T12:44:00Z">
              <w:rPr/>
            </w:rPrChange>
          </w:rPr>
          <w:delText>(en general y en cada uno de los trimestres)</w:delText>
        </w:r>
      </w:del>
      <w:del w:id="403" w:author="Jordi" w:date="2021-12-20T12:25:00Z">
        <w:r w:rsidR="00031FC3" w:rsidRPr="009873C2" w:rsidDel="00005398">
          <w:rPr>
            <w:rFonts w:ascii="Times New Roman" w:eastAsia="Times New Roman" w:hAnsi="Times New Roman" w:cs="Times New Roman"/>
            <w:sz w:val="24"/>
            <w:szCs w:val="24"/>
            <w:rPrChange w:id="404" w:author="Jordi" w:date="2021-12-20T12:44:00Z">
              <w:rPr/>
            </w:rPrChange>
          </w:rPr>
          <w:delText>y</w:delText>
        </w:r>
      </w:del>
      <w:ins w:id="405" w:author="Jordi" w:date="2021-12-20T12:25:00Z">
        <w:r w:rsidR="00005398" w:rsidRPr="009873C2">
          <w:rPr>
            <w:rFonts w:ascii="Times New Roman" w:eastAsia="Times New Roman" w:hAnsi="Times New Roman" w:cs="Times New Roman"/>
            <w:sz w:val="24"/>
            <w:szCs w:val="24"/>
            <w:rPrChange w:id="406" w:author="Jordi" w:date="2021-12-20T12:44:00Z">
              <w:rPr/>
            </w:rPrChange>
          </w:rPr>
          <w:t xml:space="preserve">distintos </w:t>
        </w:r>
      </w:ins>
      <w:del w:id="407" w:author="Jordi" w:date="2021-12-20T12:25:00Z">
        <w:r w:rsidR="00031FC3" w:rsidRPr="009873C2" w:rsidDel="00005398">
          <w:rPr>
            <w:rFonts w:ascii="Times New Roman" w:eastAsia="Times New Roman" w:hAnsi="Times New Roman" w:cs="Times New Roman"/>
            <w:sz w:val="24"/>
            <w:szCs w:val="24"/>
            <w:rPrChange w:id="408" w:author="Jordi" w:date="2021-12-20T12:44:00Z">
              <w:rPr/>
            </w:rPrChange>
          </w:rPr>
          <w:delText xml:space="preserve"> los </w:delText>
        </w:r>
      </w:del>
      <w:r w:rsidR="00031FC3" w:rsidRPr="009873C2">
        <w:rPr>
          <w:rFonts w:ascii="Times New Roman" w:eastAsia="Times New Roman" w:hAnsi="Times New Roman" w:cs="Times New Roman"/>
          <w:sz w:val="24"/>
          <w:szCs w:val="24"/>
          <w:rPrChange w:id="409" w:author="Jordi" w:date="2021-12-20T12:44:00Z">
            <w:rPr/>
          </w:rPrChange>
        </w:rPr>
        <w:t xml:space="preserve">resultados de la gestación y perinatales: </w:t>
      </w:r>
      <w:ins w:id="410" w:author="Jordi" w:date="2021-12-20T12:45:00Z">
        <w:r w:rsidR="009873C2">
          <w:rPr>
            <w:rFonts w:ascii="Times New Roman" w:eastAsia="Times New Roman" w:hAnsi="Times New Roman" w:cs="Times New Roman"/>
            <w:sz w:val="24"/>
            <w:szCs w:val="24"/>
          </w:rPr>
          <w:t xml:space="preserve">Frecuencia de </w:t>
        </w:r>
      </w:ins>
      <w:commentRangeStart w:id="411"/>
      <w:r w:rsidR="00031FC3" w:rsidRPr="009873C2">
        <w:rPr>
          <w:rFonts w:ascii="Times New Roman" w:eastAsia="Times New Roman" w:hAnsi="Times New Roman" w:cs="Times New Roman"/>
          <w:sz w:val="24"/>
          <w:szCs w:val="24"/>
          <w:rPrChange w:id="412" w:author="Jordi" w:date="2021-12-20T12:44:00Z">
            <w:rPr/>
          </w:rPrChange>
        </w:rPr>
        <w:t>HTA gestacional o preeclampsia, percentil fetal estimado en tercer trimestre, duración de la gestación, tipo de parto</w:t>
      </w:r>
      <w:del w:id="413" w:author="Jordi" w:date="2021-12-20T12:26:00Z">
        <w:r w:rsidR="00031FC3" w:rsidRPr="009873C2" w:rsidDel="00005398">
          <w:rPr>
            <w:rFonts w:ascii="Times New Roman" w:eastAsia="Times New Roman" w:hAnsi="Times New Roman" w:cs="Times New Roman"/>
            <w:sz w:val="24"/>
            <w:szCs w:val="24"/>
            <w:rPrChange w:id="414" w:author="Jordi" w:date="2021-12-20T12:44:00Z">
              <w:rPr/>
            </w:rPrChange>
          </w:rPr>
          <w:delText>, resultado del parto</w:delText>
        </w:r>
      </w:del>
      <w:del w:id="415" w:author="Jordi" w:date="2021-12-20T12:25:00Z">
        <w:r w:rsidR="00031FC3" w:rsidRPr="009873C2" w:rsidDel="00005398">
          <w:rPr>
            <w:rFonts w:ascii="Times New Roman" w:eastAsia="Times New Roman" w:hAnsi="Times New Roman" w:cs="Times New Roman"/>
            <w:sz w:val="24"/>
            <w:szCs w:val="24"/>
            <w:rPrChange w:id="416" w:author="Jordi" w:date="2021-12-20T12:44:00Z">
              <w:rPr/>
            </w:rPrChange>
          </w:rPr>
          <w:delText xml:space="preserve"> </w:delText>
        </w:r>
      </w:del>
      <w:commentRangeEnd w:id="411"/>
      <w:r w:rsidR="00005398">
        <w:rPr>
          <w:rStyle w:val="Refdecomentario"/>
        </w:rPr>
        <w:commentReference w:id="411"/>
      </w:r>
    </w:p>
    <w:p w:rsidR="00532EA3" w:rsidRPr="00C01091" w:rsidRDefault="00532EA3">
      <w:pPr>
        <w:jc w:val="both"/>
        <w:rPr>
          <w:rFonts w:ascii="Times New Roman" w:eastAsia="Times New Roman" w:hAnsi="Times New Roman" w:cs="Times New Roman"/>
          <w:sz w:val="24"/>
          <w:szCs w:val="24"/>
        </w:rPr>
      </w:pPr>
    </w:p>
    <w:p w:rsidR="00786E45" w:rsidRDefault="00786E45">
      <w:pP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br w:type="page"/>
      </w:r>
    </w:p>
    <w:p w:rsidR="00532EA3" w:rsidRPr="003E44FE" w:rsidRDefault="009F67C0" w:rsidP="00515C3F">
      <w:pPr>
        <w:pStyle w:val="Ttulo1"/>
        <w:rPr>
          <w:rPrChange w:id="417" w:author="Jordi" w:date="2021-12-20T14:05:00Z">
            <w:rPr>
              <w:rFonts w:ascii="Times New Roman" w:eastAsia="Times New Roman" w:hAnsi="Times New Roman" w:cs="Times New Roman"/>
              <w:color w:val="000000"/>
              <w:sz w:val="24"/>
              <w:szCs w:val="24"/>
            </w:rPr>
          </w:rPrChange>
        </w:rPr>
        <w:pPrChange w:id="418" w:author="Jordi" w:date="2021-12-20T14:41:00Z">
          <w:pPr>
            <w:pStyle w:val="Ttulo1"/>
            <w:numPr>
              <w:numId w:val="5"/>
            </w:numPr>
            <w:ind w:hanging="360"/>
            <w:jc w:val="both"/>
          </w:pPr>
        </w:pPrChange>
      </w:pPr>
      <w:bookmarkStart w:id="419" w:name="_Toc90903868"/>
      <w:r w:rsidRPr="00515C3F">
        <w:rPr>
          <w:rPrChange w:id="420" w:author="Jordi" w:date="2021-12-20T14:41:00Z">
            <w:rPr>
              <w:rFonts w:ascii="Times New Roman" w:eastAsia="Times New Roman" w:hAnsi="Times New Roman" w:cs="Times New Roman"/>
              <w:color w:val="000000"/>
              <w:sz w:val="24"/>
              <w:szCs w:val="24"/>
            </w:rPr>
          </w:rPrChange>
        </w:rPr>
        <w:lastRenderedPageBreak/>
        <w:t>METODOLOGÍA</w:t>
      </w:r>
      <w:bookmarkEnd w:id="419"/>
    </w:p>
    <w:p w:rsidR="00532EA3" w:rsidRPr="00C01091" w:rsidRDefault="00532EA3">
      <w:pPr>
        <w:jc w:val="both"/>
        <w:rPr>
          <w:rFonts w:ascii="Times New Roman" w:eastAsia="Times New Roman" w:hAnsi="Times New Roman" w:cs="Times New Roman"/>
          <w:sz w:val="24"/>
          <w:szCs w:val="24"/>
        </w:rPr>
      </w:pPr>
    </w:p>
    <w:p w:rsidR="00532EA3" w:rsidRPr="00C01091" w:rsidRDefault="009F67C0" w:rsidP="0047134A">
      <w:pPr>
        <w:pStyle w:val="Ttulo2"/>
        <w:pPrChange w:id="421" w:author="Jordi" w:date="2021-12-20T13:12:00Z">
          <w:pPr>
            <w:jc w:val="both"/>
          </w:pPr>
        </w:pPrChange>
      </w:pPr>
      <w:del w:id="422" w:author="Jordi" w:date="2021-12-20T14:41:00Z">
        <w:r w:rsidRPr="00C01091" w:rsidDel="00515C3F">
          <w:delText xml:space="preserve">4.1. </w:delText>
        </w:r>
      </w:del>
      <w:bookmarkStart w:id="423" w:name="_Toc90903869"/>
      <w:r w:rsidRPr="00C01091">
        <w:t>Diseño</w:t>
      </w:r>
      <w:bookmarkEnd w:id="423"/>
      <w:del w:id="424" w:author="Jordi" w:date="2021-12-20T12:51:00Z">
        <w:r w:rsidRPr="00C01091" w:rsidDel="00C54D18">
          <w:delText>:</w:delText>
        </w:r>
      </w:del>
      <w:r w:rsidRPr="00C01091">
        <w:t xml:space="preserve"> </w:t>
      </w:r>
    </w:p>
    <w:p w:rsidR="00532EA3" w:rsidRPr="00C01091" w:rsidRDefault="00532EA3">
      <w:pPr>
        <w:jc w:val="both"/>
        <w:rPr>
          <w:rFonts w:ascii="Times New Roman" w:eastAsia="Times New Roman" w:hAnsi="Times New Roman" w:cs="Times New Roman"/>
          <w:b/>
          <w:sz w:val="24"/>
          <w:szCs w:val="24"/>
        </w:rPr>
      </w:pPr>
    </w:p>
    <w:p w:rsidR="00532EA3" w:rsidRDefault="009C2E38">
      <w:pPr>
        <w:jc w:val="both"/>
        <w:rPr>
          <w:ins w:id="425" w:author="Jordi" w:date="2021-12-20T12:48:00Z"/>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b/>
      </w:r>
      <w:r w:rsidR="009F67C0" w:rsidRPr="00C01091">
        <w:rPr>
          <w:rFonts w:ascii="Times New Roman" w:eastAsia="Times New Roman" w:hAnsi="Times New Roman" w:cs="Times New Roman"/>
          <w:sz w:val="24"/>
          <w:szCs w:val="24"/>
        </w:rPr>
        <w:t xml:space="preserve">Se realizará un estudio </w:t>
      </w:r>
      <w:ins w:id="426" w:author="Jordi" w:date="2021-12-20T12:28:00Z">
        <w:r w:rsidR="001C4B73">
          <w:rPr>
            <w:rFonts w:ascii="Times New Roman" w:eastAsia="Times New Roman" w:hAnsi="Times New Roman" w:cs="Times New Roman"/>
            <w:sz w:val="24"/>
            <w:szCs w:val="24"/>
          </w:rPr>
          <w:t>observacional retrospectivo de cort</w:t>
        </w:r>
      </w:ins>
      <w:ins w:id="427" w:author="Jordi" w:date="2021-12-20T12:29:00Z">
        <w:r w:rsidR="001C4B73">
          <w:rPr>
            <w:rFonts w:ascii="Times New Roman" w:eastAsia="Times New Roman" w:hAnsi="Times New Roman" w:cs="Times New Roman"/>
            <w:sz w:val="24"/>
            <w:szCs w:val="24"/>
          </w:rPr>
          <w:t xml:space="preserve">e </w:t>
        </w:r>
      </w:ins>
      <w:r w:rsidR="009F67C0" w:rsidRPr="00C01091">
        <w:rPr>
          <w:rFonts w:ascii="Times New Roman" w:eastAsia="Times New Roman" w:hAnsi="Times New Roman" w:cs="Times New Roman"/>
          <w:sz w:val="24"/>
          <w:szCs w:val="24"/>
        </w:rPr>
        <w:t>transversal</w:t>
      </w:r>
      <w:ins w:id="428" w:author="Jordi" w:date="2021-12-20T12:46:00Z">
        <w:r w:rsidR="009873C2">
          <w:rPr>
            <w:rFonts w:ascii="Times New Roman" w:eastAsia="Times New Roman" w:hAnsi="Times New Roman" w:cs="Times New Roman"/>
            <w:sz w:val="24"/>
            <w:szCs w:val="24"/>
          </w:rPr>
          <w:t xml:space="preserve"> en el momento de la realización del cribage de DMG. Para ello se utili</w:t>
        </w:r>
      </w:ins>
      <w:ins w:id="429" w:author="Jordi" w:date="2021-12-20T12:47:00Z">
        <w:r w:rsidR="009873C2">
          <w:rPr>
            <w:rFonts w:ascii="Times New Roman" w:eastAsia="Times New Roman" w:hAnsi="Times New Roman" w:cs="Times New Roman"/>
            <w:sz w:val="24"/>
            <w:szCs w:val="24"/>
          </w:rPr>
          <w:t xml:space="preserve">zará una base </w:t>
        </w:r>
      </w:ins>
      <w:del w:id="430" w:author="Jordi" w:date="2021-12-20T12:29:00Z">
        <w:r w:rsidR="009F67C0" w:rsidRPr="00C01091" w:rsidDel="001C4B73">
          <w:rPr>
            <w:rFonts w:ascii="Times New Roman" w:eastAsia="Times New Roman" w:hAnsi="Times New Roman" w:cs="Times New Roman"/>
            <w:sz w:val="24"/>
            <w:szCs w:val="24"/>
          </w:rPr>
          <w:delText xml:space="preserve"> </w:delText>
        </w:r>
      </w:del>
      <w:del w:id="431" w:author="Jordi" w:date="2021-12-20T12:47:00Z">
        <w:r w:rsidR="009F67C0" w:rsidRPr="00C01091" w:rsidDel="009873C2">
          <w:rPr>
            <w:rFonts w:ascii="Times New Roman" w:eastAsia="Times New Roman" w:hAnsi="Times New Roman" w:cs="Times New Roman"/>
            <w:sz w:val="24"/>
            <w:szCs w:val="24"/>
          </w:rPr>
          <w:delText>a partir de la base de</w:delText>
        </w:r>
      </w:del>
      <w:ins w:id="432" w:author="Jordi" w:date="2021-12-20T12:47:00Z">
        <w:r w:rsidR="009873C2">
          <w:rPr>
            <w:rFonts w:ascii="Times New Roman" w:eastAsia="Times New Roman" w:hAnsi="Times New Roman" w:cs="Times New Roman"/>
            <w:sz w:val="24"/>
            <w:szCs w:val="24"/>
          </w:rPr>
          <w:t xml:space="preserve">de </w:t>
        </w:r>
      </w:ins>
      <w:del w:id="433" w:author="Jordi" w:date="2021-12-20T12:47:00Z">
        <w:r w:rsidR="009F67C0" w:rsidRPr="00C01091" w:rsidDel="009873C2">
          <w:rPr>
            <w:rFonts w:ascii="Times New Roman" w:eastAsia="Times New Roman" w:hAnsi="Times New Roman" w:cs="Times New Roman"/>
            <w:sz w:val="24"/>
            <w:szCs w:val="24"/>
          </w:rPr>
          <w:delText xml:space="preserve"> </w:delText>
        </w:r>
      </w:del>
      <w:r w:rsidR="009F67C0" w:rsidRPr="00C01091">
        <w:rPr>
          <w:rFonts w:ascii="Times New Roman" w:eastAsia="Times New Roman" w:hAnsi="Times New Roman" w:cs="Times New Roman"/>
          <w:sz w:val="24"/>
          <w:szCs w:val="24"/>
        </w:rPr>
        <w:t xml:space="preserve">datos del Sistema de Información para el Desarrollo de la Investigación en Atención Primaria (SIDIAP) </w:t>
      </w:r>
      <w:del w:id="434" w:author="Jordi" w:date="2021-12-20T12:29:00Z">
        <w:r w:rsidR="009F67C0" w:rsidRPr="00C01091" w:rsidDel="001C4B73">
          <w:rPr>
            <w:rFonts w:ascii="Times New Roman" w:eastAsia="Times New Roman" w:hAnsi="Times New Roman" w:cs="Times New Roman"/>
            <w:sz w:val="24"/>
            <w:szCs w:val="24"/>
          </w:rPr>
          <w:delText xml:space="preserve">(Historia Clínica Electrónica-ECAP) </w:delText>
        </w:r>
      </w:del>
      <w:r w:rsidR="009F67C0" w:rsidRPr="00C01091">
        <w:rPr>
          <w:rFonts w:ascii="Times New Roman" w:eastAsia="Times New Roman" w:hAnsi="Times New Roman" w:cs="Times New Roman"/>
          <w:sz w:val="24"/>
          <w:szCs w:val="24"/>
        </w:rPr>
        <w:t>del Instituto Catalán de la Salud (ICS).</w:t>
      </w:r>
    </w:p>
    <w:p w:rsidR="009873C2" w:rsidRPr="00C01091" w:rsidDel="009873C2" w:rsidRDefault="009873C2">
      <w:pPr>
        <w:jc w:val="both"/>
        <w:rPr>
          <w:del w:id="435" w:author="Jordi" w:date="2021-12-20T12:48:00Z"/>
          <w:rFonts w:ascii="Times New Roman" w:eastAsia="Times New Roman" w:hAnsi="Times New Roman" w:cs="Times New Roman"/>
          <w:b/>
          <w:sz w:val="24"/>
          <w:szCs w:val="24"/>
        </w:rPr>
      </w:pPr>
    </w:p>
    <w:p w:rsidR="00532EA3" w:rsidRPr="00C01091" w:rsidRDefault="00532EA3">
      <w:pPr>
        <w:jc w:val="both"/>
        <w:rPr>
          <w:rFonts w:ascii="Times New Roman" w:eastAsia="Times New Roman" w:hAnsi="Times New Roman" w:cs="Times New Roman"/>
          <w:sz w:val="24"/>
          <w:szCs w:val="24"/>
        </w:rPr>
      </w:pPr>
    </w:p>
    <w:p w:rsidR="00532EA3" w:rsidRPr="00C01091" w:rsidRDefault="00532EA3">
      <w:pPr>
        <w:jc w:val="both"/>
        <w:rPr>
          <w:rFonts w:ascii="Times New Roman" w:eastAsia="Times New Roman" w:hAnsi="Times New Roman" w:cs="Times New Roman"/>
          <w:sz w:val="24"/>
          <w:szCs w:val="24"/>
        </w:rPr>
      </w:pPr>
    </w:p>
    <w:p w:rsidR="00532EA3" w:rsidRPr="00C01091" w:rsidRDefault="009F67C0" w:rsidP="0047134A">
      <w:pPr>
        <w:pStyle w:val="Ttulo2"/>
        <w:pPrChange w:id="436" w:author="Jordi" w:date="2021-12-20T13:12:00Z">
          <w:pPr>
            <w:jc w:val="both"/>
          </w:pPr>
        </w:pPrChange>
      </w:pPr>
      <w:del w:id="437" w:author="Jordi" w:date="2021-12-20T14:41:00Z">
        <w:r w:rsidRPr="00C01091" w:rsidDel="00515C3F">
          <w:delText xml:space="preserve">4.2. </w:delText>
        </w:r>
      </w:del>
      <w:bookmarkStart w:id="438" w:name="_Toc90903870"/>
      <w:r w:rsidRPr="00C01091">
        <w:t>Ámbito</w:t>
      </w:r>
      <w:ins w:id="439" w:author="Jordi" w:date="2021-12-20T12:48:00Z">
        <w:r w:rsidR="009873C2">
          <w:t xml:space="preserve"> y población de estudio</w:t>
        </w:r>
      </w:ins>
      <w:bookmarkEnd w:id="438"/>
      <w:del w:id="440" w:author="Jordi" w:date="2021-12-20T12:48:00Z">
        <w:r w:rsidRPr="00C01091" w:rsidDel="009873C2">
          <w:delText>:</w:delText>
        </w:r>
      </w:del>
      <w:r w:rsidRPr="00C01091">
        <w:t xml:space="preserve">  </w:t>
      </w:r>
    </w:p>
    <w:p w:rsidR="00532EA3" w:rsidRPr="00C01091" w:rsidRDefault="00532EA3">
      <w:pPr>
        <w:jc w:val="both"/>
        <w:rPr>
          <w:rFonts w:ascii="Times New Roman" w:eastAsia="Times New Roman" w:hAnsi="Times New Roman" w:cs="Times New Roman"/>
          <w:sz w:val="24"/>
          <w:szCs w:val="24"/>
        </w:rPr>
      </w:pPr>
    </w:p>
    <w:p w:rsidR="00532EA3" w:rsidRPr="00C01091" w:rsidDel="00C54D18" w:rsidRDefault="009C2E38">
      <w:pPr>
        <w:jc w:val="both"/>
        <w:rPr>
          <w:del w:id="441" w:author="Jordi" w:date="2021-12-20T12:52:00Z"/>
          <w:rFonts w:ascii="Times New Roman" w:eastAsia="Times New Roman" w:hAnsi="Times New Roman" w:cs="Times New Roman"/>
          <w:b/>
          <w:sz w:val="24"/>
          <w:szCs w:val="24"/>
        </w:rPr>
      </w:pPr>
      <w:del w:id="442" w:author="Jordi" w:date="2021-12-20T12:48:00Z">
        <w:r w:rsidRPr="00C01091" w:rsidDel="009873C2">
          <w:rPr>
            <w:rFonts w:ascii="Times New Roman" w:eastAsia="Times New Roman" w:hAnsi="Times New Roman" w:cs="Times New Roman"/>
            <w:sz w:val="24"/>
            <w:szCs w:val="24"/>
          </w:rPr>
          <w:tab/>
        </w:r>
      </w:del>
      <w:ins w:id="443" w:author="Jordi" w:date="2021-12-20T12:48:00Z">
        <w:r w:rsidR="00C54D18">
          <w:rPr>
            <w:rFonts w:ascii="Times New Roman" w:eastAsia="Times New Roman" w:hAnsi="Times New Roman" w:cs="Times New Roman"/>
            <w:sz w:val="24"/>
            <w:szCs w:val="24"/>
          </w:rPr>
          <w:tab/>
        </w:r>
      </w:ins>
      <w:r w:rsidR="009F67C0" w:rsidRPr="00C01091">
        <w:rPr>
          <w:rFonts w:ascii="Times New Roman" w:eastAsia="Times New Roman" w:hAnsi="Times New Roman" w:cs="Times New Roman"/>
          <w:sz w:val="24"/>
          <w:szCs w:val="24"/>
        </w:rPr>
        <w:t>Gestantes atendidas en los centros de Atención a la Salud Sexual y Reproductiva (CASSIR) de Cataluña, gestionados por el ICS</w:t>
      </w:r>
      <w:ins w:id="444" w:author="Jordi" w:date="2021-12-20T12:53:00Z">
        <w:r w:rsidR="00C54D18">
          <w:rPr>
            <w:rFonts w:ascii="Times New Roman" w:eastAsia="Times New Roman" w:hAnsi="Times New Roman" w:cs="Times New Roman"/>
            <w:sz w:val="24"/>
            <w:szCs w:val="24"/>
          </w:rPr>
          <w:t xml:space="preserve"> que </w:t>
        </w:r>
      </w:ins>
      <w:del w:id="445" w:author="Jordi" w:date="2021-12-20T12:52:00Z">
        <w:r w:rsidR="009F67C0" w:rsidRPr="00C01091" w:rsidDel="00C54D18">
          <w:rPr>
            <w:rFonts w:ascii="Times New Roman" w:eastAsia="Times New Roman" w:hAnsi="Times New Roman" w:cs="Times New Roman"/>
            <w:sz w:val="24"/>
            <w:szCs w:val="24"/>
          </w:rPr>
          <w:delText>.</w:delText>
        </w:r>
      </w:del>
    </w:p>
    <w:p w:rsidR="009873C2" w:rsidRPr="00C01091" w:rsidDel="00C54D18" w:rsidRDefault="00C54D18">
      <w:pPr>
        <w:jc w:val="both"/>
        <w:rPr>
          <w:del w:id="446" w:author="Jordi" w:date="2021-12-20T12:53:00Z"/>
          <w:rFonts w:ascii="Times New Roman" w:eastAsia="Times New Roman" w:hAnsi="Times New Roman" w:cs="Times New Roman"/>
          <w:b/>
          <w:sz w:val="24"/>
          <w:szCs w:val="24"/>
        </w:rPr>
      </w:pPr>
      <w:ins w:id="447" w:author="Jordi" w:date="2021-12-20T12:54:00Z">
        <w:r>
          <w:rPr>
            <w:rFonts w:ascii="Times New Roman" w:eastAsia="Times New Roman" w:hAnsi="Times New Roman" w:cs="Times New Roman"/>
            <w:sz w:val="24"/>
            <w:szCs w:val="24"/>
          </w:rPr>
          <w:t>s</w:t>
        </w:r>
        <w:r w:rsidRPr="00C01091">
          <w:rPr>
            <w:rFonts w:ascii="Times New Roman" w:eastAsia="Times New Roman" w:hAnsi="Times New Roman" w:cs="Times New Roman"/>
            <w:sz w:val="24"/>
            <w:szCs w:val="24"/>
          </w:rPr>
          <w:t>e</w:t>
        </w:r>
      </w:ins>
      <w:ins w:id="448" w:author="Jordi" w:date="2021-12-20T12:48:00Z">
        <w:r w:rsidR="009873C2" w:rsidRPr="00C01091">
          <w:rPr>
            <w:rFonts w:ascii="Times New Roman" w:eastAsia="Times New Roman" w:hAnsi="Times New Roman" w:cs="Times New Roman"/>
            <w:sz w:val="24"/>
            <w:szCs w:val="24"/>
          </w:rPr>
          <w:t xml:space="preserve"> les </w:t>
        </w:r>
      </w:ins>
      <w:ins w:id="449" w:author="Jordi" w:date="2021-12-20T12:57:00Z">
        <w:r>
          <w:rPr>
            <w:rFonts w:ascii="Times New Roman" w:eastAsia="Times New Roman" w:hAnsi="Times New Roman" w:cs="Times New Roman"/>
            <w:sz w:val="24"/>
            <w:szCs w:val="24"/>
          </w:rPr>
          <w:t>haya</w:t>
        </w:r>
      </w:ins>
      <w:ins w:id="450" w:author="Jordi" w:date="2021-12-20T12:59:00Z">
        <w:r w:rsidR="00DB12AB">
          <w:rPr>
            <w:rFonts w:ascii="Times New Roman" w:eastAsia="Times New Roman" w:hAnsi="Times New Roman" w:cs="Times New Roman"/>
            <w:sz w:val="24"/>
            <w:szCs w:val="24"/>
          </w:rPr>
          <w:t>n</w:t>
        </w:r>
      </w:ins>
      <w:ins w:id="451" w:author="Jordi" w:date="2021-12-20T12:57:00Z">
        <w:r>
          <w:rPr>
            <w:rFonts w:ascii="Times New Roman" w:eastAsia="Times New Roman" w:hAnsi="Times New Roman" w:cs="Times New Roman"/>
            <w:sz w:val="24"/>
            <w:szCs w:val="24"/>
          </w:rPr>
          <w:t xml:space="preserve"> </w:t>
        </w:r>
      </w:ins>
      <w:ins w:id="452" w:author="Jordi" w:date="2021-12-20T12:48:00Z">
        <w:r w:rsidR="009873C2" w:rsidRPr="00C01091">
          <w:rPr>
            <w:rFonts w:ascii="Times New Roman" w:eastAsia="Times New Roman" w:hAnsi="Times New Roman" w:cs="Times New Roman"/>
            <w:sz w:val="24"/>
            <w:szCs w:val="24"/>
          </w:rPr>
          <w:t>realiza</w:t>
        </w:r>
      </w:ins>
      <w:ins w:id="453" w:author="Jordi" w:date="2021-12-20T12:57:00Z">
        <w:r>
          <w:rPr>
            <w:rFonts w:ascii="Times New Roman" w:eastAsia="Times New Roman" w:hAnsi="Times New Roman" w:cs="Times New Roman"/>
            <w:sz w:val="24"/>
            <w:szCs w:val="24"/>
          </w:rPr>
          <w:t xml:space="preserve">do </w:t>
        </w:r>
      </w:ins>
      <w:ins w:id="454" w:author="Jordi" w:date="2021-12-20T12:48:00Z">
        <w:r w:rsidR="009873C2" w:rsidRPr="00C01091">
          <w:rPr>
            <w:rFonts w:ascii="Times New Roman" w:eastAsia="Times New Roman" w:hAnsi="Times New Roman" w:cs="Times New Roman"/>
            <w:sz w:val="24"/>
            <w:szCs w:val="24"/>
          </w:rPr>
          <w:t>el test de cribado de diabetes gestacional</w:t>
        </w:r>
      </w:ins>
      <w:ins w:id="455" w:author="Jordi" w:date="2021-12-20T13:01:00Z">
        <w:r w:rsidR="00DB12AB">
          <w:rPr>
            <w:rFonts w:ascii="Times New Roman" w:eastAsia="Times New Roman" w:hAnsi="Times New Roman" w:cs="Times New Roman"/>
            <w:sz w:val="24"/>
            <w:szCs w:val="24"/>
          </w:rPr>
          <w:t xml:space="preserve"> y que provenga de países </w:t>
        </w:r>
      </w:ins>
      <w:ins w:id="456" w:author="Jordi" w:date="2021-12-20T13:02:00Z">
        <w:r w:rsidR="00DB12AB">
          <w:rPr>
            <w:rFonts w:ascii="Times New Roman" w:eastAsia="Times New Roman" w:hAnsi="Times New Roman" w:cs="Times New Roman"/>
            <w:sz w:val="24"/>
            <w:szCs w:val="24"/>
          </w:rPr>
          <w:t xml:space="preserve">con </w:t>
        </w:r>
      </w:ins>
      <w:ins w:id="457" w:author="Jordi" w:date="2021-12-20T13:01:00Z">
        <w:r w:rsidR="00DB12AB">
          <w:rPr>
            <w:rFonts w:ascii="Times New Roman" w:eastAsia="Times New Roman" w:hAnsi="Times New Roman" w:cs="Times New Roman"/>
            <w:sz w:val="24"/>
            <w:szCs w:val="24"/>
          </w:rPr>
          <w:t xml:space="preserve">religión </w:t>
        </w:r>
      </w:ins>
      <w:ins w:id="458" w:author="Jordi" w:date="2021-12-20T13:02:00Z">
        <w:r w:rsidR="000F1DED">
          <w:rPr>
            <w:rFonts w:ascii="Times New Roman" w:eastAsia="Times New Roman" w:hAnsi="Times New Roman" w:cs="Times New Roman"/>
            <w:sz w:val="24"/>
            <w:szCs w:val="24"/>
          </w:rPr>
          <w:t>de mayoría musulmana</w:t>
        </w:r>
      </w:ins>
      <w:ins w:id="459" w:author="Jordi" w:date="2021-12-20T13:03:00Z">
        <w:r w:rsidR="000F1DED">
          <w:rPr>
            <w:rFonts w:ascii="Times New Roman" w:eastAsia="Times New Roman" w:hAnsi="Times New Roman" w:cs="Times New Roman"/>
            <w:sz w:val="24"/>
            <w:szCs w:val="24"/>
          </w:rPr>
          <w:t xml:space="preserve"> (</w:t>
        </w:r>
      </w:ins>
      <w:ins w:id="460" w:author="Jordi" w:date="2021-12-20T13:23:00Z">
        <w:r w:rsidR="00D4306E">
          <w:rPr>
            <w:rFonts w:ascii="Times New Roman" w:eastAsia="Times New Roman" w:hAnsi="Times New Roman" w:cs="Times New Roman"/>
            <w:sz w:val="24"/>
            <w:szCs w:val="24"/>
          </w:rPr>
          <w:t>Annexo</w:t>
        </w:r>
      </w:ins>
      <w:ins w:id="461" w:author="Jordi" w:date="2021-12-20T13:03:00Z">
        <w:r w:rsidR="000F1DED" w:rsidRPr="00C01091">
          <w:rPr>
            <w:rFonts w:ascii="Times New Roman" w:eastAsia="Times New Roman" w:hAnsi="Times New Roman" w:cs="Times New Roman"/>
            <w:sz w:val="24"/>
            <w:szCs w:val="24"/>
          </w:rPr>
          <w:t xml:space="preserve"> </w:t>
        </w:r>
        <w:r w:rsidR="000F1DED">
          <w:rPr>
            <w:rFonts w:ascii="Times New Roman" w:eastAsia="Times New Roman" w:hAnsi="Times New Roman" w:cs="Times New Roman"/>
            <w:sz w:val="24"/>
            <w:szCs w:val="24"/>
          </w:rPr>
          <w:t>xx</w:t>
        </w:r>
        <w:r w:rsidR="000F1DED" w:rsidRPr="00C01091">
          <w:rPr>
            <w:rFonts w:ascii="Times New Roman" w:eastAsia="Times New Roman" w:hAnsi="Times New Roman" w:cs="Times New Roman"/>
            <w:sz w:val="24"/>
            <w:szCs w:val="24"/>
          </w:rPr>
          <w:t>)</w:t>
        </w:r>
      </w:ins>
      <w:ins w:id="462" w:author="Jordi" w:date="2021-12-20T12:48:00Z">
        <w:r w:rsidR="009873C2" w:rsidRPr="00C01091">
          <w:rPr>
            <w:rFonts w:ascii="Times New Roman" w:eastAsia="Times New Roman" w:hAnsi="Times New Roman" w:cs="Times New Roman"/>
            <w:sz w:val="24"/>
            <w:szCs w:val="24"/>
          </w:rPr>
          <w:t>.</w:t>
        </w:r>
      </w:ins>
    </w:p>
    <w:p w:rsidR="00532EA3" w:rsidRPr="00C01091" w:rsidDel="00C54D18" w:rsidRDefault="00532EA3">
      <w:pPr>
        <w:jc w:val="both"/>
        <w:rPr>
          <w:del w:id="463" w:author="Jordi" w:date="2021-12-20T12:51:00Z"/>
          <w:rFonts w:ascii="Times New Roman" w:eastAsia="Times New Roman" w:hAnsi="Times New Roman" w:cs="Times New Roman"/>
          <w:b/>
          <w:sz w:val="24"/>
          <w:szCs w:val="24"/>
        </w:rPr>
      </w:pPr>
    </w:p>
    <w:p w:rsidR="00532EA3" w:rsidRPr="00C01091" w:rsidDel="00C54D18" w:rsidRDefault="009F67C0">
      <w:pPr>
        <w:jc w:val="both"/>
        <w:rPr>
          <w:del w:id="464" w:author="Jordi" w:date="2021-12-20T12:51:00Z"/>
          <w:rFonts w:ascii="Times New Roman" w:eastAsia="Times New Roman" w:hAnsi="Times New Roman" w:cs="Times New Roman"/>
          <w:b/>
          <w:sz w:val="24"/>
          <w:szCs w:val="24"/>
        </w:rPr>
      </w:pPr>
      <w:del w:id="465" w:author="Jordi" w:date="2021-12-20T12:51:00Z">
        <w:r w:rsidRPr="00C01091" w:rsidDel="00C54D18">
          <w:rPr>
            <w:rFonts w:ascii="Times New Roman" w:eastAsia="Times New Roman" w:hAnsi="Times New Roman" w:cs="Times New Roman"/>
            <w:b/>
            <w:sz w:val="24"/>
            <w:szCs w:val="24"/>
          </w:rPr>
          <w:delText xml:space="preserve">4.3. Población de referencia: </w:delText>
        </w:r>
      </w:del>
    </w:p>
    <w:p w:rsidR="00532EA3" w:rsidRPr="00C01091" w:rsidDel="00C54D18" w:rsidRDefault="00532EA3">
      <w:pPr>
        <w:jc w:val="both"/>
        <w:rPr>
          <w:del w:id="466" w:author="Jordi" w:date="2021-12-20T12:53:00Z"/>
          <w:rFonts w:ascii="Times New Roman" w:eastAsia="Times New Roman" w:hAnsi="Times New Roman" w:cs="Times New Roman"/>
          <w:sz w:val="24"/>
          <w:szCs w:val="24"/>
        </w:rPr>
      </w:pPr>
    </w:p>
    <w:p w:rsidR="00C54D18" w:rsidRDefault="00C54D18">
      <w:pPr>
        <w:jc w:val="both"/>
        <w:rPr>
          <w:ins w:id="467" w:author="Jordi" w:date="2021-12-20T12:53:00Z"/>
          <w:rFonts w:ascii="Times New Roman" w:eastAsia="Times New Roman" w:hAnsi="Times New Roman" w:cs="Times New Roman"/>
          <w:sz w:val="24"/>
          <w:szCs w:val="24"/>
        </w:rPr>
      </w:pPr>
    </w:p>
    <w:p w:rsidR="00C54D18" w:rsidRDefault="00C54D18">
      <w:pPr>
        <w:jc w:val="both"/>
        <w:rPr>
          <w:ins w:id="468" w:author="Jordi" w:date="2021-12-20T12:53:00Z"/>
          <w:rFonts w:ascii="Times New Roman" w:eastAsia="Times New Roman" w:hAnsi="Times New Roman" w:cs="Times New Roman"/>
          <w:sz w:val="24"/>
          <w:szCs w:val="24"/>
        </w:rPr>
      </w:pPr>
    </w:p>
    <w:p w:rsidR="00532EA3" w:rsidRPr="000F1DED" w:rsidDel="00C54D18" w:rsidRDefault="009C2E38" w:rsidP="000F1DED">
      <w:pPr>
        <w:pStyle w:val="Prrafodelista"/>
        <w:numPr>
          <w:ilvl w:val="0"/>
          <w:numId w:val="10"/>
        </w:numPr>
        <w:jc w:val="both"/>
        <w:rPr>
          <w:del w:id="469" w:author="Jordi" w:date="2021-12-20T12:56:00Z"/>
          <w:rFonts w:ascii="Times New Roman" w:eastAsia="Times New Roman" w:hAnsi="Times New Roman" w:cs="Times New Roman"/>
          <w:sz w:val="24"/>
          <w:szCs w:val="24"/>
          <w:rPrChange w:id="470" w:author="Jordi" w:date="2021-12-20T13:07:00Z">
            <w:rPr>
              <w:del w:id="471" w:author="Jordi" w:date="2021-12-20T12:56:00Z"/>
            </w:rPr>
          </w:rPrChange>
        </w:rPr>
        <w:pPrChange w:id="472" w:author="Jordi" w:date="2021-12-20T13:07:00Z">
          <w:pPr>
            <w:jc w:val="both"/>
          </w:pPr>
        </w:pPrChange>
      </w:pPr>
      <w:del w:id="473" w:author="Jordi" w:date="2021-12-20T13:07:00Z">
        <w:r w:rsidRPr="000F1DED" w:rsidDel="000F1DED">
          <w:rPr>
            <w:rFonts w:ascii="Times New Roman" w:eastAsia="Times New Roman" w:hAnsi="Times New Roman" w:cs="Times New Roman"/>
            <w:sz w:val="24"/>
            <w:szCs w:val="24"/>
            <w:rPrChange w:id="474" w:author="Jordi" w:date="2021-12-20T13:07:00Z">
              <w:rPr/>
            </w:rPrChange>
          </w:rPr>
          <w:tab/>
        </w:r>
      </w:del>
      <w:ins w:id="475" w:author="Jordi" w:date="2021-12-20T13:04:00Z">
        <w:r w:rsidR="000F1DED" w:rsidRPr="000F1DED">
          <w:rPr>
            <w:rFonts w:ascii="Times New Roman" w:eastAsia="Times New Roman" w:hAnsi="Times New Roman" w:cs="Times New Roman"/>
            <w:sz w:val="24"/>
            <w:szCs w:val="24"/>
            <w:rPrChange w:id="476" w:author="Jordi" w:date="2021-12-20T13:07:00Z">
              <w:rPr/>
            </w:rPrChange>
          </w:rPr>
          <w:t xml:space="preserve">Solamente se </w:t>
        </w:r>
      </w:ins>
      <w:ins w:id="477" w:author="Jordi" w:date="2021-12-20T13:05:00Z">
        <w:r w:rsidR="000F1DED" w:rsidRPr="000F1DED">
          <w:rPr>
            <w:rFonts w:ascii="Times New Roman" w:eastAsia="Times New Roman" w:hAnsi="Times New Roman" w:cs="Times New Roman"/>
            <w:sz w:val="24"/>
            <w:szCs w:val="24"/>
            <w:rPrChange w:id="478" w:author="Jordi" w:date="2021-12-20T13:07:00Z">
              <w:rPr/>
            </w:rPrChange>
          </w:rPr>
          <w:t xml:space="preserve">incluirá la gestante si en la historia clínica (SIDIAP) </w:t>
        </w:r>
      </w:ins>
      <w:del w:id="479" w:author="Jordi" w:date="2021-12-20T12:55:00Z">
        <w:r w:rsidR="002605A0" w:rsidRPr="000F1DED" w:rsidDel="00C54D18">
          <w:rPr>
            <w:rFonts w:ascii="Times New Roman" w:eastAsia="Times New Roman" w:hAnsi="Times New Roman" w:cs="Times New Roman"/>
            <w:sz w:val="24"/>
            <w:szCs w:val="24"/>
            <w:rPrChange w:id="480" w:author="Jordi" w:date="2021-12-20T13:07:00Z">
              <w:rPr/>
            </w:rPrChange>
          </w:rPr>
          <w:delText>M</w:delText>
        </w:r>
        <w:r w:rsidR="009F67C0" w:rsidRPr="000F1DED" w:rsidDel="00C54D18">
          <w:rPr>
            <w:rFonts w:ascii="Times New Roman" w:eastAsia="Times New Roman" w:hAnsi="Times New Roman" w:cs="Times New Roman"/>
            <w:sz w:val="24"/>
            <w:szCs w:val="24"/>
            <w:rPrChange w:id="481" w:author="Jordi" w:date="2021-12-20T13:07:00Z">
              <w:rPr/>
            </w:rPrChange>
          </w:rPr>
          <w:delText>ujeres gestantes atendidas anualmente en el CASSIR de Cataluña gestionados por el ICS</w:delText>
        </w:r>
        <w:r w:rsidR="002605A0" w:rsidRPr="000F1DED" w:rsidDel="00C54D18">
          <w:rPr>
            <w:rFonts w:ascii="Times New Roman" w:eastAsia="Times New Roman" w:hAnsi="Times New Roman" w:cs="Times New Roman"/>
            <w:sz w:val="24"/>
            <w:szCs w:val="24"/>
            <w:rPrChange w:id="482" w:author="Jordi" w:date="2021-12-20T13:07:00Z">
              <w:rPr/>
            </w:rPrChange>
          </w:rPr>
          <w:delText xml:space="preserve"> </w:delText>
        </w:r>
      </w:del>
      <w:del w:id="483" w:author="Jordi" w:date="2021-12-20T13:05:00Z">
        <w:r w:rsidR="002605A0" w:rsidRPr="000F1DED" w:rsidDel="000F1DED">
          <w:rPr>
            <w:rFonts w:ascii="Times New Roman" w:eastAsia="Times New Roman" w:hAnsi="Times New Roman" w:cs="Times New Roman"/>
            <w:sz w:val="24"/>
            <w:szCs w:val="24"/>
            <w:rPrChange w:id="484" w:author="Jordi" w:date="2021-12-20T13:07:00Z">
              <w:rPr/>
            </w:rPrChange>
          </w:rPr>
          <w:delText>y que</w:delText>
        </w:r>
      </w:del>
      <w:ins w:id="485" w:author="Jordi" w:date="2021-12-20T13:05:00Z">
        <w:r w:rsidR="000F1DED" w:rsidRPr="000F1DED">
          <w:rPr>
            <w:rFonts w:ascii="Times New Roman" w:eastAsia="Times New Roman" w:hAnsi="Times New Roman" w:cs="Times New Roman"/>
            <w:sz w:val="24"/>
            <w:szCs w:val="24"/>
            <w:rPrChange w:id="486" w:author="Jordi" w:date="2021-12-20T13:07:00Z">
              <w:rPr/>
            </w:rPrChange>
          </w:rPr>
          <w:t xml:space="preserve">se </w:t>
        </w:r>
      </w:ins>
      <w:ins w:id="487" w:author="Jordi" w:date="2021-12-20T12:56:00Z">
        <w:r w:rsidR="00C54D18" w:rsidRPr="000F1DED">
          <w:rPr>
            <w:rFonts w:ascii="Times New Roman" w:eastAsia="Times New Roman" w:hAnsi="Times New Roman" w:cs="Times New Roman"/>
            <w:sz w:val="24"/>
            <w:szCs w:val="24"/>
            <w:rPrChange w:id="488" w:author="Jordi" w:date="2021-12-20T13:07:00Z">
              <w:rPr/>
            </w:rPrChange>
          </w:rPr>
          <w:t>dispon</w:t>
        </w:r>
      </w:ins>
      <w:ins w:id="489" w:author="Jordi" w:date="2021-12-20T13:05:00Z">
        <w:r w:rsidR="000F1DED" w:rsidRPr="000F1DED">
          <w:rPr>
            <w:rFonts w:ascii="Times New Roman" w:eastAsia="Times New Roman" w:hAnsi="Times New Roman" w:cs="Times New Roman"/>
            <w:sz w:val="24"/>
            <w:szCs w:val="24"/>
            <w:rPrChange w:id="490" w:author="Jordi" w:date="2021-12-20T13:07:00Z">
              <w:rPr/>
            </w:rPrChange>
          </w:rPr>
          <w:t xml:space="preserve">e suficiente </w:t>
        </w:r>
      </w:ins>
      <w:ins w:id="491" w:author="Jordi" w:date="2021-12-20T12:56:00Z">
        <w:r w:rsidR="00C54D18" w:rsidRPr="000F1DED">
          <w:rPr>
            <w:rFonts w:ascii="Times New Roman" w:eastAsia="Times New Roman" w:hAnsi="Times New Roman" w:cs="Times New Roman"/>
            <w:sz w:val="24"/>
            <w:szCs w:val="24"/>
            <w:rPrChange w:id="492" w:author="Jordi" w:date="2021-12-20T13:07:00Z">
              <w:rPr/>
            </w:rPrChange>
          </w:rPr>
          <w:t>información</w:t>
        </w:r>
      </w:ins>
      <w:ins w:id="493" w:author="Jordi" w:date="2021-12-20T12:59:00Z">
        <w:r w:rsidR="00DB12AB" w:rsidRPr="000F1DED">
          <w:rPr>
            <w:rFonts w:ascii="Times New Roman" w:eastAsia="Times New Roman" w:hAnsi="Times New Roman" w:cs="Times New Roman"/>
            <w:sz w:val="24"/>
            <w:szCs w:val="24"/>
            <w:rPrChange w:id="494" w:author="Jordi" w:date="2021-12-20T13:07:00Z">
              <w:rPr/>
            </w:rPrChange>
          </w:rPr>
          <w:t xml:space="preserve"> para poderla clasificar </w:t>
        </w:r>
      </w:ins>
      <w:ins w:id="495" w:author="Jordi" w:date="2021-12-20T13:06:00Z">
        <w:r w:rsidR="000F1DED" w:rsidRPr="000F1DED">
          <w:rPr>
            <w:rFonts w:ascii="Times New Roman" w:eastAsia="Times New Roman" w:hAnsi="Times New Roman" w:cs="Times New Roman"/>
            <w:sz w:val="24"/>
            <w:szCs w:val="24"/>
            <w:rPrChange w:id="496" w:author="Jordi" w:date="2021-12-20T13:07:00Z">
              <w:rPr/>
            </w:rPrChange>
          </w:rPr>
          <w:t xml:space="preserve">de </w:t>
        </w:r>
      </w:ins>
      <w:del w:id="497" w:author="Jordi" w:date="2021-12-20T12:56:00Z">
        <w:r w:rsidR="002605A0" w:rsidRPr="000F1DED" w:rsidDel="00C54D18">
          <w:rPr>
            <w:rFonts w:ascii="Times New Roman" w:eastAsia="Times New Roman" w:hAnsi="Times New Roman" w:cs="Times New Roman"/>
            <w:sz w:val="24"/>
            <w:szCs w:val="24"/>
            <w:rPrChange w:id="498" w:author="Jordi" w:date="2021-12-20T13:07:00Z">
              <w:rPr/>
            </w:rPrChange>
          </w:rPr>
          <w:delText xml:space="preserve"> puedan </w:delText>
        </w:r>
      </w:del>
      <w:del w:id="499" w:author="Jordi" w:date="2021-12-20T13:06:00Z">
        <w:r w:rsidR="002605A0" w:rsidRPr="000F1DED" w:rsidDel="000F1DED">
          <w:rPr>
            <w:rFonts w:ascii="Times New Roman" w:eastAsia="Times New Roman" w:hAnsi="Times New Roman" w:cs="Times New Roman"/>
            <w:sz w:val="24"/>
            <w:szCs w:val="24"/>
            <w:rPrChange w:id="500" w:author="Jordi" w:date="2021-12-20T13:07:00Z">
              <w:rPr/>
            </w:rPrChange>
          </w:rPr>
          <w:delText>clasificar</w:delText>
        </w:r>
      </w:del>
      <w:del w:id="501" w:author="Jordi" w:date="2021-12-20T12:56:00Z">
        <w:r w:rsidR="002605A0" w:rsidRPr="000F1DED" w:rsidDel="00C54D18">
          <w:rPr>
            <w:rFonts w:ascii="Times New Roman" w:eastAsia="Times New Roman" w:hAnsi="Times New Roman" w:cs="Times New Roman"/>
            <w:sz w:val="24"/>
            <w:szCs w:val="24"/>
            <w:rPrChange w:id="502" w:author="Jordi" w:date="2021-12-20T13:07:00Z">
              <w:rPr/>
            </w:rPrChange>
          </w:rPr>
          <w:delText>se</w:delText>
        </w:r>
      </w:del>
      <w:del w:id="503" w:author="Jordi" w:date="2021-12-20T13:06:00Z">
        <w:r w:rsidR="002605A0" w:rsidRPr="000F1DED" w:rsidDel="000F1DED">
          <w:rPr>
            <w:rFonts w:ascii="Times New Roman" w:eastAsia="Times New Roman" w:hAnsi="Times New Roman" w:cs="Times New Roman"/>
            <w:sz w:val="24"/>
            <w:szCs w:val="24"/>
            <w:rPrChange w:id="504" w:author="Jordi" w:date="2021-12-20T13:07:00Z">
              <w:rPr/>
            </w:rPrChange>
          </w:rPr>
          <w:delText xml:space="preserve"> </w:delText>
        </w:r>
      </w:del>
      <w:del w:id="505" w:author="Jordi" w:date="2021-12-20T12:56:00Z">
        <w:r w:rsidR="002605A0" w:rsidRPr="000F1DED" w:rsidDel="00C54D18">
          <w:rPr>
            <w:rFonts w:ascii="Times New Roman" w:eastAsia="Times New Roman" w:hAnsi="Times New Roman" w:cs="Times New Roman"/>
            <w:sz w:val="24"/>
            <w:szCs w:val="24"/>
            <w:rPrChange w:id="506" w:author="Jordi" w:date="2021-12-20T13:07:00Z">
              <w:rPr/>
            </w:rPrChange>
          </w:rPr>
          <w:delText xml:space="preserve">como </w:delText>
        </w:r>
      </w:del>
      <w:ins w:id="507" w:author="Jordi" w:date="2021-12-20T12:56:00Z">
        <w:r w:rsidR="00C54D18" w:rsidRPr="000F1DED">
          <w:rPr>
            <w:rFonts w:ascii="Times New Roman" w:eastAsia="Times New Roman" w:hAnsi="Times New Roman" w:cs="Times New Roman"/>
            <w:sz w:val="24"/>
            <w:szCs w:val="24"/>
            <w:rPrChange w:id="508" w:author="Jordi" w:date="2021-12-20T13:07:00Z">
              <w:rPr/>
            </w:rPrChange>
          </w:rPr>
          <w:t xml:space="preserve">un país </w:t>
        </w:r>
      </w:ins>
      <w:r w:rsidR="002605A0" w:rsidRPr="000F1DED">
        <w:rPr>
          <w:rFonts w:ascii="Times New Roman" w:eastAsia="Times New Roman" w:hAnsi="Times New Roman" w:cs="Times New Roman"/>
          <w:sz w:val="24"/>
          <w:szCs w:val="24"/>
          <w:rPrChange w:id="509" w:author="Jordi" w:date="2021-12-20T13:07:00Z">
            <w:rPr/>
          </w:rPrChange>
        </w:rPr>
        <w:t>potencialmente de religión musulmana</w:t>
      </w:r>
      <w:ins w:id="510" w:author="Jordi" w:date="2021-12-20T13:06:00Z">
        <w:r w:rsidR="000F1DED" w:rsidRPr="000F1DED">
          <w:rPr>
            <w:rFonts w:ascii="Times New Roman" w:eastAsia="Times New Roman" w:hAnsi="Times New Roman" w:cs="Times New Roman"/>
            <w:sz w:val="24"/>
            <w:szCs w:val="24"/>
            <w:rPrChange w:id="511" w:author="Jordi" w:date="2021-12-20T13:07:00Z">
              <w:rPr/>
            </w:rPrChange>
          </w:rPr>
          <w:t xml:space="preserve">, o </w:t>
        </w:r>
      </w:ins>
      <w:ins w:id="512" w:author="Jordi" w:date="2021-12-20T13:24:00Z">
        <w:r w:rsidR="00D4306E">
          <w:rPr>
            <w:rFonts w:ascii="Times New Roman" w:eastAsia="Times New Roman" w:hAnsi="Times New Roman" w:cs="Times New Roman"/>
            <w:sz w:val="24"/>
            <w:szCs w:val="24"/>
          </w:rPr>
          <w:t xml:space="preserve">en su defecto </w:t>
        </w:r>
      </w:ins>
      <w:ins w:id="513" w:author="Jordi" w:date="2021-12-20T13:23:00Z">
        <w:r w:rsidR="00D4306E">
          <w:rPr>
            <w:rFonts w:ascii="Times New Roman" w:eastAsia="Times New Roman" w:hAnsi="Times New Roman" w:cs="Times New Roman"/>
            <w:sz w:val="24"/>
            <w:szCs w:val="24"/>
          </w:rPr>
          <w:t xml:space="preserve">tenga </w:t>
        </w:r>
      </w:ins>
      <w:del w:id="514" w:author="Jordi" w:date="2021-12-20T13:06:00Z">
        <w:r w:rsidR="002605A0" w:rsidRPr="000F1DED" w:rsidDel="000F1DED">
          <w:rPr>
            <w:rFonts w:ascii="Times New Roman" w:eastAsia="Times New Roman" w:hAnsi="Times New Roman" w:cs="Times New Roman"/>
            <w:sz w:val="24"/>
            <w:szCs w:val="24"/>
            <w:rPrChange w:id="515" w:author="Jordi" w:date="2021-12-20T13:07:00Z">
              <w:rPr/>
            </w:rPrChange>
          </w:rPr>
          <w:delText xml:space="preserve">. </w:delText>
        </w:r>
      </w:del>
    </w:p>
    <w:p w:rsidR="00532EA3" w:rsidRPr="000F1DED" w:rsidDel="00C54D18" w:rsidRDefault="00532EA3" w:rsidP="000F1DED">
      <w:pPr>
        <w:pStyle w:val="Prrafodelista"/>
        <w:numPr>
          <w:ilvl w:val="0"/>
          <w:numId w:val="10"/>
        </w:numPr>
        <w:rPr>
          <w:del w:id="516" w:author="Jordi" w:date="2021-12-20T12:56:00Z"/>
          <w:rFonts w:ascii="Times New Roman" w:eastAsia="Times New Roman" w:hAnsi="Times New Roman" w:cs="Times New Roman"/>
          <w:sz w:val="24"/>
          <w:szCs w:val="24"/>
          <w:rPrChange w:id="517" w:author="Jordi" w:date="2021-12-20T13:08:00Z">
            <w:rPr>
              <w:del w:id="518" w:author="Jordi" w:date="2021-12-20T12:56:00Z"/>
              <w:b/>
            </w:rPr>
          </w:rPrChange>
        </w:rPr>
        <w:pPrChange w:id="519" w:author="Jordi" w:date="2021-12-20T13:07:00Z">
          <w:pPr>
            <w:jc w:val="both"/>
          </w:pPr>
        </w:pPrChange>
      </w:pPr>
    </w:p>
    <w:p w:rsidR="002605A0" w:rsidRDefault="009C2E38" w:rsidP="000F1DED">
      <w:pPr>
        <w:pStyle w:val="Prrafodelista"/>
        <w:numPr>
          <w:ilvl w:val="0"/>
          <w:numId w:val="10"/>
        </w:numPr>
        <w:rPr>
          <w:ins w:id="520" w:author="Jordi" w:date="2021-12-20T13:21:00Z"/>
          <w:rFonts w:ascii="Times New Roman" w:eastAsia="Times New Roman" w:hAnsi="Times New Roman" w:cs="Times New Roman"/>
          <w:sz w:val="24"/>
          <w:szCs w:val="24"/>
        </w:rPr>
        <w:pPrChange w:id="521" w:author="Jordi" w:date="2021-12-20T13:07:00Z">
          <w:pPr>
            <w:jc w:val="both"/>
          </w:pPr>
        </w:pPrChange>
      </w:pPr>
      <w:del w:id="522" w:author="Jordi" w:date="2021-12-20T12:58:00Z">
        <w:r w:rsidRPr="000F1DED" w:rsidDel="00C54D18">
          <w:rPr>
            <w:rFonts w:ascii="Times New Roman" w:eastAsia="Times New Roman" w:hAnsi="Times New Roman" w:cs="Times New Roman"/>
            <w:sz w:val="24"/>
            <w:szCs w:val="24"/>
            <w:rPrChange w:id="523" w:author="Jordi" w:date="2021-12-20T13:08:00Z">
              <w:rPr/>
            </w:rPrChange>
          </w:rPr>
          <w:tab/>
        </w:r>
      </w:del>
      <w:del w:id="524" w:author="Jordi" w:date="2021-12-20T13:06:00Z">
        <w:r w:rsidR="002605A0" w:rsidRPr="000F1DED" w:rsidDel="000F1DED">
          <w:rPr>
            <w:rFonts w:ascii="Times New Roman" w:eastAsia="Times New Roman" w:hAnsi="Times New Roman" w:cs="Times New Roman"/>
            <w:sz w:val="24"/>
            <w:szCs w:val="24"/>
            <w:rPrChange w:id="525" w:author="Jordi" w:date="2021-12-20T13:08:00Z">
              <w:rPr/>
            </w:rPrChange>
          </w:rPr>
          <w:delText>La identificación de</w:delText>
        </w:r>
        <w:r w:rsidR="00B95E40" w:rsidRPr="000F1DED" w:rsidDel="000F1DED">
          <w:rPr>
            <w:rFonts w:ascii="Times New Roman" w:eastAsia="Times New Roman" w:hAnsi="Times New Roman" w:cs="Times New Roman"/>
            <w:sz w:val="24"/>
            <w:szCs w:val="24"/>
            <w:rPrChange w:id="526" w:author="Jordi" w:date="2021-12-20T13:08:00Z">
              <w:rPr/>
            </w:rPrChange>
          </w:rPr>
          <w:delText xml:space="preserve">l país de </w:delText>
        </w:r>
        <w:r w:rsidR="002605A0" w:rsidRPr="000F1DED" w:rsidDel="000F1DED">
          <w:rPr>
            <w:rFonts w:ascii="Times New Roman" w:eastAsia="Times New Roman" w:hAnsi="Times New Roman" w:cs="Times New Roman"/>
            <w:sz w:val="24"/>
            <w:szCs w:val="24"/>
            <w:rPrChange w:id="527" w:author="Jordi" w:date="2021-12-20T13:08:00Z">
              <w:rPr/>
            </w:rPrChange>
          </w:rPr>
          <w:delText xml:space="preserve">religión </w:delText>
        </w:r>
      </w:del>
      <w:del w:id="528" w:author="Jordi" w:date="2021-12-20T12:57:00Z">
        <w:r w:rsidR="00B95E40" w:rsidRPr="000F1DED" w:rsidDel="00C54D18">
          <w:rPr>
            <w:rFonts w:ascii="Times New Roman" w:eastAsia="Times New Roman" w:hAnsi="Times New Roman" w:cs="Times New Roman"/>
            <w:sz w:val="24"/>
            <w:szCs w:val="24"/>
            <w:rPrChange w:id="529" w:author="Jordi" w:date="2021-12-20T13:08:00Z">
              <w:rPr/>
            </w:rPrChange>
          </w:rPr>
          <w:delText xml:space="preserve">potencialmente </w:delText>
        </w:r>
      </w:del>
      <w:del w:id="530" w:author="Jordi" w:date="2021-12-20T13:06:00Z">
        <w:r w:rsidR="002605A0" w:rsidRPr="000F1DED" w:rsidDel="000F1DED">
          <w:rPr>
            <w:rFonts w:ascii="Times New Roman" w:eastAsia="Times New Roman" w:hAnsi="Times New Roman" w:cs="Times New Roman"/>
            <w:sz w:val="24"/>
            <w:szCs w:val="24"/>
            <w:rPrChange w:id="531" w:author="Jordi" w:date="2021-12-20T13:08:00Z">
              <w:rPr/>
            </w:rPrChange>
          </w:rPr>
          <w:delText>musulmana se realizará según</w:delText>
        </w:r>
      </w:del>
      <w:del w:id="532" w:author="Jordi" w:date="2021-12-20T13:23:00Z">
        <w:r w:rsidR="002605A0" w:rsidRPr="000F1DED" w:rsidDel="00D4306E">
          <w:rPr>
            <w:rFonts w:ascii="Times New Roman" w:eastAsia="Times New Roman" w:hAnsi="Times New Roman" w:cs="Times New Roman"/>
            <w:sz w:val="24"/>
            <w:szCs w:val="24"/>
            <w:rPrChange w:id="533" w:author="Jordi" w:date="2021-12-20T13:08:00Z">
              <w:rPr/>
            </w:rPrChange>
          </w:rPr>
          <w:delText xml:space="preserve"> </w:delText>
        </w:r>
      </w:del>
      <w:del w:id="534" w:author="Jordi" w:date="2021-12-20T12:58:00Z">
        <w:r w:rsidR="002605A0" w:rsidRPr="000F1DED" w:rsidDel="00C54D18">
          <w:rPr>
            <w:rFonts w:ascii="Times New Roman" w:eastAsia="Times New Roman" w:hAnsi="Times New Roman" w:cs="Times New Roman"/>
            <w:sz w:val="24"/>
            <w:szCs w:val="24"/>
            <w:rPrChange w:id="535" w:author="Jordi" w:date="2021-12-20T13:08:00Z">
              <w:rPr/>
            </w:rPrChange>
          </w:rPr>
          <w:delText xml:space="preserve">el país de origen o </w:delText>
        </w:r>
      </w:del>
      <w:r w:rsidR="002605A0" w:rsidRPr="000F1DED">
        <w:rPr>
          <w:rFonts w:ascii="Times New Roman" w:eastAsia="Times New Roman" w:hAnsi="Times New Roman" w:cs="Times New Roman"/>
          <w:sz w:val="24"/>
          <w:szCs w:val="24"/>
          <w:rPrChange w:id="536" w:author="Jordi" w:date="2021-12-20T13:08:00Z">
            <w:rPr/>
          </w:rPrChange>
        </w:rPr>
        <w:t>la etnia registrada en la historia clínica</w:t>
      </w:r>
      <w:del w:id="537" w:author="Jordi" w:date="2021-12-20T13:24:00Z">
        <w:r w:rsidR="002605A0" w:rsidRPr="000F1DED" w:rsidDel="00D4306E">
          <w:rPr>
            <w:rFonts w:ascii="Times New Roman" w:eastAsia="Times New Roman" w:hAnsi="Times New Roman" w:cs="Times New Roman"/>
            <w:sz w:val="24"/>
            <w:szCs w:val="24"/>
            <w:rPrChange w:id="538" w:author="Jordi" w:date="2021-12-20T13:08:00Z">
              <w:rPr/>
            </w:rPrChange>
          </w:rPr>
          <w:delText>.</w:delText>
        </w:r>
      </w:del>
      <w:r w:rsidR="002605A0" w:rsidRPr="000F1DED">
        <w:rPr>
          <w:rFonts w:ascii="Times New Roman" w:eastAsia="Times New Roman" w:hAnsi="Times New Roman" w:cs="Times New Roman"/>
          <w:sz w:val="24"/>
          <w:szCs w:val="24"/>
          <w:rPrChange w:id="539" w:author="Jordi" w:date="2021-12-20T13:08:00Z">
            <w:rPr/>
          </w:rPrChange>
        </w:rPr>
        <w:t xml:space="preserve"> </w:t>
      </w:r>
    </w:p>
    <w:p w:rsidR="00D4306E" w:rsidRPr="00D4306E" w:rsidRDefault="00D4306E" w:rsidP="00D4306E">
      <w:pPr>
        <w:pStyle w:val="Prrafodelista"/>
        <w:rPr>
          <w:ins w:id="540" w:author="Jordi" w:date="2021-12-20T13:21:00Z"/>
          <w:rFonts w:ascii="Times New Roman" w:eastAsia="Times New Roman" w:hAnsi="Times New Roman" w:cs="Times New Roman"/>
          <w:sz w:val="24"/>
          <w:szCs w:val="24"/>
          <w:rPrChange w:id="541" w:author="Jordi" w:date="2021-12-20T13:21:00Z">
            <w:rPr>
              <w:ins w:id="542" w:author="Jordi" w:date="2021-12-20T13:21:00Z"/>
            </w:rPr>
          </w:rPrChange>
        </w:rPr>
        <w:pPrChange w:id="543" w:author="Jordi" w:date="2021-12-20T13:21:00Z">
          <w:pPr>
            <w:pStyle w:val="Prrafodelista"/>
            <w:numPr>
              <w:numId w:val="10"/>
            </w:numPr>
            <w:ind w:left="1080" w:hanging="360"/>
          </w:pPr>
        </w:pPrChange>
      </w:pPr>
    </w:p>
    <w:p w:rsidR="00D4306E" w:rsidRPr="00D4306E" w:rsidRDefault="00D4306E" w:rsidP="00D4306E">
      <w:pPr>
        <w:pStyle w:val="Prrafodelista"/>
        <w:numPr>
          <w:ilvl w:val="0"/>
          <w:numId w:val="10"/>
        </w:numPr>
        <w:jc w:val="both"/>
        <w:rPr>
          <w:rFonts w:ascii="Times New Roman" w:eastAsia="Times New Roman" w:hAnsi="Times New Roman" w:cs="Times New Roman"/>
          <w:sz w:val="24"/>
          <w:szCs w:val="24"/>
        </w:rPr>
      </w:pPr>
      <w:moveToRangeStart w:id="544" w:author="Jordi" w:date="2021-12-20T13:21:00Z" w:name="move90898932"/>
      <w:moveTo w:id="545" w:author="Jordi" w:date="2021-12-20T13:21:00Z">
        <w:r w:rsidRPr="00D4306E">
          <w:rPr>
            <w:rFonts w:ascii="Times New Roman" w:eastAsia="Times New Roman" w:hAnsi="Times New Roman" w:cs="Times New Roman"/>
            <w:sz w:val="24"/>
            <w:szCs w:val="24"/>
          </w:rPr>
          <w:t xml:space="preserve">Se considera un país de origen musulmán si el porcentaje de población musulmana está  por encima de 90% de toda la población (véase </w:t>
        </w:r>
        <w:del w:id="546" w:author="Jordi" w:date="2021-12-20T13:24:00Z">
          <w:r w:rsidRPr="00D4306E" w:rsidDel="00D4306E">
            <w:rPr>
              <w:rFonts w:ascii="Times New Roman" w:eastAsia="Times New Roman" w:hAnsi="Times New Roman" w:cs="Times New Roman"/>
              <w:sz w:val="24"/>
              <w:szCs w:val="24"/>
            </w:rPr>
            <w:delText xml:space="preserve">Figura 1 y </w:delText>
          </w:r>
        </w:del>
      </w:moveTo>
      <w:ins w:id="547" w:author="Jordi" w:date="2021-12-20T13:24:00Z">
        <w:r>
          <w:rPr>
            <w:rFonts w:ascii="Times New Roman" w:eastAsia="Times New Roman" w:hAnsi="Times New Roman" w:cs="Times New Roman"/>
            <w:sz w:val="24"/>
            <w:szCs w:val="24"/>
          </w:rPr>
          <w:t xml:space="preserve">Figura 1 i </w:t>
        </w:r>
      </w:ins>
      <w:moveTo w:id="548" w:author="Jordi" w:date="2021-12-20T13:21:00Z">
        <w:r w:rsidRPr="00D4306E">
          <w:rPr>
            <w:rFonts w:ascii="Times New Roman" w:eastAsia="Times New Roman" w:hAnsi="Times New Roman" w:cs="Times New Roman"/>
            <w:sz w:val="24"/>
            <w:szCs w:val="24"/>
          </w:rPr>
          <w:t xml:space="preserve">anexo 4. Países y porcentaje de poblaciones musulmanas). </w:t>
        </w:r>
      </w:moveTo>
    </w:p>
    <w:moveToRangeEnd w:id="544"/>
    <w:p w:rsidR="00D4306E" w:rsidRPr="000F1DED" w:rsidRDefault="00D4306E" w:rsidP="00D4306E">
      <w:pPr>
        <w:pStyle w:val="Prrafodelista"/>
        <w:ind w:left="1080"/>
        <w:rPr>
          <w:rFonts w:ascii="Times New Roman" w:eastAsia="Times New Roman" w:hAnsi="Times New Roman" w:cs="Times New Roman"/>
          <w:sz w:val="24"/>
          <w:szCs w:val="24"/>
          <w:rPrChange w:id="549" w:author="Jordi" w:date="2021-12-20T13:08:00Z">
            <w:rPr/>
          </w:rPrChange>
        </w:rPr>
        <w:pPrChange w:id="550" w:author="Jordi" w:date="2021-12-20T13:21:00Z">
          <w:pPr>
            <w:jc w:val="both"/>
          </w:pPr>
        </w:pPrChange>
      </w:pPr>
    </w:p>
    <w:p w:rsidR="00D4306E" w:rsidRPr="00C01091" w:rsidRDefault="00D4306E" w:rsidP="00D4306E">
      <w:pPr>
        <w:jc w:val="both"/>
        <w:rPr>
          <w:ins w:id="551" w:author="Jordi" w:date="2021-12-20T13:23:00Z"/>
          <w:rFonts w:ascii="Times New Roman" w:eastAsia="Times New Roman" w:hAnsi="Times New Roman" w:cs="Times New Roman"/>
          <w:sz w:val="24"/>
          <w:szCs w:val="24"/>
        </w:rPr>
      </w:pPr>
    </w:p>
    <w:p w:rsidR="00D4306E" w:rsidRPr="00C01091" w:rsidRDefault="00D4306E" w:rsidP="00D4306E">
      <w:pPr>
        <w:jc w:val="both"/>
        <w:rPr>
          <w:ins w:id="552" w:author="Jordi" w:date="2021-12-20T13:23:00Z"/>
          <w:rFonts w:ascii="Times New Roman" w:eastAsia="Times New Roman" w:hAnsi="Times New Roman" w:cs="Times New Roman"/>
          <w:sz w:val="24"/>
          <w:szCs w:val="24"/>
        </w:rPr>
      </w:pPr>
      <w:ins w:id="553" w:author="Jordi" w:date="2021-12-20T13:23:00Z">
        <w:r w:rsidRPr="00C01091">
          <w:rPr>
            <w:rFonts w:ascii="Times New Roman" w:hAnsi="Times New Roman" w:cs="Times New Roman"/>
            <w:noProof/>
            <w:sz w:val="24"/>
            <w:szCs w:val="24"/>
          </w:rPr>
          <w:lastRenderedPageBreak/>
          <w:drawing>
            <wp:inline distT="0" distB="0" distL="0" distR="0">
              <wp:extent cx="5396230" cy="2896258"/>
              <wp:effectExtent l="0" t="0" r="0" b="0"/>
              <wp:docPr id="1" name="image4.png" descr="https://upload.wikimedia.org/wikipedia/commons/thumb/a/a0/World_Muslim_Population_2018.png/1280px-World_Muslim_Population_2018.png"/>
              <wp:cNvGraphicFramePr/>
              <a:graphic xmlns:a="http://schemas.openxmlformats.org/drawingml/2006/main">
                <a:graphicData uri="http://schemas.openxmlformats.org/drawingml/2006/picture">
                  <pic:pic xmlns:pic="http://schemas.openxmlformats.org/drawingml/2006/picture">
                    <pic:nvPicPr>
                      <pic:cNvPr id="0" name="image4.png" descr="https://upload.wikimedia.org/wikipedia/commons/thumb/a/a0/World_Muslim_Population_2018.png/1280px-World_Muslim_Population_2018.png"/>
                      <pic:cNvPicPr preferRelativeResize="0"/>
                    </pic:nvPicPr>
                    <pic:blipFill>
                      <a:blip r:embed="rId12" cstate="print"/>
                      <a:srcRect/>
                      <a:stretch>
                        <a:fillRect/>
                      </a:stretch>
                    </pic:blipFill>
                    <pic:spPr>
                      <a:xfrm>
                        <a:off x="0" y="0"/>
                        <a:ext cx="5396230" cy="2896258"/>
                      </a:xfrm>
                      <a:prstGeom prst="rect">
                        <a:avLst/>
                      </a:prstGeom>
                      <a:ln/>
                    </pic:spPr>
                  </pic:pic>
                </a:graphicData>
              </a:graphic>
            </wp:inline>
          </w:drawing>
        </w:r>
      </w:ins>
    </w:p>
    <w:p w:rsidR="00D4306E" w:rsidRPr="00C01091" w:rsidRDefault="00D4306E" w:rsidP="00D4306E">
      <w:pPr>
        <w:jc w:val="both"/>
        <w:rPr>
          <w:ins w:id="554" w:author="Jordi" w:date="2021-12-20T13:23:00Z"/>
          <w:rFonts w:ascii="Times New Roman" w:eastAsia="Times New Roman" w:hAnsi="Times New Roman" w:cs="Times New Roman"/>
          <w:sz w:val="24"/>
          <w:szCs w:val="24"/>
        </w:rPr>
      </w:pPr>
      <w:ins w:id="555" w:author="Jordi" w:date="2021-12-20T13:23:00Z">
        <w:r w:rsidRPr="00C01091">
          <w:rPr>
            <w:rFonts w:ascii="Times New Roman" w:eastAsia="Times New Roman" w:hAnsi="Times New Roman" w:cs="Times New Roman"/>
            <w:sz w:val="24"/>
            <w:szCs w:val="24"/>
          </w:rPr>
          <w:t>Figura 1. Naciones que adoptan o reconocen la religión islámica en sus distintas variantes como oficial representados con el porcentaje de creyentes sobre la población.</w:t>
        </w:r>
      </w:ins>
    </w:p>
    <w:p w:rsidR="002605A0" w:rsidRPr="00C01091" w:rsidRDefault="002605A0">
      <w:pPr>
        <w:jc w:val="both"/>
        <w:rPr>
          <w:rFonts w:ascii="Times New Roman" w:eastAsia="Times New Roman" w:hAnsi="Times New Roman" w:cs="Times New Roman"/>
          <w:sz w:val="24"/>
          <w:szCs w:val="24"/>
        </w:rPr>
      </w:pPr>
    </w:p>
    <w:p w:rsidR="002605A0" w:rsidRPr="00C01091" w:rsidRDefault="002605A0" w:rsidP="00515C3F">
      <w:pPr>
        <w:pStyle w:val="Ttulo3"/>
        <w:pPrChange w:id="556" w:author="Jordi" w:date="2021-12-20T14:41:00Z">
          <w:pPr>
            <w:pStyle w:val="Sinespaciado"/>
          </w:pPr>
        </w:pPrChange>
      </w:pPr>
      <w:del w:id="557" w:author="Jordi" w:date="2021-12-20T14:41:00Z">
        <w:r w:rsidRPr="00C01091" w:rsidDel="00515C3F">
          <w:delText>4.</w:delText>
        </w:r>
      </w:del>
      <w:del w:id="558" w:author="Jordi" w:date="2021-12-20T12:59:00Z">
        <w:r w:rsidRPr="00C01091" w:rsidDel="00DB12AB">
          <w:delText>3</w:delText>
        </w:r>
      </w:del>
      <w:del w:id="559" w:author="Jordi" w:date="2021-12-20T14:41:00Z">
        <w:r w:rsidRPr="00C01091" w:rsidDel="00515C3F">
          <w:delText xml:space="preserve">.1. </w:delText>
        </w:r>
      </w:del>
      <w:bookmarkStart w:id="560" w:name="_Toc90903871"/>
      <w:r w:rsidRPr="00C01091">
        <w:t>Criterios de inclusió</w:t>
      </w:r>
      <w:r w:rsidR="003D7055" w:rsidRPr="00C01091">
        <w:t>n</w:t>
      </w:r>
      <w:bookmarkEnd w:id="560"/>
    </w:p>
    <w:p w:rsidR="003D7055" w:rsidRPr="00C01091" w:rsidRDefault="003D7055">
      <w:pPr>
        <w:jc w:val="both"/>
        <w:rPr>
          <w:rFonts w:ascii="Times New Roman" w:eastAsia="Times New Roman" w:hAnsi="Times New Roman" w:cs="Times New Roman"/>
          <w:b/>
          <w:sz w:val="24"/>
          <w:szCs w:val="24"/>
        </w:rPr>
      </w:pPr>
    </w:p>
    <w:p w:rsidR="003D7055" w:rsidRPr="00C01091" w:rsidRDefault="003D7055">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 unidad de análisis será el episodio de embarazo</w:t>
      </w:r>
      <w:ins w:id="561" w:author="Jordi" w:date="2021-12-20T13:00:00Z">
        <w:r w:rsidR="00DB12AB">
          <w:rPr>
            <w:rFonts w:ascii="Times New Roman" w:eastAsia="Times New Roman" w:hAnsi="Times New Roman" w:cs="Times New Roman"/>
            <w:sz w:val="24"/>
            <w:szCs w:val="24"/>
          </w:rPr>
          <w:t xml:space="preserve">, por lo tanto una </w:t>
        </w:r>
      </w:ins>
      <w:ins w:id="562" w:author="Jordi" w:date="2021-12-20T13:09:00Z">
        <w:r w:rsidR="0047134A">
          <w:rPr>
            <w:rFonts w:ascii="Times New Roman" w:eastAsia="Times New Roman" w:hAnsi="Times New Roman" w:cs="Times New Roman"/>
            <w:sz w:val="24"/>
            <w:szCs w:val="24"/>
          </w:rPr>
          <w:t xml:space="preserve">misma </w:t>
        </w:r>
      </w:ins>
      <w:ins w:id="563" w:author="Jordi" w:date="2021-12-20T13:00:00Z">
        <w:r w:rsidR="00DB12AB">
          <w:rPr>
            <w:rFonts w:ascii="Times New Roman" w:eastAsia="Times New Roman" w:hAnsi="Times New Roman" w:cs="Times New Roman"/>
            <w:sz w:val="24"/>
            <w:szCs w:val="24"/>
          </w:rPr>
          <w:t xml:space="preserve">mujer con </w:t>
        </w:r>
      </w:ins>
      <w:ins w:id="564" w:author="Jordi" w:date="2021-12-20T13:07:00Z">
        <w:r w:rsidR="000F1DED">
          <w:rPr>
            <w:rFonts w:ascii="Times New Roman" w:eastAsia="Times New Roman" w:hAnsi="Times New Roman" w:cs="Times New Roman"/>
            <w:sz w:val="24"/>
            <w:szCs w:val="24"/>
          </w:rPr>
          <w:t>múltiples</w:t>
        </w:r>
      </w:ins>
      <w:ins w:id="565" w:author="Jordi" w:date="2021-12-20T13:00:00Z">
        <w:r w:rsidR="00DB12AB">
          <w:rPr>
            <w:rFonts w:ascii="Times New Roman" w:eastAsia="Times New Roman" w:hAnsi="Times New Roman" w:cs="Times New Roman"/>
            <w:sz w:val="24"/>
            <w:szCs w:val="24"/>
          </w:rPr>
          <w:t xml:space="preserve"> embarazos </w:t>
        </w:r>
      </w:ins>
      <w:ins w:id="566" w:author="Jordi" w:date="2021-12-20T13:11:00Z">
        <w:r w:rsidR="0047134A">
          <w:rPr>
            <w:rFonts w:ascii="Times New Roman" w:eastAsia="Times New Roman" w:hAnsi="Times New Roman" w:cs="Times New Roman"/>
            <w:sz w:val="24"/>
            <w:szCs w:val="24"/>
          </w:rPr>
          <w:t xml:space="preserve">se </w:t>
        </w:r>
      </w:ins>
      <w:ins w:id="567" w:author="Jordi" w:date="2021-12-20T13:00:00Z">
        <w:r w:rsidR="00DB12AB">
          <w:rPr>
            <w:rFonts w:ascii="Times New Roman" w:eastAsia="Times New Roman" w:hAnsi="Times New Roman" w:cs="Times New Roman"/>
            <w:sz w:val="24"/>
            <w:szCs w:val="24"/>
          </w:rPr>
          <w:t xml:space="preserve">puede </w:t>
        </w:r>
      </w:ins>
      <w:ins w:id="568" w:author="Jordi" w:date="2021-12-20T13:11:00Z">
        <w:r w:rsidR="0047134A">
          <w:rPr>
            <w:rFonts w:ascii="Times New Roman" w:eastAsia="Times New Roman" w:hAnsi="Times New Roman" w:cs="Times New Roman"/>
            <w:sz w:val="24"/>
            <w:szCs w:val="24"/>
          </w:rPr>
          <w:t xml:space="preserve">incluir </w:t>
        </w:r>
      </w:ins>
      <w:ins w:id="569" w:author="Jordi" w:date="2021-12-20T13:09:00Z">
        <w:r w:rsidR="0047134A">
          <w:rPr>
            <w:rFonts w:ascii="Times New Roman" w:eastAsia="Times New Roman" w:hAnsi="Times New Roman" w:cs="Times New Roman"/>
            <w:sz w:val="24"/>
            <w:szCs w:val="24"/>
          </w:rPr>
          <w:t>más de un</w:t>
        </w:r>
      </w:ins>
      <w:ins w:id="570" w:author="Jordi" w:date="2021-12-20T13:07:00Z">
        <w:r w:rsidR="000F1DED">
          <w:rPr>
            <w:rFonts w:ascii="Times New Roman" w:eastAsia="Times New Roman" w:hAnsi="Times New Roman" w:cs="Times New Roman"/>
            <w:sz w:val="24"/>
            <w:szCs w:val="24"/>
          </w:rPr>
          <w:t xml:space="preserve"> ve</w:t>
        </w:r>
      </w:ins>
      <w:ins w:id="571" w:author="Jordi" w:date="2021-12-20T13:09:00Z">
        <w:r w:rsidR="0047134A">
          <w:rPr>
            <w:rFonts w:ascii="Times New Roman" w:eastAsia="Times New Roman" w:hAnsi="Times New Roman" w:cs="Times New Roman"/>
            <w:sz w:val="24"/>
            <w:szCs w:val="24"/>
          </w:rPr>
          <w:t>z</w:t>
        </w:r>
      </w:ins>
      <w:ins w:id="572" w:author="Jordi" w:date="2021-12-20T13:07:00Z">
        <w:r w:rsidR="000F1DED">
          <w:rPr>
            <w:rFonts w:ascii="Times New Roman" w:eastAsia="Times New Roman" w:hAnsi="Times New Roman" w:cs="Times New Roman"/>
            <w:sz w:val="24"/>
            <w:szCs w:val="24"/>
          </w:rPr>
          <w:t xml:space="preserve">. </w:t>
        </w:r>
      </w:ins>
      <w:ins w:id="573" w:author="Jordi" w:date="2021-12-20T13:00:00Z">
        <w:r w:rsidR="00DB12AB">
          <w:rPr>
            <w:rFonts w:ascii="Times New Roman" w:eastAsia="Times New Roman" w:hAnsi="Times New Roman" w:cs="Times New Roman"/>
            <w:sz w:val="24"/>
            <w:szCs w:val="24"/>
          </w:rPr>
          <w:t xml:space="preserve"> </w:t>
        </w:r>
      </w:ins>
      <w:del w:id="574" w:author="Jordi" w:date="2021-12-20T13:00:00Z">
        <w:r w:rsidR="00E5769A" w:rsidRPr="00C01091" w:rsidDel="00DB12AB">
          <w:rPr>
            <w:rFonts w:ascii="Times New Roman" w:eastAsia="Times New Roman" w:hAnsi="Times New Roman" w:cs="Times New Roman"/>
            <w:sz w:val="24"/>
            <w:szCs w:val="24"/>
          </w:rPr>
          <w:delText>.</w:delText>
        </w:r>
      </w:del>
    </w:p>
    <w:p w:rsidR="006058EC" w:rsidRDefault="006058EC">
      <w:pPr>
        <w:jc w:val="both"/>
        <w:rPr>
          <w:ins w:id="575" w:author="Jordi" w:date="2021-12-20T13:24:00Z"/>
          <w:rFonts w:ascii="Times New Roman" w:eastAsia="Times New Roman" w:hAnsi="Times New Roman" w:cs="Times New Roman"/>
          <w:sz w:val="24"/>
          <w:szCs w:val="24"/>
        </w:rPr>
      </w:pPr>
    </w:p>
    <w:p w:rsidR="00D4306E" w:rsidRDefault="00D4306E">
      <w:pPr>
        <w:jc w:val="both"/>
        <w:rPr>
          <w:ins w:id="576" w:author="Jordi" w:date="2021-12-20T13:24:00Z"/>
          <w:rFonts w:ascii="Times New Roman" w:eastAsia="Times New Roman" w:hAnsi="Times New Roman" w:cs="Times New Roman"/>
          <w:sz w:val="24"/>
          <w:szCs w:val="24"/>
        </w:rPr>
      </w:pPr>
      <w:ins w:id="577" w:author="Jordi" w:date="2021-12-20T13:24:00Z">
        <w:r>
          <w:rPr>
            <w:rFonts w:ascii="Times New Roman" w:eastAsia="Times New Roman" w:hAnsi="Times New Roman" w:cs="Times New Roman"/>
            <w:sz w:val="24"/>
            <w:szCs w:val="24"/>
          </w:rPr>
          <w:t xml:space="preserve">Los criterios de inclusión por episodio son: </w:t>
        </w:r>
      </w:ins>
    </w:p>
    <w:p w:rsidR="00D4306E" w:rsidRDefault="00D4306E">
      <w:pPr>
        <w:jc w:val="both"/>
        <w:rPr>
          <w:ins w:id="578" w:author="Jordi" w:date="2021-12-20T12:30:00Z"/>
          <w:rFonts w:ascii="Times New Roman" w:eastAsia="Times New Roman" w:hAnsi="Times New Roman" w:cs="Times New Roman"/>
          <w:sz w:val="24"/>
          <w:szCs w:val="24"/>
        </w:rPr>
      </w:pPr>
    </w:p>
    <w:p w:rsidR="001C4B73" w:rsidRPr="00C01091" w:rsidDel="001C4B73" w:rsidRDefault="001C4B73">
      <w:pPr>
        <w:jc w:val="both"/>
        <w:rPr>
          <w:del w:id="579" w:author="Jordi" w:date="2021-12-20T12:30:00Z"/>
          <w:rFonts w:ascii="Times New Roman" w:eastAsia="Times New Roman" w:hAnsi="Times New Roman" w:cs="Times New Roman"/>
          <w:sz w:val="24"/>
          <w:szCs w:val="24"/>
        </w:rPr>
      </w:pPr>
    </w:p>
    <w:p w:rsidR="009C2E38" w:rsidRDefault="009C2E38" w:rsidP="00C01091">
      <w:pPr>
        <w:pStyle w:val="Prrafodelista"/>
        <w:numPr>
          <w:ilvl w:val="0"/>
          <w:numId w:val="8"/>
        </w:numPr>
        <w:jc w:val="both"/>
        <w:rPr>
          <w:rFonts w:ascii="Times New Roman" w:eastAsia="Times New Roman" w:hAnsi="Times New Roman" w:cs="Times New Roman"/>
          <w:sz w:val="24"/>
          <w:szCs w:val="24"/>
        </w:rPr>
      </w:pPr>
      <w:r w:rsidRPr="002F6458">
        <w:rPr>
          <w:rFonts w:ascii="Times New Roman" w:eastAsia="Times New Roman" w:hAnsi="Times New Roman" w:cs="Times New Roman"/>
          <w:sz w:val="24"/>
          <w:szCs w:val="24"/>
        </w:rPr>
        <w:t>Mujer</w:t>
      </w:r>
      <w:del w:id="580" w:author="Jordi" w:date="2021-12-20T12:31:00Z">
        <w:r w:rsidRPr="002F6458" w:rsidDel="001C4B73">
          <w:rPr>
            <w:rFonts w:ascii="Times New Roman" w:eastAsia="Times New Roman" w:hAnsi="Times New Roman" w:cs="Times New Roman"/>
            <w:sz w:val="24"/>
            <w:szCs w:val="24"/>
          </w:rPr>
          <w:delText>es</w:delText>
        </w:r>
      </w:del>
      <w:r w:rsidRPr="002F6458">
        <w:rPr>
          <w:rFonts w:ascii="Times New Roman" w:eastAsia="Times New Roman" w:hAnsi="Times New Roman" w:cs="Times New Roman"/>
          <w:sz w:val="24"/>
          <w:szCs w:val="24"/>
        </w:rPr>
        <w:t xml:space="preserve"> mayor</w:t>
      </w:r>
      <w:del w:id="581" w:author="Jordi" w:date="2021-12-20T12:31:00Z">
        <w:r w:rsidRPr="002F6458" w:rsidDel="001C4B73">
          <w:rPr>
            <w:rFonts w:ascii="Times New Roman" w:eastAsia="Times New Roman" w:hAnsi="Times New Roman" w:cs="Times New Roman"/>
            <w:sz w:val="24"/>
            <w:szCs w:val="24"/>
          </w:rPr>
          <w:delText>e</w:delText>
        </w:r>
      </w:del>
      <w:del w:id="582" w:author="Jordi" w:date="2021-12-20T12:32:00Z">
        <w:r w:rsidRPr="002F6458" w:rsidDel="001C4B73">
          <w:rPr>
            <w:rFonts w:ascii="Times New Roman" w:eastAsia="Times New Roman" w:hAnsi="Times New Roman" w:cs="Times New Roman"/>
            <w:sz w:val="24"/>
            <w:szCs w:val="24"/>
          </w:rPr>
          <w:delText>s</w:delText>
        </w:r>
      </w:del>
      <w:r w:rsidRPr="002F6458">
        <w:rPr>
          <w:rFonts w:ascii="Times New Roman" w:eastAsia="Times New Roman" w:hAnsi="Times New Roman" w:cs="Times New Roman"/>
          <w:sz w:val="24"/>
          <w:szCs w:val="24"/>
        </w:rPr>
        <w:t xml:space="preserve"> de 18</w:t>
      </w:r>
      <w:ins w:id="583" w:author="Jordi" w:date="2021-12-20T12:32:00Z">
        <w:r w:rsidR="001C4B73">
          <w:rPr>
            <w:rFonts w:ascii="Times New Roman" w:eastAsia="Times New Roman" w:hAnsi="Times New Roman" w:cs="Times New Roman"/>
            <w:sz w:val="24"/>
            <w:szCs w:val="24"/>
          </w:rPr>
          <w:t xml:space="preserve"> años</w:t>
        </w:r>
      </w:ins>
    </w:p>
    <w:p w:rsidR="002605A0" w:rsidRPr="000F1DED" w:rsidRDefault="002605A0" w:rsidP="000F1DED">
      <w:pPr>
        <w:pStyle w:val="Prrafodelista"/>
        <w:numPr>
          <w:ilvl w:val="0"/>
          <w:numId w:val="8"/>
        </w:numPr>
        <w:jc w:val="both"/>
        <w:rPr>
          <w:rFonts w:ascii="Times New Roman" w:eastAsia="Times New Roman" w:hAnsi="Times New Roman" w:cs="Times New Roman"/>
          <w:sz w:val="24"/>
          <w:szCs w:val="24"/>
          <w:rPrChange w:id="584" w:author="Jordi" w:date="2021-12-20T13:08:00Z">
            <w:rPr/>
          </w:rPrChange>
        </w:rPr>
      </w:pPr>
      <w:del w:id="585" w:author="Jordi" w:date="2021-12-20T12:31:00Z">
        <w:r w:rsidRPr="000F1DED" w:rsidDel="001C4B73">
          <w:rPr>
            <w:rFonts w:ascii="Times New Roman" w:eastAsia="Times New Roman" w:hAnsi="Times New Roman" w:cs="Times New Roman"/>
            <w:sz w:val="24"/>
            <w:szCs w:val="24"/>
            <w:rPrChange w:id="586" w:author="Jordi" w:date="2021-12-20T13:08:00Z">
              <w:rPr/>
            </w:rPrChange>
          </w:rPr>
          <w:delText>Mujeres c</w:delText>
        </w:r>
      </w:del>
      <w:ins w:id="587" w:author="Jordi" w:date="2021-12-20T12:31:00Z">
        <w:r w:rsidR="001C4B73" w:rsidRPr="000F1DED">
          <w:rPr>
            <w:rFonts w:ascii="Times New Roman" w:eastAsia="Times New Roman" w:hAnsi="Times New Roman" w:cs="Times New Roman"/>
            <w:sz w:val="24"/>
            <w:szCs w:val="24"/>
            <w:rPrChange w:id="588" w:author="Jordi" w:date="2021-12-20T13:08:00Z">
              <w:rPr/>
            </w:rPrChange>
          </w:rPr>
          <w:t>C</w:t>
        </w:r>
      </w:ins>
      <w:r w:rsidRPr="000F1DED">
        <w:rPr>
          <w:rFonts w:ascii="Times New Roman" w:eastAsia="Times New Roman" w:hAnsi="Times New Roman" w:cs="Times New Roman"/>
          <w:sz w:val="24"/>
          <w:szCs w:val="24"/>
          <w:rPrChange w:id="589" w:author="Jordi" w:date="2021-12-20T13:08:00Z">
            <w:rPr/>
          </w:rPrChange>
        </w:rPr>
        <w:t xml:space="preserve">on </w:t>
      </w:r>
      <w:del w:id="590" w:author="Jordi" w:date="2021-12-20T12:32:00Z">
        <w:r w:rsidR="00E5769A" w:rsidRPr="000F1DED" w:rsidDel="001C4B73">
          <w:rPr>
            <w:rFonts w:ascii="Times New Roman" w:eastAsia="Times New Roman" w:hAnsi="Times New Roman" w:cs="Times New Roman"/>
            <w:sz w:val="24"/>
            <w:szCs w:val="24"/>
            <w:rPrChange w:id="591" w:author="Jordi" w:date="2021-12-20T13:08:00Z">
              <w:rPr/>
            </w:rPrChange>
          </w:rPr>
          <w:delText>algun</w:delText>
        </w:r>
      </w:del>
      <w:ins w:id="592" w:author="Jordi" w:date="2021-12-20T13:09:00Z">
        <w:r w:rsidR="0047134A">
          <w:rPr>
            <w:rFonts w:ascii="Times New Roman" w:eastAsia="Times New Roman" w:hAnsi="Times New Roman" w:cs="Times New Roman"/>
            <w:sz w:val="24"/>
            <w:szCs w:val="24"/>
          </w:rPr>
          <w:t xml:space="preserve">al menos 1 </w:t>
        </w:r>
      </w:ins>
      <w:del w:id="593" w:author="Jordi" w:date="2021-12-20T13:09:00Z">
        <w:r w:rsidR="00E5769A" w:rsidRPr="000F1DED" w:rsidDel="0047134A">
          <w:rPr>
            <w:rFonts w:ascii="Times New Roman" w:eastAsia="Times New Roman" w:hAnsi="Times New Roman" w:cs="Times New Roman"/>
            <w:sz w:val="24"/>
            <w:szCs w:val="24"/>
            <w:rPrChange w:id="594" w:author="Jordi" w:date="2021-12-20T13:08:00Z">
              <w:rPr/>
            </w:rPrChange>
          </w:rPr>
          <w:delText xml:space="preserve">a </w:delText>
        </w:r>
      </w:del>
      <w:r w:rsidRPr="000F1DED">
        <w:rPr>
          <w:rFonts w:ascii="Times New Roman" w:eastAsia="Times New Roman" w:hAnsi="Times New Roman" w:cs="Times New Roman"/>
          <w:sz w:val="24"/>
          <w:szCs w:val="24"/>
          <w:rPrChange w:id="595" w:author="Jordi" w:date="2021-12-20T13:08:00Z">
            <w:rPr/>
          </w:rPrChange>
        </w:rPr>
        <w:t>gestación durante el periodo de estudio</w:t>
      </w:r>
      <w:ins w:id="596" w:author="Jordi" w:date="2021-12-20T12:36:00Z">
        <w:r w:rsidR="001C4B73" w:rsidRPr="000F1DED">
          <w:rPr>
            <w:rFonts w:ascii="Times New Roman" w:eastAsia="Times New Roman" w:hAnsi="Times New Roman" w:cs="Times New Roman"/>
            <w:sz w:val="24"/>
            <w:szCs w:val="24"/>
            <w:rPrChange w:id="597" w:author="Jordi" w:date="2021-12-20T13:08:00Z">
              <w:rPr/>
            </w:rPrChange>
          </w:rPr>
          <w:t xml:space="preserve"> (Periodo: 2010-2019)</w:t>
        </w:r>
      </w:ins>
    </w:p>
    <w:p w:rsidR="00E5769A" w:rsidRPr="00C01091" w:rsidRDefault="00D4306E" w:rsidP="00C01091">
      <w:pPr>
        <w:pStyle w:val="Prrafodelista"/>
        <w:numPr>
          <w:ilvl w:val="0"/>
          <w:numId w:val="8"/>
        </w:numPr>
        <w:jc w:val="both"/>
        <w:rPr>
          <w:rFonts w:ascii="Times New Roman" w:eastAsia="Times New Roman" w:hAnsi="Times New Roman" w:cs="Times New Roman"/>
          <w:sz w:val="24"/>
          <w:szCs w:val="24"/>
        </w:rPr>
      </w:pPr>
      <w:ins w:id="598" w:author="Jordi" w:date="2021-12-20T13:25:00Z">
        <w:r>
          <w:rPr>
            <w:rFonts w:ascii="Times New Roman" w:eastAsia="Times New Roman" w:hAnsi="Times New Roman" w:cs="Times New Roman"/>
            <w:sz w:val="24"/>
            <w:szCs w:val="24"/>
          </w:rPr>
          <w:t>D</w:t>
        </w:r>
      </w:ins>
      <w:del w:id="599" w:author="Jordi" w:date="2021-12-20T12:31:00Z">
        <w:r w:rsidR="002605A0" w:rsidRPr="00C01091" w:rsidDel="001C4B73">
          <w:rPr>
            <w:rFonts w:ascii="Times New Roman" w:eastAsia="Times New Roman" w:hAnsi="Times New Roman" w:cs="Times New Roman"/>
            <w:sz w:val="24"/>
            <w:szCs w:val="24"/>
          </w:rPr>
          <w:delText xml:space="preserve">Mujeres </w:delText>
        </w:r>
        <w:r w:rsidR="00E5769A" w:rsidRPr="00C01091" w:rsidDel="001C4B73">
          <w:rPr>
            <w:rFonts w:ascii="Times New Roman" w:eastAsia="Times New Roman" w:hAnsi="Times New Roman" w:cs="Times New Roman"/>
            <w:sz w:val="24"/>
            <w:szCs w:val="24"/>
          </w:rPr>
          <w:delText xml:space="preserve">que </w:delText>
        </w:r>
      </w:del>
      <w:del w:id="600" w:author="Jordi" w:date="2021-12-20T12:33:00Z">
        <w:r w:rsidR="00E5769A" w:rsidRPr="00C01091" w:rsidDel="001C4B73">
          <w:rPr>
            <w:rFonts w:ascii="Times New Roman" w:eastAsia="Times New Roman" w:hAnsi="Times New Roman" w:cs="Times New Roman"/>
            <w:sz w:val="24"/>
            <w:szCs w:val="24"/>
          </w:rPr>
          <w:delText>puedan clasificarse de</w:delText>
        </w:r>
      </w:del>
      <w:ins w:id="601" w:author="Jordi" w:date="2021-12-20T12:33:00Z">
        <w:r w:rsidR="001C4B73">
          <w:rPr>
            <w:rFonts w:ascii="Times New Roman" w:eastAsia="Times New Roman" w:hAnsi="Times New Roman" w:cs="Times New Roman"/>
            <w:sz w:val="24"/>
            <w:szCs w:val="24"/>
          </w:rPr>
          <w:t>e</w:t>
        </w:r>
      </w:ins>
      <w:r w:rsidR="00E5769A" w:rsidRPr="00C01091">
        <w:rPr>
          <w:rFonts w:ascii="Times New Roman" w:eastAsia="Times New Roman" w:hAnsi="Times New Roman" w:cs="Times New Roman"/>
          <w:sz w:val="24"/>
          <w:szCs w:val="24"/>
        </w:rPr>
        <w:t xml:space="preserve"> </w:t>
      </w:r>
      <w:ins w:id="602" w:author="Jordi" w:date="2021-12-20T13:25:00Z">
        <w:r>
          <w:rPr>
            <w:rFonts w:ascii="Times New Roman" w:eastAsia="Times New Roman" w:hAnsi="Times New Roman" w:cs="Times New Roman"/>
            <w:sz w:val="24"/>
            <w:szCs w:val="24"/>
          </w:rPr>
          <w:t xml:space="preserve">origen población </w:t>
        </w:r>
      </w:ins>
      <w:del w:id="603" w:author="Jordi" w:date="2021-12-20T13:26:00Z">
        <w:r w:rsidR="00E5769A" w:rsidRPr="00C01091" w:rsidDel="00D4306E">
          <w:rPr>
            <w:rFonts w:ascii="Times New Roman" w:eastAsia="Times New Roman" w:hAnsi="Times New Roman" w:cs="Times New Roman"/>
            <w:sz w:val="24"/>
            <w:szCs w:val="24"/>
          </w:rPr>
          <w:delText xml:space="preserve">origen </w:delText>
        </w:r>
      </w:del>
      <w:r w:rsidR="00E5769A" w:rsidRPr="00C01091">
        <w:rPr>
          <w:rFonts w:ascii="Times New Roman" w:eastAsia="Times New Roman" w:hAnsi="Times New Roman" w:cs="Times New Roman"/>
          <w:sz w:val="24"/>
          <w:szCs w:val="24"/>
        </w:rPr>
        <w:t>musulm</w:t>
      </w:r>
      <w:ins w:id="604" w:author="Jordi" w:date="2021-12-20T13:26:00Z">
        <w:r>
          <w:rPr>
            <w:rFonts w:ascii="Times New Roman" w:eastAsia="Times New Roman" w:hAnsi="Times New Roman" w:cs="Times New Roman"/>
            <w:sz w:val="24"/>
            <w:szCs w:val="24"/>
          </w:rPr>
          <w:t xml:space="preserve">ana </w:t>
        </w:r>
      </w:ins>
      <w:del w:id="605" w:author="Jordi" w:date="2021-12-20T13:26:00Z">
        <w:r w:rsidR="00E5769A" w:rsidRPr="00C01091" w:rsidDel="00D4306E">
          <w:rPr>
            <w:rFonts w:ascii="Times New Roman" w:eastAsia="Times New Roman" w:hAnsi="Times New Roman" w:cs="Times New Roman"/>
            <w:sz w:val="24"/>
            <w:szCs w:val="24"/>
          </w:rPr>
          <w:delText>á</w:delText>
        </w:r>
      </w:del>
      <w:ins w:id="606" w:author="Jordi" w:date="2021-12-20T13:26:00Z">
        <w:r>
          <w:rPr>
            <w:rFonts w:ascii="Times New Roman" w:eastAsia="Times New Roman" w:hAnsi="Times New Roman" w:cs="Times New Roman"/>
            <w:sz w:val="24"/>
            <w:szCs w:val="24"/>
          </w:rPr>
          <w:t>(</w:t>
        </w:r>
      </w:ins>
      <w:del w:id="607" w:author="Jordi" w:date="2021-12-20T13:26:00Z">
        <w:r w:rsidR="00E5769A" w:rsidRPr="00C01091" w:rsidDel="00D4306E">
          <w:rPr>
            <w:rFonts w:ascii="Times New Roman" w:eastAsia="Times New Roman" w:hAnsi="Times New Roman" w:cs="Times New Roman"/>
            <w:sz w:val="24"/>
            <w:szCs w:val="24"/>
          </w:rPr>
          <w:delText>n</w:delText>
        </w:r>
        <w:r w:rsidR="009C2E38" w:rsidDel="00D4306E">
          <w:rPr>
            <w:rFonts w:ascii="Times New Roman" w:eastAsia="Times New Roman" w:hAnsi="Times New Roman" w:cs="Times New Roman"/>
            <w:sz w:val="24"/>
            <w:szCs w:val="24"/>
          </w:rPr>
          <w:delText xml:space="preserve"> (</w:delText>
        </w:r>
      </w:del>
      <w:ins w:id="608" w:author="Jordi" w:date="2021-12-20T12:33:00Z">
        <w:r w:rsidR="001C4B73">
          <w:rPr>
            <w:rFonts w:ascii="Times New Roman" w:eastAsia="Times New Roman" w:hAnsi="Times New Roman" w:cs="Times New Roman"/>
            <w:sz w:val="24"/>
            <w:szCs w:val="24"/>
          </w:rPr>
          <w:t xml:space="preserve">que conste </w:t>
        </w:r>
      </w:ins>
      <w:del w:id="609" w:author="Jordi" w:date="2021-12-20T12:33:00Z">
        <w:r w:rsidR="009C2E38" w:rsidDel="001C4B73">
          <w:rPr>
            <w:rFonts w:ascii="Times New Roman" w:eastAsia="Times New Roman" w:hAnsi="Times New Roman" w:cs="Times New Roman"/>
            <w:sz w:val="24"/>
            <w:szCs w:val="24"/>
          </w:rPr>
          <w:delText>c</w:delText>
        </w:r>
        <w:r w:rsidR="009C2E38" w:rsidRPr="00AD68F6" w:rsidDel="001C4B73">
          <w:rPr>
            <w:rFonts w:ascii="Times New Roman" w:eastAsia="Times New Roman" w:hAnsi="Times New Roman" w:cs="Times New Roman"/>
            <w:sz w:val="24"/>
            <w:szCs w:val="24"/>
          </w:rPr>
          <w:delText xml:space="preserve">on </w:delText>
        </w:r>
      </w:del>
      <w:r w:rsidR="009C2E38" w:rsidRPr="00AD68F6">
        <w:rPr>
          <w:rFonts w:ascii="Times New Roman" w:eastAsia="Times New Roman" w:hAnsi="Times New Roman" w:cs="Times New Roman"/>
          <w:sz w:val="24"/>
          <w:szCs w:val="24"/>
        </w:rPr>
        <w:t>información del país de origen, etnia o raza</w:t>
      </w:r>
      <w:r w:rsidR="009C2E38">
        <w:rPr>
          <w:rFonts w:ascii="Times New Roman" w:eastAsia="Times New Roman" w:hAnsi="Times New Roman" w:cs="Times New Roman"/>
          <w:sz w:val="24"/>
          <w:szCs w:val="24"/>
        </w:rPr>
        <w:t>)</w:t>
      </w:r>
    </w:p>
    <w:p w:rsidR="004A0A6A" w:rsidRPr="00C01091" w:rsidRDefault="00E5769A" w:rsidP="00C01091">
      <w:pPr>
        <w:pStyle w:val="Prrafodelista"/>
        <w:numPr>
          <w:ilvl w:val="0"/>
          <w:numId w:val="8"/>
        </w:numPr>
        <w:jc w:val="both"/>
        <w:rPr>
          <w:rFonts w:ascii="Times New Roman" w:eastAsia="Times New Roman" w:hAnsi="Times New Roman" w:cs="Times New Roman"/>
          <w:sz w:val="24"/>
          <w:szCs w:val="24"/>
        </w:rPr>
      </w:pPr>
      <w:del w:id="610" w:author="Jordi" w:date="2021-12-20T13:10:00Z">
        <w:r w:rsidRPr="00C01091" w:rsidDel="0047134A">
          <w:rPr>
            <w:rFonts w:ascii="Times New Roman" w:eastAsia="Times New Roman" w:hAnsi="Times New Roman" w:cs="Times New Roman"/>
            <w:sz w:val="24"/>
            <w:szCs w:val="24"/>
          </w:rPr>
          <w:delText>Episodios de embarazo</w:delText>
        </w:r>
      </w:del>
      <w:del w:id="611" w:author="Jordi" w:date="2021-12-20T12:34:00Z">
        <w:r w:rsidRPr="00C01091" w:rsidDel="001C4B73">
          <w:rPr>
            <w:rFonts w:ascii="Times New Roman" w:eastAsia="Times New Roman" w:hAnsi="Times New Roman" w:cs="Times New Roman"/>
            <w:sz w:val="24"/>
            <w:szCs w:val="24"/>
          </w:rPr>
          <w:delText xml:space="preserve"> </w:delText>
        </w:r>
      </w:del>
      <w:del w:id="612" w:author="Jordi" w:date="2021-12-20T13:10:00Z">
        <w:r w:rsidRPr="00C01091" w:rsidDel="0047134A">
          <w:rPr>
            <w:rFonts w:ascii="Times New Roman" w:eastAsia="Times New Roman" w:hAnsi="Times New Roman" w:cs="Times New Roman"/>
            <w:sz w:val="24"/>
            <w:szCs w:val="24"/>
          </w:rPr>
          <w:delText>c</w:delText>
        </w:r>
      </w:del>
      <w:ins w:id="613" w:author="Jordi" w:date="2021-12-20T13:10:00Z">
        <w:r w:rsidR="0047134A">
          <w:rPr>
            <w:rFonts w:ascii="Times New Roman" w:eastAsia="Times New Roman" w:hAnsi="Times New Roman" w:cs="Times New Roman"/>
            <w:sz w:val="24"/>
            <w:szCs w:val="24"/>
          </w:rPr>
          <w:t>C</w:t>
        </w:r>
      </w:ins>
      <w:r w:rsidRPr="00C01091">
        <w:rPr>
          <w:rFonts w:ascii="Times New Roman" w:eastAsia="Times New Roman" w:hAnsi="Times New Roman" w:cs="Times New Roman"/>
          <w:sz w:val="24"/>
          <w:szCs w:val="24"/>
        </w:rPr>
        <w:t xml:space="preserve">on </w:t>
      </w:r>
      <w:ins w:id="614" w:author="Jordi" w:date="2021-12-20T12:35:00Z">
        <w:r w:rsidR="001C4B73">
          <w:rPr>
            <w:rFonts w:ascii="Times New Roman" w:eastAsia="Times New Roman" w:hAnsi="Times New Roman" w:cs="Times New Roman"/>
            <w:sz w:val="24"/>
            <w:szCs w:val="24"/>
          </w:rPr>
          <w:t xml:space="preserve">resultados del </w:t>
        </w:r>
      </w:ins>
      <w:r w:rsidRPr="00C01091">
        <w:rPr>
          <w:rFonts w:ascii="Times New Roman" w:eastAsia="Times New Roman" w:hAnsi="Times New Roman" w:cs="Times New Roman"/>
          <w:sz w:val="24"/>
          <w:szCs w:val="24"/>
        </w:rPr>
        <w:t xml:space="preserve">cribado de diabetes gestacional </w:t>
      </w:r>
      <w:ins w:id="615" w:author="Jordi" w:date="2021-12-20T12:36:00Z">
        <w:r w:rsidR="001C4B73">
          <w:rPr>
            <w:rFonts w:ascii="Times New Roman" w:eastAsia="Times New Roman" w:hAnsi="Times New Roman" w:cs="Times New Roman"/>
            <w:sz w:val="24"/>
            <w:szCs w:val="24"/>
          </w:rPr>
          <w:t>(</w:t>
        </w:r>
        <w:r w:rsidR="001C4B73" w:rsidRPr="00C01091">
          <w:rPr>
            <w:rFonts w:ascii="Times New Roman" w:eastAsia="Times New Roman" w:hAnsi="Times New Roman" w:cs="Times New Roman"/>
            <w:sz w:val="24"/>
            <w:szCs w:val="24"/>
          </w:rPr>
          <w:t>TOS y/o</w:t>
        </w:r>
        <w:r w:rsidR="0047134A">
          <w:rPr>
            <w:rFonts w:ascii="Times New Roman" w:eastAsia="Times New Roman" w:hAnsi="Times New Roman" w:cs="Times New Roman"/>
            <w:sz w:val="24"/>
            <w:szCs w:val="24"/>
          </w:rPr>
          <w:t xml:space="preserve"> SOG100g</w:t>
        </w:r>
        <w:r w:rsidR="001C4B73">
          <w:rPr>
            <w:rFonts w:ascii="Times New Roman" w:eastAsia="Times New Roman" w:hAnsi="Times New Roman" w:cs="Times New Roman"/>
            <w:sz w:val="24"/>
            <w:szCs w:val="24"/>
          </w:rPr>
          <w:t>)</w:t>
        </w:r>
      </w:ins>
      <w:del w:id="616" w:author="Jordi" w:date="2021-12-20T12:36:00Z">
        <w:r w:rsidRPr="00C01091" w:rsidDel="001C4B73">
          <w:rPr>
            <w:rFonts w:ascii="Times New Roman" w:eastAsia="Times New Roman" w:hAnsi="Times New Roman" w:cs="Times New Roman"/>
            <w:sz w:val="24"/>
            <w:szCs w:val="24"/>
          </w:rPr>
          <w:delText>y determinación la  TOS y</w:delText>
        </w:r>
        <w:r w:rsidR="00B95E40" w:rsidRPr="00C01091" w:rsidDel="001C4B73">
          <w:rPr>
            <w:rFonts w:ascii="Times New Roman" w:eastAsia="Times New Roman" w:hAnsi="Times New Roman" w:cs="Times New Roman"/>
            <w:sz w:val="24"/>
            <w:szCs w:val="24"/>
          </w:rPr>
          <w:delText>/o</w:delText>
        </w:r>
        <w:r w:rsidRPr="00C01091" w:rsidDel="001C4B73">
          <w:rPr>
            <w:rFonts w:ascii="Times New Roman" w:eastAsia="Times New Roman" w:hAnsi="Times New Roman" w:cs="Times New Roman"/>
            <w:sz w:val="24"/>
            <w:szCs w:val="24"/>
          </w:rPr>
          <w:delText xml:space="preserve"> SOG100g  durante la gestación</w:delText>
        </w:r>
      </w:del>
    </w:p>
    <w:p w:rsidR="001C4B73" w:rsidRDefault="004A0A6A" w:rsidP="00C01091">
      <w:pPr>
        <w:pStyle w:val="Prrafodelista"/>
        <w:numPr>
          <w:ilvl w:val="0"/>
          <w:numId w:val="8"/>
        </w:numPr>
        <w:jc w:val="both"/>
        <w:rPr>
          <w:ins w:id="617" w:author="Jordi" w:date="2021-12-20T12:35:00Z"/>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Incluid</w:t>
      </w:r>
      <w:ins w:id="618" w:author="Jordi" w:date="2021-12-20T13:26:00Z">
        <w:r w:rsidR="00D4306E">
          <w:rPr>
            <w:rFonts w:ascii="Times New Roman" w:eastAsia="Times New Roman" w:hAnsi="Times New Roman" w:cs="Times New Roman"/>
            <w:sz w:val="24"/>
            <w:szCs w:val="24"/>
          </w:rPr>
          <w:t>a</w:t>
        </w:r>
      </w:ins>
      <w:del w:id="619" w:author="Jordi" w:date="2021-12-20T12:34:00Z">
        <w:r w:rsidRPr="00C01091" w:rsidDel="001C4B73">
          <w:rPr>
            <w:rFonts w:ascii="Times New Roman" w:eastAsia="Times New Roman" w:hAnsi="Times New Roman" w:cs="Times New Roman"/>
            <w:sz w:val="24"/>
            <w:szCs w:val="24"/>
          </w:rPr>
          <w:delText>a</w:delText>
        </w:r>
      </w:del>
      <w:del w:id="620" w:author="Jordi" w:date="2021-12-20T13:26:00Z">
        <w:r w:rsidRPr="00C01091" w:rsidDel="00D4306E">
          <w:rPr>
            <w:rFonts w:ascii="Times New Roman" w:eastAsia="Times New Roman" w:hAnsi="Times New Roman" w:cs="Times New Roman"/>
            <w:sz w:val="24"/>
            <w:szCs w:val="24"/>
          </w:rPr>
          <w:delText>s</w:delText>
        </w:r>
      </w:del>
      <w:r w:rsidRPr="00C01091">
        <w:rPr>
          <w:rFonts w:ascii="Times New Roman" w:eastAsia="Times New Roman" w:hAnsi="Times New Roman" w:cs="Times New Roman"/>
          <w:sz w:val="24"/>
          <w:szCs w:val="24"/>
        </w:rPr>
        <w:t xml:space="preserve"> en la base de datos de SIDIAP </w:t>
      </w:r>
      <w:del w:id="621" w:author="Jordi" w:date="2021-12-20T12:34:00Z">
        <w:r w:rsidRPr="00C01091" w:rsidDel="001C4B73">
          <w:rPr>
            <w:rFonts w:ascii="Times New Roman" w:eastAsia="Times New Roman" w:hAnsi="Times New Roman" w:cs="Times New Roman"/>
            <w:sz w:val="24"/>
            <w:szCs w:val="24"/>
          </w:rPr>
          <w:delText xml:space="preserve">(Historia Clínica Electrónica-eCAP) </w:delText>
        </w:r>
      </w:del>
      <w:r w:rsidRPr="00C01091">
        <w:rPr>
          <w:rFonts w:ascii="Times New Roman" w:eastAsia="Times New Roman" w:hAnsi="Times New Roman" w:cs="Times New Roman"/>
          <w:sz w:val="24"/>
          <w:szCs w:val="24"/>
        </w:rPr>
        <w:t xml:space="preserve">de Cataluña </w:t>
      </w:r>
    </w:p>
    <w:p w:rsidR="002605A0" w:rsidRPr="00C01091" w:rsidDel="001C4B73" w:rsidRDefault="004A0A6A" w:rsidP="00C01091">
      <w:pPr>
        <w:pStyle w:val="Prrafodelista"/>
        <w:numPr>
          <w:ilvl w:val="0"/>
          <w:numId w:val="8"/>
        </w:numPr>
        <w:jc w:val="both"/>
        <w:rPr>
          <w:del w:id="622" w:author="Jordi" w:date="2021-12-20T12:37:00Z"/>
          <w:rFonts w:ascii="Times New Roman" w:eastAsia="Times New Roman" w:hAnsi="Times New Roman" w:cs="Times New Roman"/>
          <w:sz w:val="24"/>
          <w:szCs w:val="24"/>
        </w:rPr>
      </w:pPr>
      <w:del w:id="623" w:author="Jordi" w:date="2021-12-20T12:37:00Z">
        <w:r w:rsidRPr="00C01091" w:rsidDel="001C4B73">
          <w:rPr>
            <w:rFonts w:ascii="Times New Roman" w:eastAsia="Times New Roman" w:hAnsi="Times New Roman" w:cs="Times New Roman"/>
            <w:sz w:val="24"/>
            <w:szCs w:val="24"/>
          </w:rPr>
          <w:delText xml:space="preserve">entre el 1/1/2010 y </w:delText>
        </w:r>
      </w:del>
      <w:del w:id="624" w:author="Jordi" w:date="2021-12-20T12:35:00Z">
        <w:r w:rsidRPr="00C01091" w:rsidDel="001C4B73">
          <w:rPr>
            <w:rFonts w:ascii="Times New Roman" w:eastAsia="Times New Roman" w:hAnsi="Times New Roman" w:cs="Times New Roman"/>
            <w:sz w:val="24"/>
            <w:szCs w:val="24"/>
          </w:rPr>
          <w:delText>el 12</w:delText>
        </w:r>
      </w:del>
      <w:del w:id="625" w:author="Jordi" w:date="2021-12-20T12:37:00Z">
        <w:r w:rsidRPr="00C01091" w:rsidDel="001C4B73">
          <w:rPr>
            <w:rFonts w:ascii="Times New Roman" w:eastAsia="Times New Roman" w:hAnsi="Times New Roman" w:cs="Times New Roman"/>
            <w:sz w:val="24"/>
            <w:szCs w:val="24"/>
          </w:rPr>
          <w:delText>/</w:delText>
        </w:r>
      </w:del>
      <w:del w:id="626" w:author="Jordi" w:date="2021-12-20T12:35:00Z">
        <w:r w:rsidRPr="00C01091" w:rsidDel="001C4B73">
          <w:rPr>
            <w:rFonts w:ascii="Times New Roman" w:eastAsia="Times New Roman" w:hAnsi="Times New Roman" w:cs="Times New Roman"/>
            <w:sz w:val="24"/>
            <w:szCs w:val="24"/>
          </w:rPr>
          <w:delText>31</w:delText>
        </w:r>
      </w:del>
      <w:del w:id="627" w:author="Jordi" w:date="2021-12-20T12:37:00Z">
        <w:r w:rsidRPr="00C01091" w:rsidDel="001C4B73">
          <w:rPr>
            <w:rFonts w:ascii="Times New Roman" w:eastAsia="Times New Roman" w:hAnsi="Times New Roman" w:cs="Times New Roman"/>
            <w:sz w:val="24"/>
            <w:szCs w:val="24"/>
          </w:rPr>
          <w:delText>/2019.</w:delText>
        </w:r>
      </w:del>
    </w:p>
    <w:p w:rsidR="00532EA3" w:rsidRPr="00C01091" w:rsidRDefault="00532EA3">
      <w:pPr>
        <w:jc w:val="both"/>
        <w:rPr>
          <w:rFonts w:ascii="Times New Roman" w:eastAsia="Times New Roman" w:hAnsi="Times New Roman" w:cs="Times New Roman"/>
          <w:sz w:val="24"/>
          <w:szCs w:val="24"/>
        </w:rPr>
      </w:pPr>
    </w:p>
    <w:p w:rsidR="004A0A6A" w:rsidRPr="00C01091" w:rsidRDefault="004A0A6A" w:rsidP="00515C3F">
      <w:pPr>
        <w:pStyle w:val="Ttulo3"/>
        <w:pPrChange w:id="628" w:author="Jordi" w:date="2021-12-20T14:41:00Z">
          <w:pPr>
            <w:pStyle w:val="Sinespaciado"/>
          </w:pPr>
        </w:pPrChange>
      </w:pPr>
      <w:del w:id="629" w:author="Jordi" w:date="2021-12-20T14:41:00Z">
        <w:r w:rsidRPr="00515C3F" w:rsidDel="00515C3F">
          <w:delText>4.</w:delText>
        </w:r>
      </w:del>
      <w:del w:id="630" w:author="Jordi" w:date="2021-12-20T13:13:00Z">
        <w:r w:rsidRPr="00515C3F" w:rsidDel="0047134A">
          <w:delText>3</w:delText>
        </w:r>
      </w:del>
      <w:del w:id="631" w:author="Jordi" w:date="2021-12-20T14:41:00Z">
        <w:r w:rsidRPr="00515C3F" w:rsidDel="00515C3F">
          <w:delText>.</w:delText>
        </w:r>
      </w:del>
      <w:del w:id="632" w:author="Jordi" w:date="2021-12-20T13:13:00Z">
        <w:r w:rsidRPr="00515C3F" w:rsidDel="0047134A">
          <w:delText>2</w:delText>
        </w:r>
      </w:del>
      <w:del w:id="633" w:author="Jordi" w:date="2021-12-20T14:41:00Z">
        <w:r w:rsidRPr="00515C3F" w:rsidDel="00515C3F">
          <w:delText xml:space="preserve">. </w:delText>
        </w:r>
      </w:del>
      <w:bookmarkStart w:id="634" w:name="_Toc90903872"/>
      <w:r w:rsidRPr="00515C3F">
        <w:t>Criterios</w:t>
      </w:r>
      <w:r w:rsidRPr="00C01091">
        <w:t xml:space="preserve"> de exclusión</w:t>
      </w:r>
      <w:bookmarkEnd w:id="634"/>
    </w:p>
    <w:p w:rsidR="004A0A6A" w:rsidRPr="00C01091" w:rsidRDefault="004A0A6A" w:rsidP="004A0A6A">
      <w:pPr>
        <w:jc w:val="both"/>
        <w:rPr>
          <w:rFonts w:ascii="Times New Roman" w:eastAsia="Times New Roman" w:hAnsi="Times New Roman" w:cs="Times New Roman"/>
          <w:sz w:val="24"/>
          <w:szCs w:val="24"/>
        </w:rPr>
      </w:pPr>
    </w:p>
    <w:p w:rsidR="004A0A6A" w:rsidRPr="00C01091" w:rsidRDefault="004A0A6A" w:rsidP="00C01091">
      <w:pPr>
        <w:pStyle w:val="Prrafodelista"/>
        <w:numPr>
          <w:ilvl w:val="0"/>
          <w:numId w:val="9"/>
        </w:num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Gestantes con diabetes mellitus tipo 1, tipo 2, secundaria (CIE-10: E8, E9, E10, E11 E14, E13).</w:t>
      </w:r>
    </w:p>
    <w:p w:rsidR="009C2E38" w:rsidRPr="00A87408" w:rsidRDefault="004A0A6A" w:rsidP="00A87408">
      <w:pPr>
        <w:pStyle w:val="Prrafodelista"/>
        <w:numPr>
          <w:ilvl w:val="0"/>
          <w:numId w:val="9"/>
        </w:numPr>
        <w:jc w:val="both"/>
        <w:rPr>
          <w:rFonts w:ascii="Times New Roman" w:eastAsia="Times New Roman" w:hAnsi="Times New Roman" w:cs="Times New Roman"/>
          <w:sz w:val="24"/>
          <w:szCs w:val="24"/>
        </w:rPr>
      </w:pPr>
      <w:r w:rsidRPr="00A87408">
        <w:rPr>
          <w:rFonts w:ascii="Times New Roman" w:eastAsia="Times New Roman" w:hAnsi="Times New Roman" w:cs="Times New Roman"/>
          <w:sz w:val="24"/>
          <w:szCs w:val="24"/>
        </w:rPr>
        <w:t>Gestantes en tratamiento con antidiabéticos iniciados previamente el diagnóstico de embarazo aunque no conste el diagnóstico de DM1 o DM2</w:t>
      </w:r>
    </w:p>
    <w:p w:rsidR="00532EA3" w:rsidRPr="00C01091" w:rsidRDefault="00532EA3">
      <w:pPr>
        <w:jc w:val="both"/>
        <w:rPr>
          <w:rFonts w:ascii="Times New Roman" w:eastAsia="Times New Roman" w:hAnsi="Times New Roman" w:cs="Times New Roman"/>
          <w:sz w:val="24"/>
          <w:szCs w:val="24"/>
        </w:rPr>
      </w:pPr>
    </w:p>
    <w:p w:rsidR="00532EA3" w:rsidRPr="00515C3F" w:rsidDel="009873C2" w:rsidRDefault="009F67C0">
      <w:pPr>
        <w:jc w:val="both"/>
        <w:rPr>
          <w:del w:id="635" w:author="Jordi" w:date="2021-12-20T12:48:00Z"/>
          <w:szCs w:val="24"/>
          <w:rPrChange w:id="636" w:author="Jordi" w:date="2021-12-20T14:41:00Z">
            <w:rPr>
              <w:del w:id="637" w:author="Jordi" w:date="2021-12-20T12:48:00Z"/>
              <w:rFonts w:ascii="Times New Roman" w:eastAsia="Times New Roman" w:hAnsi="Times New Roman" w:cs="Times New Roman"/>
              <w:b/>
              <w:sz w:val="24"/>
              <w:szCs w:val="24"/>
            </w:rPr>
          </w:rPrChange>
        </w:rPr>
      </w:pPr>
      <w:del w:id="638" w:author="Jordi" w:date="2021-12-20T12:48:00Z">
        <w:r w:rsidRPr="00515C3F" w:rsidDel="009873C2">
          <w:rPr>
            <w:szCs w:val="24"/>
            <w:rPrChange w:id="639" w:author="Jordi" w:date="2021-12-20T14:41:00Z">
              <w:rPr>
                <w:rFonts w:ascii="Times New Roman" w:eastAsia="Times New Roman" w:hAnsi="Times New Roman" w:cs="Times New Roman"/>
                <w:b/>
                <w:sz w:val="24"/>
                <w:szCs w:val="24"/>
              </w:rPr>
            </w:rPrChange>
          </w:rPr>
          <w:delText>4.</w:delText>
        </w:r>
        <w:r w:rsidR="004A0A6A" w:rsidRPr="00515C3F" w:rsidDel="009873C2">
          <w:rPr>
            <w:szCs w:val="24"/>
            <w:rPrChange w:id="640" w:author="Jordi" w:date="2021-12-20T14:41:00Z">
              <w:rPr>
                <w:rFonts w:ascii="Times New Roman" w:eastAsia="Times New Roman" w:hAnsi="Times New Roman" w:cs="Times New Roman"/>
                <w:b/>
                <w:sz w:val="24"/>
                <w:szCs w:val="24"/>
              </w:rPr>
            </w:rPrChange>
          </w:rPr>
          <w:delText>4</w:delText>
        </w:r>
        <w:r w:rsidRPr="00515C3F" w:rsidDel="009873C2">
          <w:rPr>
            <w:szCs w:val="24"/>
            <w:rPrChange w:id="641" w:author="Jordi" w:date="2021-12-20T14:41:00Z">
              <w:rPr>
                <w:rFonts w:ascii="Times New Roman" w:eastAsia="Times New Roman" w:hAnsi="Times New Roman" w:cs="Times New Roman"/>
                <w:b/>
                <w:sz w:val="24"/>
                <w:szCs w:val="24"/>
              </w:rPr>
            </w:rPrChange>
          </w:rPr>
          <w:delText>. Población de estudio:</w:delText>
        </w:r>
        <w:bookmarkStart w:id="642" w:name="_Toc90903873"/>
        <w:bookmarkEnd w:id="642"/>
      </w:del>
    </w:p>
    <w:p w:rsidR="00532EA3" w:rsidRPr="00515C3F" w:rsidDel="009873C2" w:rsidRDefault="00532EA3">
      <w:pPr>
        <w:jc w:val="both"/>
        <w:rPr>
          <w:del w:id="643" w:author="Jordi" w:date="2021-12-20T12:48:00Z"/>
          <w:szCs w:val="24"/>
          <w:rPrChange w:id="644" w:author="Jordi" w:date="2021-12-20T14:41:00Z">
            <w:rPr>
              <w:del w:id="645" w:author="Jordi" w:date="2021-12-20T12:48:00Z"/>
              <w:rFonts w:ascii="Times New Roman" w:eastAsia="Times New Roman" w:hAnsi="Times New Roman" w:cs="Times New Roman"/>
              <w:sz w:val="24"/>
              <w:szCs w:val="24"/>
            </w:rPr>
          </w:rPrChange>
        </w:rPr>
      </w:pPr>
      <w:bookmarkStart w:id="646" w:name="_Toc90903874"/>
      <w:bookmarkEnd w:id="646"/>
    </w:p>
    <w:p w:rsidR="00ED23A7" w:rsidRPr="00515C3F" w:rsidDel="009873C2" w:rsidRDefault="009C2E38">
      <w:pPr>
        <w:jc w:val="both"/>
        <w:rPr>
          <w:del w:id="647" w:author="Jordi" w:date="2021-12-20T12:48:00Z"/>
          <w:szCs w:val="24"/>
          <w:rPrChange w:id="648" w:author="Jordi" w:date="2021-12-20T14:41:00Z">
            <w:rPr>
              <w:del w:id="649" w:author="Jordi" w:date="2021-12-20T12:48:00Z"/>
              <w:rFonts w:ascii="Times New Roman" w:eastAsia="Times New Roman" w:hAnsi="Times New Roman" w:cs="Times New Roman"/>
              <w:b/>
              <w:sz w:val="24"/>
              <w:szCs w:val="24"/>
            </w:rPr>
          </w:rPrChange>
        </w:rPr>
      </w:pPr>
      <w:del w:id="650" w:author="Jordi" w:date="2021-12-20T12:48:00Z">
        <w:r w:rsidRPr="00515C3F" w:rsidDel="009873C2">
          <w:rPr>
            <w:szCs w:val="24"/>
            <w:rPrChange w:id="651" w:author="Jordi" w:date="2021-12-20T14:41:00Z">
              <w:rPr>
                <w:rFonts w:ascii="Times New Roman" w:eastAsia="Times New Roman" w:hAnsi="Times New Roman" w:cs="Times New Roman"/>
                <w:sz w:val="24"/>
                <w:szCs w:val="24"/>
              </w:rPr>
            </w:rPrChange>
          </w:rPr>
          <w:tab/>
        </w:r>
        <w:r w:rsidR="009F67C0" w:rsidRPr="00515C3F" w:rsidDel="009873C2">
          <w:rPr>
            <w:szCs w:val="24"/>
            <w:rPrChange w:id="652" w:author="Jordi" w:date="2021-12-20T14:41:00Z">
              <w:rPr>
                <w:rFonts w:ascii="Times New Roman" w:eastAsia="Times New Roman" w:hAnsi="Times New Roman" w:cs="Times New Roman"/>
                <w:sz w:val="24"/>
                <w:szCs w:val="24"/>
              </w:rPr>
            </w:rPrChange>
          </w:rPr>
          <w:delText>La población de estudio estará formada por mujeres gestantes atendidas y seguidas durante la gestación a CASSIR de Cataluña a los que se les realiza el test de cribado de diabetes gestacional.</w:delText>
        </w:r>
        <w:bookmarkStart w:id="653" w:name="_Toc90903875"/>
        <w:bookmarkEnd w:id="653"/>
      </w:del>
    </w:p>
    <w:p w:rsidR="00ED23A7" w:rsidRPr="00515C3F" w:rsidDel="0047134A" w:rsidRDefault="00ED23A7">
      <w:pPr>
        <w:jc w:val="both"/>
        <w:rPr>
          <w:del w:id="654" w:author="Jordi" w:date="2021-12-20T13:13:00Z"/>
          <w:szCs w:val="24"/>
          <w:rPrChange w:id="655" w:author="Jordi" w:date="2021-12-20T14:41:00Z">
            <w:rPr>
              <w:del w:id="656" w:author="Jordi" w:date="2021-12-20T13:13:00Z"/>
              <w:rFonts w:ascii="Times New Roman" w:eastAsia="Times New Roman" w:hAnsi="Times New Roman" w:cs="Times New Roman"/>
              <w:b/>
              <w:sz w:val="24"/>
              <w:szCs w:val="24"/>
            </w:rPr>
          </w:rPrChange>
        </w:rPr>
      </w:pPr>
      <w:bookmarkStart w:id="657" w:name="_Toc90903876"/>
      <w:bookmarkEnd w:id="657"/>
    </w:p>
    <w:p w:rsidR="00532EA3" w:rsidRPr="00C01091" w:rsidRDefault="009F67C0" w:rsidP="00515C3F">
      <w:pPr>
        <w:pStyle w:val="Ttulo2"/>
        <w:pPrChange w:id="658" w:author="Jordi" w:date="2021-12-20T14:41:00Z">
          <w:pPr/>
        </w:pPrChange>
      </w:pPr>
      <w:del w:id="659" w:author="Jordi" w:date="2021-12-20T14:41:00Z">
        <w:r w:rsidRPr="00515C3F" w:rsidDel="00515C3F">
          <w:delText>4.</w:delText>
        </w:r>
      </w:del>
      <w:del w:id="660" w:author="Jordi" w:date="2021-12-20T13:13:00Z">
        <w:r w:rsidR="004A0A6A" w:rsidRPr="00515C3F" w:rsidDel="0047134A">
          <w:delText>5</w:delText>
        </w:r>
      </w:del>
      <w:del w:id="661" w:author="Jordi" w:date="2021-12-20T14:41:00Z">
        <w:r w:rsidRPr="00515C3F" w:rsidDel="00515C3F">
          <w:delText xml:space="preserve">. </w:delText>
        </w:r>
      </w:del>
      <w:bookmarkStart w:id="662" w:name="_Toc90903877"/>
      <w:r w:rsidRPr="00515C3F">
        <w:t>Definición</w:t>
      </w:r>
      <w:r w:rsidRPr="00C01091">
        <w:t xml:space="preserve"> de </w:t>
      </w:r>
      <w:del w:id="663" w:author="Jordi" w:date="2021-12-20T13:11:00Z">
        <w:r w:rsidRPr="00C01091" w:rsidDel="0047134A">
          <w:delText>las poblaciones</w:delText>
        </w:r>
      </w:del>
      <w:ins w:id="664" w:author="Jordi" w:date="2021-12-20T13:11:00Z">
        <w:r w:rsidR="0047134A">
          <w:t>grupos de estudio</w:t>
        </w:r>
      </w:ins>
      <w:bookmarkEnd w:id="662"/>
    </w:p>
    <w:p w:rsidR="00532EA3" w:rsidRPr="00C01091" w:rsidRDefault="00532EA3">
      <w:pPr>
        <w:rPr>
          <w:rFonts w:ascii="Times New Roman" w:eastAsia="Times New Roman" w:hAnsi="Times New Roman" w:cs="Times New Roman"/>
          <w:b/>
          <w:sz w:val="24"/>
          <w:szCs w:val="24"/>
        </w:rPr>
      </w:pPr>
    </w:p>
    <w:p w:rsidR="00532EA3" w:rsidRPr="00C01091" w:rsidRDefault="009C2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del w:id="665" w:author="Jordi" w:date="2021-12-20T13:26:00Z">
        <w:r w:rsidR="00C74F80" w:rsidRPr="00C01091" w:rsidDel="00D4306E">
          <w:rPr>
            <w:rFonts w:ascii="Times New Roman" w:eastAsia="Times New Roman" w:hAnsi="Times New Roman" w:cs="Times New Roman"/>
            <w:sz w:val="24"/>
            <w:szCs w:val="24"/>
          </w:rPr>
          <w:delText xml:space="preserve">A partir </w:delText>
        </w:r>
        <w:r w:rsidR="00E5769A" w:rsidRPr="00C01091" w:rsidDel="00D4306E">
          <w:rPr>
            <w:rFonts w:ascii="Times New Roman" w:eastAsia="Times New Roman" w:hAnsi="Times New Roman" w:cs="Times New Roman"/>
            <w:sz w:val="24"/>
            <w:szCs w:val="24"/>
          </w:rPr>
          <w:delText xml:space="preserve">de los episodios de embarazo se identificará </w:delText>
        </w:r>
        <w:r w:rsidR="00C74F80" w:rsidRPr="00C01091" w:rsidDel="00D4306E">
          <w:rPr>
            <w:rFonts w:ascii="Times New Roman" w:eastAsia="Times New Roman" w:hAnsi="Times New Roman" w:cs="Times New Roman"/>
            <w:sz w:val="24"/>
            <w:szCs w:val="24"/>
          </w:rPr>
          <w:delText xml:space="preserve">las mujeres gestantes </w:delText>
        </w:r>
        <w:r w:rsidR="00E5769A" w:rsidRPr="00C01091" w:rsidDel="00D4306E">
          <w:rPr>
            <w:rFonts w:ascii="Times New Roman" w:eastAsia="Times New Roman" w:hAnsi="Times New Roman" w:cs="Times New Roman"/>
            <w:sz w:val="24"/>
            <w:szCs w:val="24"/>
          </w:rPr>
          <w:delText xml:space="preserve">que provengan de países </w:delText>
        </w:r>
        <w:r w:rsidR="00C74F80" w:rsidRPr="00C01091" w:rsidDel="00D4306E">
          <w:rPr>
            <w:rFonts w:ascii="Times New Roman" w:eastAsia="Times New Roman" w:hAnsi="Times New Roman" w:cs="Times New Roman"/>
            <w:sz w:val="24"/>
            <w:szCs w:val="24"/>
          </w:rPr>
          <w:delText>deorigen</w:delText>
        </w:r>
        <w:r w:rsidR="00E5769A" w:rsidRPr="00C01091" w:rsidDel="00D4306E">
          <w:rPr>
            <w:rFonts w:ascii="Times New Roman" w:eastAsia="Times New Roman" w:hAnsi="Times New Roman" w:cs="Times New Roman"/>
            <w:sz w:val="24"/>
            <w:szCs w:val="24"/>
          </w:rPr>
          <w:delText xml:space="preserve"> con una mayoría de población musulmana (</w:delText>
        </w:r>
        <w:r w:rsidR="00B95E40" w:rsidRPr="00C01091" w:rsidDel="00D4306E">
          <w:rPr>
            <w:rFonts w:ascii="Times New Roman" w:eastAsia="Times New Roman" w:hAnsi="Times New Roman" w:cs="Times New Roman"/>
            <w:sz w:val="24"/>
            <w:szCs w:val="24"/>
          </w:rPr>
          <w:delText xml:space="preserve">apartado </w:delText>
        </w:r>
        <w:r w:rsidR="006058EC" w:rsidRPr="00C01091" w:rsidDel="00D4306E">
          <w:rPr>
            <w:rFonts w:ascii="Times New Roman" w:eastAsia="Times New Roman" w:hAnsi="Times New Roman" w:cs="Times New Roman"/>
            <w:sz w:val="24"/>
            <w:szCs w:val="24"/>
          </w:rPr>
          <w:delText>4.7</w:delText>
        </w:r>
        <w:r w:rsidR="00E5769A" w:rsidRPr="00C01091" w:rsidDel="00D4306E">
          <w:rPr>
            <w:rFonts w:ascii="Times New Roman" w:eastAsia="Times New Roman" w:hAnsi="Times New Roman" w:cs="Times New Roman"/>
            <w:sz w:val="24"/>
            <w:szCs w:val="24"/>
          </w:rPr>
          <w:delText xml:space="preserve">). </w:delText>
        </w:r>
      </w:del>
      <w:r w:rsidR="00E5769A" w:rsidRPr="00C01091">
        <w:rPr>
          <w:rFonts w:ascii="Times New Roman" w:eastAsia="Times New Roman" w:hAnsi="Times New Roman" w:cs="Times New Roman"/>
          <w:sz w:val="24"/>
          <w:szCs w:val="24"/>
        </w:rPr>
        <w:t xml:space="preserve">Cada episodio se clasificará en dos grupos en función de si  el periodo de embarazo </w:t>
      </w:r>
      <w:r w:rsidR="00B95E40" w:rsidRPr="00C01091">
        <w:rPr>
          <w:rFonts w:ascii="Times New Roman" w:eastAsia="Times New Roman" w:hAnsi="Times New Roman" w:cs="Times New Roman"/>
          <w:sz w:val="24"/>
          <w:szCs w:val="24"/>
        </w:rPr>
        <w:t xml:space="preserve">y </w:t>
      </w:r>
      <w:r w:rsidRPr="00C01091">
        <w:rPr>
          <w:rFonts w:ascii="Times New Roman" w:eastAsia="Times New Roman" w:hAnsi="Times New Roman" w:cs="Times New Roman"/>
          <w:sz w:val="24"/>
          <w:szCs w:val="24"/>
        </w:rPr>
        <w:t>c</w:t>
      </w:r>
      <w:r w:rsidR="00A24DDD">
        <w:rPr>
          <w:rFonts w:ascii="Times New Roman" w:eastAsia="Times New Roman" w:hAnsi="Times New Roman" w:cs="Times New Roman"/>
          <w:sz w:val="24"/>
          <w:szCs w:val="24"/>
        </w:rPr>
        <w:t>r</w:t>
      </w:r>
      <w:r w:rsidRPr="00C01091">
        <w:rPr>
          <w:rFonts w:ascii="Times New Roman" w:eastAsia="Times New Roman" w:hAnsi="Times New Roman" w:cs="Times New Roman"/>
          <w:sz w:val="24"/>
          <w:szCs w:val="24"/>
        </w:rPr>
        <w:t>iba</w:t>
      </w:r>
      <w:r w:rsidR="00A24DDD">
        <w:rPr>
          <w:rFonts w:ascii="Times New Roman" w:eastAsia="Times New Roman" w:hAnsi="Times New Roman" w:cs="Times New Roman"/>
          <w:sz w:val="24"/>
          <w:szCs w:val="24"/>
        </w:rPr>
        <w:t>do</w:t>
      </w:r>
      <w:ins w:id="666" w:author="Jordi" w:date="2021-12-20T13:12:00Z">
        <w:r w:rsidR="0047134A">
          <w:rPr>
            <w:rFonts w:ascii="Times New Roman" w:eastAsia="Times New Roman" w:hAnsi="Times New Roman" w:cs="Times New Roman"/>
            <w:sz w:val="24"/>
            <w:szCs w:val="24"/>
          </w:rPr>
          <w:t xml:space="preserve"> </w:t>
        </w:r>
      </w:ins>
      <w:r w:rsidR="004A0A6A" w:rsidRPr="00C01091">
        <w:rPr>
          <w:rFonts w:ascii="Times New Roman" w:eastAsia="Times New Roman" w:hAnsi="Times New Roman" w:cs="Times New Roman"/>
          <w:sz w:val="24"/>
          <w:szCs w:val="24"/>
        </w:rPr>
        <w:t xml:space="preserve">de DMG </w:t>
      </w:r>
      <w:r w:rsidR="00B95E40" w:rsidRPr="00C01091">
        <w:rPr>
          <w:rFonts w:ascii="Times New Roman" w:eastAsia="Times New Roman" w:hAnsi="Times New Roman" w:cs="Times New Roman"/>
          <w:sz w:val="24"/>
          <w:szCs w:val="24"/>
        </w:rPr>
        <w:t>coincide con el</w:t>
      </w:r>
      <w:r w:rsidR="00E5769A" w:rsidRPr="00C01091">
        <w:rPr>
          <w:rFonts w:ascii="Times New Roman" w:eastAsia="Times New Roman" w:hAnsi="Times New Roman" w:cs="Times New Roman"/>
          <w:sz w:val="24"/>
          <w:szCs w:val="24"/>
        </w:rPr>
        <w:t xml:space="preserve"> mismo periodo del ramadán. </w:t>
      </w:r>
    </w:p>
    <w:p w:rsidR="00C74F80" w:rsidRPr="00C01091" w:rsidRDefault="00C74F80">
      <w:pPr>
        <w:jc w:val="both"/>
        <w:rPr>
          <w:rFonts w:ascii="Times New Roman" w:eastAsia="Times New Roman" w:hAnsi="Times New Roman" w:cs="Times New Roman"/>
          <w:sz w:val="24"/>
          <w:szCs w:val="24"/>
        </w:rPr>
      </w:pPr>
    </w:p>
    <w:p w:rsidR="008D5FD6" w:rsidRPr="00C01091" w:rsidRDefault="00C74F80" w:rsidP="00C01091">
      <w:pPr>
        <w:pStyle w:val="Prrafodelista"/>
        <w:numPr>
          <w:ilvl w:val="0"/>
          <w:numId w:val="7"/>
        </w:num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Grupo </w:t>
      </w:r>
      <w:r w:rsidR="008D5FD6" w:rsidRPr="00C01091">
        <w:rPr>
          <w:rFonts w:ascii="Times New Roman" w:eastAsia="Times New Roman" w:hAnsi="Times New Roman" w:cs="Times New Roman"/>
          <w:sz w:val="24"/>
          <w:szCs w:val="24"/>
        </w:rPr>
        <w:t>RAM</w:t>
      </w:r>
      <w:r w:rsidRPr="00C01091">
        <w:rPr>
          <w:rFonts w:ascii="Times New Roman" w:eastAsia="Times New Roman" w:hAnsi="Times New Roman" w:cs="Times New Roman"/>
          <w:sz w:val="24"/>
          <w:szCs w:val="24"/>
        </w:rPr>
        <w:t xml:space="preserve">: </w:t>
      </w:r>
      <w:r w:rsidR="006058EC" w:rsidRPr="00C01091">
        <w:rPr>
          <w:rFonts w:ascii="Times New Roman" w:eastAsia="Times New Roman" w:hAnsi="Times New Roman" w:cs="Times New Roman"/>
          <w:sz w:val="24"/>
          <w:szCs w:val="24"/>
        </w:rPr>
        <w:t>Si el e</w:t>
      </w:r>
      <w:r w:rsidR="00E5769A" w:rsidRPr="00C01091">
        <w:rPr>
          <w:rFonts w:ascii="Times New Roman" w:eastAsia="Times New Roman" w:hAnsi="Times New Roman" w:cs="Times New Roman"/>
          <w:sz w:val="24"/>
          <w:szCs w:val="24"/>
        </w:rPr>
        <w:t xml:space="preserve">pisodio de embarazo </w:t>
      </w:r>
      <w:r w:rsidR="006058EC" w:rsidRPr="00C01091">
        <w:rPr>
          <w:rFonts w:ascii="Times New Roman" w:eastAsia="Times New Roman" w:hAnsi="Times New Roman" w:cs="Times New Roman"/>
          <w:sz w:val="24"/>
          <w:szCs w:val="24"/>
        </w:rPr>
        <w:t xml:space="preserve">y cribado de DMG </w:t>
      </w:r>
      <w:r w:rsidR="00B95E40" w:rsidRPr="00C01091">
        <w:rPr>
          <w:rFonts w:ascii="Times New Roman" w:eastAsia="Times New Roman" w:hAnsi="Times New Roman" w:cs="Times New Roman"/>
          <w:sz w:val="24"/>
          <w:szCs w:val="24"/>
        </w:rPr>
        <w:t xml:space="preserve">con </w:t>
      </w:r>
      <w:r w:rsidR="00E5769A" w:rsidRPr="00C01091">
        <w:rPr>
          <w:rFonts w:ascii="Times New Roman" w:eastAsia="Times New Roman" w:hAnsi="Times New Roman" w:cs="Times New Roman"/>
          <w:sz w:val="24"/>
          <w:szCs w:val="24"/>
        </w:rPr>
        <w:t xml:space="preserve">potencial practica del </w:t>
      </w:r>
      <w:r w:rsidRPr="00C01091">
        <w:rPr>
          <w:rFonts w:ascii="Times New Roman" w:eastAsia="Times New Roman" w:hAnsi="Times New Roman" w:cs="Times New Roman"/>
          <w:sz w:val="24"/>
          <w:szCs w:val="24"/>
        </w:rPr>
        <w:t xml:space="preserve">Ramadán durante su gestación </w:t>
      </w:r>
      <w:r w:rsidR="00B95E40" w:rsidRPr="00C01091">
        <w:rPr>
          <w:rFonts w:ascii="Times New Roman" w:eastAsia="Times New Roman" w:hAnsi="Times New Roman" w:cs="Times New Roman"/>
          <w:sz w:val="24"/>
          <w:szCs w:val="24"/>
        </w:rPr>
        <w:t>coincide con el mismo periodo de Ramadán</w:t>
      </w:r>
      <w:del w:id="667" w:author="Jordi" w:date="2021-12-20T13:18:00Z">
        <w:r w:rsidR="00B95E40" w:rsidRPr="00C01091" w:rsidDel="0047134A">
          <w:rPr>
            <w:rFonts w:ascii="Times New Roman" w:eastAsia="Times New Roman" w:hAnsi="Times New Roman" w:cs="Times New Roman"/>
            <w:sz w:val="24"/>
            <w:szCs w:val="24"/>
          </w:rPr>
          <w:delText xml:space="preserve"> (</w:delText>
        </w:r>
        <w:r w:rsidR="004A0A6A" w:rsidRPr="00C01091" w:rsidDel="0047134A">
          <w:rPr>
            <w:rFonts w:ascii="Times New Roman" w:eastAsia="Times New Roman" w:hAnsi="Times New Roman" w:cs="Times New Roman"/>
            <w:sz w:val="24"/>
            <w:szCs w:val="24"/>
          </w:rPr>
          <w:delText xml:space="preserve">ver </w:delText>
        </w:r>
        <w:r w:rsidR="00B95E40" w:rsidRPr="00C01091" w:rsidDel="0047134A">
          <w:rPr>
            <w:rFonts w:ascii="Times New Roman" w:eastAsia="Times New Roman" w:hAnsi="Times New Roman" w:cs="Times New Roman"/>
            <w:sz w:val="24"/>
            <w:szCs w:val="24"/>
          </w:rPr>
          <w:delText xml:space="preserve">apartado </w:delText>
        </w:r>
        <w:r w:rsidR="006058EC" w:rsidRPr="00C01091" w:rsidDel="0047134A">
          <w:rPr>
            <w:rFonts w:ascii="Times New Roman" w:eastAsia="Times New Roman" w:hAnsi="Times New Roman" w:cs="Times New Roman"/>
            <w:sz w:val="24"/>
            <w:szCs w:val="24"/>
          </w:rPr>
          <w:delText>4.8</w:delText>
        </w:r>
        <w:r w:rsidR="00B95E40" w:rsidRPr="00C01091" w:rsidDel="0047134A">
          <w:rPr>
            <w:rFonts w:ascii="Times New Roman" w:eastAsia="Times New Roman" w:hAnsi="Times New Roman" w:cs="Times New Roman"/>
            <w:sz w:val="24"/>
            <w:szCs w:val="24"/>
          </w:rPr>
          <w:delText>).</w:delText>
        </w:r>
      </w:del>
    </w:p>
    <w:p w:rsidR="00B95E40" w:rsidRPr="00C01091" w:rsidRDefault="00B95E40" w:rsidP="00C01091">
      <w:pPr>
        <w:pStyle w:val="Prrafodelista"/>
        <w:ind w:left="1080"/>
        <w:rPr>
          <w:rFonts w:ascii="Times New Roman" w:eastAsia="Times New Roman" w:hAnsi="Times New Roman" w:cs="Times New Roman"/>
          <w:sz w:val="24"/>
          <w:szCs w:val="24"/>
        </w:rPr>
      </w:pPr>
    </w:p>
    <w:p w:rsidR="00B95E40" w:rsidRPr="00C01091" w:rsidRDefault="00B95E40" w:rsidP="00C01091">
      <w:pPr>
        <w:pStyle w:val="Prrafodelista"/>
        <w:numPr>
          <w:ilvl w:val="0"/>
          <w:numId w:val="7"/>
        </w:num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Grupo CONTROL: Episodio de embarazo </w:t>
      </w:r>
      <w:r w:rsidR="00A24DDD">
        <w:rPr>
          <w:rFonts w:ascii="Times New Roman" w:eastAsia="Times New Roman" w:hAnsi="Times New Roman" w:cs="Times New Roman"/>
          <w:sz w:val="24"/>
          <w:szCs w:val="24"/>
        </w:rPr>
        <w:t xml:space="preserve">y sus determinaciones del cribado DMG </w:t>
      </w:r>
      <w:r w:rsidRPr="00C01091">
        <w:rPr>
          <w:rFonts w:ascii="Times New Roman" w:eastAsia="Times New Roman" w:hAnsi="Times New Roman" w:cs="Times New Roman"/>
          <w:sz w:val="24"/>
          <w:szCs w:val="24"/>
        </w:rPr>
        <w:t xml:space="preserve">sin </w:t>
      </w:r>
      <w:ins w:id="668" w:author="Jordi" w:date="2021-12-20T12:38:00Z">
        <w:r w:rsidR="009873C2">
          <w:rPr>
            <w:rFonts w:ascii="Times New Roman" w:eastAsia="Times New Roman" w:hAnsi="Times New Roman" w:cs="Times New Roman"/>
            <w:sz w:val="24"/>
            <w:szCs w:val="24"/>
          </w:rPr>
          <w:t xml:space="preserve">posible </w:t>
        </w:r>
      </w:ins>
      <w:r w:rsidR="00A24DDD">
        <w:rPr>
          <w:rFonts w:ascii="Times New Roman" w:eastAsia="Times New Roman" w:hAnsi="Times New Roman" w:cs="Times New Roman"/>
          <w:sz w:val="24"/>
          <w:szCs w:val="24"/>
        </w:rPr>
        <w:t xml:space="preserve">exposición a la </w:t>
      </w:r>
      <w:r w:rsidRPr="00C01091">
        <w:rPr>
          <w:rFonts w:ascii="Times New Roman" w:eastAsia="Times New Roman" w:hAnsi="Times New Roman" w:cs="Times New Roman"/>
          <w:sz w:val="24"/>
          <w:szCs w:val="24"/>
        </w:rPr>
        <w:t xml:space="preserve">práctica </w:t>
      </w:r>
      <w:r w:rsidR="00A24DDD">
        <w:rPr>
          <w:rFonts w:ascii="Times New Roman" w:eastAsia="Times New Roman" w:hAnsi="Times New Roman" w:cs="Times New Roman"/>
          <w:sz w:val="24"/>
          <w:szCs w:val="24"/>
        </w:rPr>
        <w:t>del</w:t>
      </w:r>
      <w:r w:rsidRPr="00C01091">
        <w:rPr>
          <w:rFonts w:ascii="Times New Roman" w:eastAsia="Times New Roman" w:hAnsi="Times New Roman" w:cs="Times New Roman"/>
          <w:sz w:val="24"/>
          <w:szCs w:val="24"/>
        </w:rPr>
        <w:t xml:space="preserve"> Ramadán</w:t>
      </w:r>
      <w:del w:id="669" w:author="Jordi" w:date="2021-12-20T13:18:00Z">
        <w:r w:rsidRPr="00C01091" w:rsidDel="0047134A">
          <w:rPr>
            <w:rFonts w:ascii="Times New Roman" w:eastAsia="Times New Roman" w:hAnsi="Times New Roman" w:cs="Times New Roman"/>
            <w:sz w:val="24"/>
            <w:szCs w:val="24"/>
          </w:rPr>
          <w:delText>.</w:delText>
        </w:r>
      </w:del>
    </w:p>
    <w:p w:rsidR="00C74F80" w:rsidRPr="00C01091" w:rsidRDefault="00C74F80" w:rsidP="00C01091">
      <w:pPr>
        <w:rPr>
          <w:rFonts w:ascii="Times New Roman" w:hAnsi="Times New Roman" w:cs="Times New Roman"/>
          <w:sz w:val="24"/>
          <w:szCs w:val="24"/>
        </w:rPr>
      </w:pPr>
    </w:p>
    <w:p w:rsidR="0047134A" w:rsidRPr="00C01091" w:rsidRDefault="0047134A" w:rsidP="0047134A">
      <w:pPr>
        <w:jc w:val="both"/>
        <w:rPr>
          <w:rFonts w:ascii="Times New Roman" w:eastAsia="Times New Roman" w:hAnsi="Times New Roman" w:cs="Times New Roman"/>
          <w:sz w:val="24"/>
          <w:szCs w:val="24"/>
        </w:rPr>
      </w:pPr>
      <w:moveToRangeStart w:id="670" w:author="Jordi" w:date="2021-12-20T13:18:00Z" w:name="move90898717"/>
      <w:moveTo w:id="671" w:author="Jordi" w:date="2021-12-20T13:18:00Z">
        <w:r w:rsidRPr="00C01091">
          <w:rPr>
            <w:rFonts w:ascii="Times New Roman" w:eastAsia="Times New Roman" w:hAnsi="Times New Roman" w:cs="Times New Roman"/>
            <w:sz w:val="24"/>
            <w:szCs w:val="24"/>
          </w:rPr>
          <w:t>Se define como periodo de exposición de Ramadán para cada año natural según los siguientes periodos:</w:t>
        </w:r>
      </w:moveTo>
    </w:p>
    <w:p w:rsidR="0047134A" w:rsidRPr="00C01091" w:rsidDel="0047134A" w:rsidRDefault="0047134A" w:rsidP="0047134A">
      <w:pPr>
        <w:jc w:val="both"/>
        <w:rPr>
          <w:del w:id="672" w:author="Jordi" w:date="2021-12-20T13:18:00Z"/>
          <w:rFonts w:ascii="Times New Roman" w:eastAsia="Times New Roman" w:hAnsi="Times New Roman" w:cs="Times New Roman"/>
          <w:sz w:val="24"/>
          <w:szCs w:val="24"/>
        </w:rPr>
      </w:pPr>
    </w:p>
    <w:p w:rsidR="0047134A" w:rsidRPr="00C01091" w:rsidRDefault="0047134A" w:rsidP="0047134A">
      <w:pPr>
        <w:jc w:val="both"/>
        <w:rPr>
          <w:rFonts w:ascii="Times New Roman" w:eastAsia="Times New Roman" w:hAnsi="Times New Roman" w:cs="Times New Roman"/>
          <w:sz w:val="24"/>
          <w:szCs w:val="24"/>
        </w:rPr>
      </w:pPr>
    </w:p>
    <w:tbl>
      <w:tblPr>
        <w:tblStyle w:val="Sombreadomedio1-nfasis1"/>
        <w:tblW w:w="8095" w:type="dxa"/>
        <w:jc w:val="center"/>
        <w:tblLayout w:type="fixed"/>
        <w:tblLook w:val="0620"/>
        <w:tblPrChange w:id="673" w:author="Jordi" w:date="2021-12-20T13:20:00Z">
          <w:tblPr>
            <w:tblStyle w:val="12"/>
            <w:tblW w:w="8095" w:type="dxa"/>
            <w:tblInd w:w="100" w:type="dxa"/>
            <w:tblBorders>
              <w:top w:val="nil"/>
              <w:left w:val="nil"/>
              <w:bottom w:val="nil"/>
              <w:right w:val="nil"/>
              <w:insideH w:val="nil"/>
              <w:insideV w:val="nil"/>
            </w:tblBorders>
            <w:tblLayout w:type="fixed"/>
            <w:tblLook w:val="0600"/>
          </w:tblPr>
        </w:tblPrChange>
      </w:tblPr>
      <w:tblGrid>
        <w:gridCol w:w="2810"/>
        <w:gridCol w:w="5285"/>
        <w:tblGridChange w:id="674">
          <w:tblGrid>
            <w:gridCol w:w="2810"/>
            <w:gridCol w:w="5285"/>
          </w:tblGrid>
        </w:tblGridChange>
      </w:tblGrid>
      <w:tr w:rsidR="0047134A" w:rsidRPr="00C01091" w:rsidTr="00D4306E">
        <w:trPr>
          <w:cnfStyle w:val="100000000000"/>
          <w:trHeight w:val="500"/>
          <w:jc w:val="center"/>
          <w:trPrChange w:id="675" w:author="Jordi" w:date="2021-12-20T13:20:00Z">
            <w:trPr>
              <w:trHeight w:val="500"/>
            </w:trPr>
          </w:trPrChange>
        </w:trPr>
        <w:tc>
          <w:tcPr>
            <w:tcW w:w="2810" w:type="dxa"/>
            <w:tcPrChange w:id="676"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cnfStyle w:val="100000000000"/>
              <w:rPr>
                <w:rFonts w:ascii="Times New Roman" w:eastAsia="Times New Roman" w:hAnsi="Times New Roman" w:cs="Times New Roman"/>
                <w:sz w:val="24"/>
                <w:szCs w:val="24"/>
              </w:rPr>
            </w:pPr>
            <w:moveTo w:id="677" w:author="Jordi" w:date="2021-12-20T13:18:00Z">
              <w:r w:rsidRPr="00C01091">
                <w:rPr>
                  <w:rFonts w:ascii="Times New Roman" w:eastAsia="Times New Roman" w:hAnsi="Times New Roman" w:cs="Times New Roman"/>
                  <w:sz w:val="24"/>
                  <w:szCs w:val="24"/>
                </w:rPr>
                <w:t xml:space="preserve"> Año </w:t>
              </w:r>
            </w:moveTo>
          </w:p>
        </w:tc>
        <w:tc>
          <w:tcPr>
            <w:tcW w:w="5285" w:type="dxa"/>
            <w:tcPrChange w:id="678"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cnfStyle w:val="100000000000"/>
              <w:rPr>
                <w:rFonts w:ascii="Times New Roman" w:eastAsia="Times New Roman" w:hAnsi="Times New Roman" w:cs="Times New Roman"/>
                <w:sz w:val="24"/>
                <w:szCs w:val="24"/>
              </w:rPr>
            </w:pPr>
            <w:moveTo w:id="679" w:author="Jordi" w:date="2021-12-20T13:18:00Z">
              <w:r w:rsidRPr="00C01091">
                <w:rPr>
                  <w:rFonts w:ascii="Times New Roman" w:eastAsia="Times New Roman" w:hAnsi="Times New Roman" w:cs="Times New Roman"/>
                  <w:sz w:val="24"/>
                  <w:szCs w:val="24"/>
                </w:rPr>
                <w:t xml:space="preserve"> Periodo </w:t>
              </w:r>
            </w:moveTo>
          </w:p>
        </w:tc>
      </w:tr>
      <w:tr w:rsidR="0047134A" w:rsidRPr="00C01091" w:rsidTr="00D4306E">
        <w:trPr>
          <w:trHeight w:val="500"/>
          <w:jc w:val="center"/>
          <w:trPrChange w:id="680" w:author="Jordi" w:date="2021-12-20T13:20:00Z">
            <w:trPr>
              <w:trHeight w:val="500"/>
            </w:trPr>
          </w:trPrChange>
        </w:trPr>
        <w:tc>
          <w:tcPr>
            <w:tcW w:w="2810" w:type="dxa"/>
            <w:tcPrChange w:id="681"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682" w:author="Jordi" w:date="2021-12-20T13:18:00Z">
              <w:r w:rsidRPr="00C01091">
                <w:rPr>
                  <w:rFonts w:ascii="Times New Roman" w:eastAsia="Times New Roman" w:hAnsi="Times New Roman" w:cs="Times New Roman"/>
                  <w:sz w:val="24"/>
                  <w:szCs w:val="24"/>
                </w:rPr>
                <w:t>Ramadán del año 2010</w:t>
              </w:r>
            </w:moveTo>
          </w:p>
        </w:tc>
        <w:tc>
          <w:tcPr>
            <w:tcW w:w="5285" w:type="dxa"/>
            <w:tcPrChange w:id="683"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684" w:author="Jordi" w:date="2021-12-20T13:18:00Z">
              <w:r w:rsidRPr="00C01091">
                <w:rPr>
                  <w:rFonts w:ascii="Times New Roman" w:eastAsia="Times New Roman" w:hAnsi="Times New Roman" w:cs="Times New Roman"/>
                  <w:sz w:val="24"/>
                  <w:szCs w:val="24"/>
                </w:rPr>
                <w:t xml:space="preserve"> del 11 de agosto al 10 de septiembre </w:t>
              </w:r>
            </w:moveTo>
          </w:p>
        </w:tc>
      </w:tr>
      <w:tr w:rsidR="0047134A" w:rsidRPr="00C01091" w:rsidTr="00D4306E">
        <w:trPr>
          <w:trHeight w:val="500"/>
          <w:jc w:val="center"/>
          <w:trPrChange w:id="685" w:author="Jordi" w:date="2021-12-20T13:20:00Z">
            <w:trPr>
              <w:trHeight w:val="500"/>
            </w:trPr>
          </w:trPrChange>
        </w:trPr>
        <w:tc>
          <w:tcPr>
            <w:tcW w:w="2810" w:type="dxa"/>
            <w:tcPrChange w:id="686"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687" w:author="Jordi" w:date="2021-12-20T13:18:00Z">
              <w:r w:rsidRPr="00C01091">
                <w:rPr>
                  <w:rFonts w:ascii="Times New Roman" w:eastAsia="Times New Roman" w:hAnsi="Times New Roman" w:cs="Times New Roman"/>
                  <w:sz w:val="24"/>
                  <w:szCs w:val="24"/>
                </w:rPr>
                <w:t>Ramadán del año 2011</w:t>
              </w:r>
            </w:moveTo>
          </w:p>
        </w:tc>
        <w:tc>
          <w:tcPr>
            <w:tcW w:w="5285" w:type="dxa"/>
            <w:tcPrChange w:id="688"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689" w:author="Jordi" w:date="2021-12-20T13:18:00Z">
              <w:r w:rsidRPr="00C01091">
                <w:rPr>
                  <w:rFonts w:ascii="Times New Roman" w:eastAsia="Times New Roman" w:hAnsi="Times New Roman" w:cs="Times New Roman"/>
                  <w:sz w:val="24"/>
                  <w:szCs w:val="24"/>
                </w:rPr>
                <w:t xml:space="preserve"> del 1 de agosto al 30 de agosto</w:t>
              </w:r>
            </w:moveTo>
          </w:p>
        </w:tc>
      </w:tr>
      <w:tr w:rsidR="0047134A" w:rsidRPr="00C01091" w:rsidTr="00D4306E">
        <w:trPr>
          <w:trHeight w:val="500"/>
          <w:jc w:val="center"/>
          <w:trPrChange w:id="690" w:author="Jordi" w:date="2021-12-20T13:20:00Z">
            <w:trPr>
              <w:trHeight w:val="500"/>
            </w:trPr>
          </w:trPrChange>
        </w:trPr>
        <w:tc>
          <w:tcPr>
            <w:tcW w:w="2810" w:type="dxa"/>
            <w:tcPrChange w:id="691"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692" w:author="Jordi" w:date="2021-12-20T13:18:00Z">
              <w:r w:rsidRPr="00C01091">
                <w:rPr>
                  <w:rFonts w:ascii="Times New Roman" w:eastAsia="Times New Roman" w:hAnsi="Times New Roman" w:cs="Times New Roman"/>
                  <w:sz w:val="24"/>
                  <w:szCs w:val="24"/>
                </w:rPr>
                <w:t>Ramadán del año 2012</w:t>
              </w:r>
            </w:moveTo>
          </w:p>
        </w:tc>
        <w:tc>
          <w:tcPr>
            <w:tcW w:w="5285" w:type="dxa"/>
            <w:tcPrChange w:id="693"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694" w:author="Jordi" w:date="2021-12-20T13:18:00Z">
              <w:r w:rsidRPr="00C01091">
                <w:rPr>
                  <w:rFonts w:ascii="Times New Roman" w:eastAsia="Times New Roman" w:hAnsi="Times New Roman" w:cs="Times New Roman"/>
                  <w:sz w:val="24"/>
                  <w:szCs w:val="24"/>
                </w:rPr>
                <w:t xml:space="preserve"> del 20 de julio al 19 de agosto </w:t>
              </w:r>
            </w:moveTo>
          </w:p>
        </w:tc>
      </w:tr>
      <w:tr w:rsidR="0047134A" w:rsidRPr="00C01091" w:rsidTr="00D4306E">
        <w:trPr>
          <w:trHeight w:val="500"/>
          <w:jc w:val="center"/>
          <w:trPrChange w:id="695" w:author="Jordi" w:date="2021-12-20T13:20:00Z">
            <w:trPr>
              <w:trHeight w:val="500"/>
            </w:trPr>
          </w:trPrChange>
        </w:trPr>
        <w:tc>
          <w:tcPr>
            <w:tcW w:w="2810" w:type="dxa"/>
            <w:tcPrChange w:id="696"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697" w:author="Jordi" w:date="2021-12-20T13:18:00Z">
              <w:r w:rsidRPr="00C01091">
                <w:rPr>
                  <w:rFonts w:ascii="Times New Roman" w:eastAsia="Times New Roman" w:hAnsi="Times New Roman" w:cs="Times New Roman"/>
                  <w:sz w:val="24"/>
                  <w:szCs w:val="24"/>
                </w:rPr>
                <w:t>Ramadán del año 2013</w:t>
              </w:r>
            </w:moveTo>
          </w:p>
        </w:tc>
        <w:tc>
          <w:tcPr>
            <w:tcW w:w="5285" w:type="dxa"/>
            <w:tcPrChange w:id="698"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699" w:author="Jordi" w:date="2021-12-20T13:18:00Z">
              <w:r w:rsidRPr="00C01091">
                <w:rPr>
                  <w:rFonts w:ascii="Times New Roman" w:eastAsia="Times New Roman" w:hAnsi="Times New Roman" w:cs="Times New Roman"/>
                  <w:sz w:val="24"/>
                  <w:szCs w:val="24"/>
                </w:rPr>
                <w:t xml:space="preserve"> del 10 de julio al 8 de agosto </w:t>
              </w:r>
            </w:moveTo>
          </w:p>
        </w:tc>
      </w:tr>
      <w:tr w:rsidR="0047134A" w:rsidRPr="00C01091" w:rsidTr="00D4306E">
        <w:trPr>
          <w:trHeight w:val="500"/>
          <w:jc w:val="center"/>
          <w:trPrChange w:id="700" w:author="Jordi" w:date="2021-12-20T13:20:00Z">
            <w:trPr>
              <w:trHeight w:val="500"/>
            </w:trPr>
          </w:trPrChange>
        </w:trPr>
        <w:tc>
          <w:tcPr>
            <w:tcW w:w="2810" w:type="dxa"/>
            <w:tcPrChange w:id="701"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02" w:author="Jordi" w:date="2021-12-20T13:18:00Z">
              <w:r w:rsidRPr="00C01091">
                <w:rPr>
                  <w:rFonts w:ascii="Times New Roman" w:eastAsia="Times New Roman" w:hAnsi="Times New Roman" w:cs="Times New Roman"/>
                  <w:sz w:val="24"/>
                  <w:szCs w:val="24"/>
                </w:rPr>
                <w:t>Ramadán del año 2014</w:t>
              </w:r>
            </w:moveTo>
          </w:p>
        </w:tc>
        <w:tc>
          <w:tcPr>
            <w:tcW w:w="5285" w:type="dxa"/>
            <w:tcPrChange w:id="703"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04" w:author="Jordi" w:date="2021-12-20T13:18:00Z">
              <w:r w:rsidRPr="00C01091">
                <w:rPr>
                  <w:rFonts w:ascii="Times New Roman" w:eastAsia="Times New Roman" w:hAnsi="Times New Roman" w:cs="Times New Roman"/>
                  <w:sz w:val="24"/>
                  <w:szCs w:val="24"/>
                </w:rPr>
                <w:t xml:space="preserve"> del 28 de junio al 28 de julio </w:t>
              </w:r>
            </w:moveTo>
          </w:p>
        </w:tc>
      </w:tr>
      <w:tr w:rsidR="0047134A" w:rsidRPr="00C01091" w:rsidTr="00D4306E">
        <w:trPr>
          <w:trHeight w:val="500"/>
          <w:jc w:val="center"/>
          <w:trPrChange w:id="705" w:author="Jordi" w:date="2021-12-20T13:20:00Z">
            <w:trPr>
              <w:trHeight w:val="500"/>
            </w:trPr>
          </w:trPrChange>
        </w:trPr>
        <w:tc>
          <w:tcPr>
            <w:tcW w:w="2810" w:type="dxa"/>
            <w:tcPrChange w:id="706"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07" w:author="Jordi" w:date="2021-12-20T13:18:00Z">
              <w:r w:rsidRPr="00C01091">
                <w:rPr>
                  <w:rFonts w:ascii="Times New Roman" w:eastAsia="Times New Roman" w:hAnsi="Times New Roman" w:cs="Times New Roman"/>
                  <w:sz w:val="24"/>
                  <w:szCs w:val="24"/>
                </w:rPr>
                <w:t>Ramadán del año 2015</w:t>
              </w:r>
            </w:moveTo>
          </w:p>
        </w:tc>
        <w:tc>
          <w:tcPr>
            <w:tcW w:w="5285" w:type="dxa"/>
            <w:tcPrChange w:id="708"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09" w:author="Jordi" w:date="2021-12-20T13:18:00Z">
              <w:r w:rsidRPr="00C01091">
                <w:rPr>
                  <w:rFonts w:ascii="Times New Roman" w:eastAsia="Times New Roman" w:hAnsi="Times New Roman" w:cs="Times New Roman"/>
                  <w:sz w:val="24"/>
                  <w:szCs w:val="24"/>
                </w:rPr>
                <w:t xml:space="preserve"> del 18 de junio al 17 de julio </w:t>
              </w:r>
            </w:moveTo>
          </w:p>
        </w:tc>
      </w:tr>
      <w:tr w:rsidR="0047134A" w:rsidRPr="00C01091" w:rsidTr="00D4306E">
        <w:trPr>
          <w:trHeight w:val="500"/>
          <w:jc w:val="center"/>
          <w:trPrChange w:id="710" w:author="Jordi" w:date="2021-12-20T13:20:00Z">
            <w:trPr>
              <w:trHeight w:val="500"/>
            </w:trPr>
          </w:trPrChange>
        </w:trPr>
        <w:tc>
          <w:tcPr>
            <w:tcW w:w="2810" w:type="dxa"/>
            <w:tcPrChange w:id="711"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12" w:author="Jordi" w:date="2021-12-20T13:18:00Z">
              <w:r w:rsidRPr="00C01091">
                <w:rPr>
                  <w:rFonts w:ascii="Times New Roman" w:eastAsia="Times New Roman" w:hAnsi="Times New Roman" w:cs="Times New Roman"/>
                  <w:sz w:val="24"/>
                  <w:szCs w:val="24"/>
                </w:rPr>
                <w:t>Ramadán del año 2016</w:t>
              </w:r>
            </w:moveTo>
          </w:p>
        </w:tc>
        <w:tc>
          <w:tcPr>
            <w:tcW w:w="5285" w:type="dxa"/>
            <w:tcPrChange w:id="713"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14" w:author="Jordi" w:date="2021-12-20T13:18:00Z">
              <w:r w:rsidRPr="00C01091">
                <w:rPr>
                  <w:rFonts w:ascii="Times New Roman" w:eastAsia="Times New Roman" w:hAnsi="Times New Roman" w:cs="Times New Roman"/>
                  <w:sz w:val="24"/>
                  <w:szCs w:val="24"/>
                </w:rPr>
                <w:t xml:space="preserve"> del 6 de junio al 6 de julio </w:t>
              </w:r>
            </w:moveTo>
          </w:p>
        </w:tc>
      </w:tr>
      <w:tr w:rsidR="0047134A" w:rsidRPr="00C01091" w:rsidTr="00D4306E">
        <w:trPr>
          <w:trHeight w:val="500"/>
          <w:jc w:val="center"/>
          <w:trPrChange w:id="715" w:author="Jordi" w:date="2021-12-20T13:20:00Z">
            <w:trPr>
              <w:trHeight w:val="500"/>
            </w:trPr>
          </w:trPrChange>
        </w:trPr>
        <w:tc>
          <w:tcPr>
            <w:tcW w:w="2810" w:type="dxa"/>
            <w:tcPrChange w:id="716"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17" w:author="Jordi" w:date="2021-12-20T13:18:00Z">
              <w:r w:rsidRPr="00C01091">
                <w:rPr>
                  <w:rFonts w:ascii="Times New Roman" w:eastAsia="Times New Roman" w:hAnsi="Times New Roman" w:cs="Times New Roman"/>
                  <w:sz w:val="24"/>
                  <w:szCs w:val="24"/>
                </w:rPr>
                <w:t>Ramadán del año 2017</w:t>
              </w:r>
            </w:moveTo>
          </w:p>
        </w:tc>
        <w:tc>
          <w:tcPr>
            <w:tcW w:w="5285" w:type="dxa"/>
            <w:tcPrChange w:id="718"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19" w:author="Jordi" w:date="2021-12-20T13:18:00Z">
              <w:r w:rsidRPr="00C01091">
                <w:rPr>
                  <w:rFonts w:ascii="Times New Roman" w:eastAsia="Times New Roman" w:hAnsi="Times New Roman" w:cs="Times New Roman"/>
                  <w:sz w:val="24"/>
                  <w:szCs w:val="24"/>
                </w:rPr>
                <w:t xml:space="preserve"> del 27 de mayo al 25 de junio </w:t>
              </w:r>
            </w:moveTo>
          </w:p>
        </w:tc>
      </w:tr>
      <w:tr w:rsidR="0047134A" w:rsidRPr="00C01091" w:rsidTr="00D4306E">
        <w:trPr>
          <w:trHeight w:val="500"/>
          <w:jc w:val="center"/>
          <w:trPrChange w:id="720" w:author="Jordi" w:date="2021-12-20T13:20:00Z">
            <w:trPr>
              <w:trHeight w:val="500"/>
            </w:trPr>
          </w:trPrChange>
        </w:trPr>
        <w:tc>
          <w:tcPr>
            <w:tcW w:w="2810" w:type="dxa"/>
            <w:tcPrChange w:id="721"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22" w:author="Jordi" w:date="2021-12-20T13:18:00Z">
              <w:r w:rsidRPr="00C01091">
                <w:rPr>
                  <w:rFonts w:ascii="Times New Roman" w:eastAsia="Times New Roman" w:hAnsi="Times New Roman" w:cs="Times New Roman"/>
                  <w:sz w:val="24"/>
                  <w:szCs w:val="24"/>
                </w:rPr>
                <w:t>Ramadán del año 2018</w:t>
              </w:r>
            </w:moveTo>
          </w:p>
        </w:tc>
        <w:tc>
          <w:tcPr>
            <w:tcW w:w="5285" w:type="dxa"/>
            <w:tcPrChange w:id="723"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24" w:author="Jordi" w:date="2021-12-20T13:18:00Z">
              <w:r w:rsidRPr="00C01091">
                <w:rPr>
                  <w:rFonts w:ascii="Times New Roman" w:eastAsia="Times New Roman" w:hAnsi="Times New Roman" w:cs="Times New Roman"/>
                  <w:sz w:val="24"/>
                  <w:szCs w:val="24"/>
                </w:rPr>
                <w:t xml:space="preserve"> del 17 de mayo al 15 de junio </w:t>
              </w:r>
            </w:moveTo>
          </w:p>
        </w:tc>
      </w:tr>
      <w:tr w:rsidR="0047134A" w:rsidRPr="00C01091" w:rsidTr="00D4306E">
        <w:trPr>
          <w:trHeight w:val="500"/>
          <w:jc w:val="center"/>
          <w:trPrChange w:id="725" w:author="Jordi" w:date="2021-12-20T13:20:00Z">
            <w:trPr>
              <w:trHeight w:val="500"/>
            </w:trPr>
          </w:trPrChange>
        </w:trPr>
        <w:tc>
          <w:tcPr>
            <w:tcW w:w="2810" w:type="dxa"/>
            <w:tcPrChange w:id="726" w:author="Jordi" w:date="2021-12-20T13:20:00Z">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27" w:author="Jordi" w:date="2021-12-20T13:18:00Z">
              <w:r w:rsidRPr="00C01091">
                <w:rPr>
                  <w:rFonts w:ascii="Times New Roman" w:eastAsia="Times New Roman" w:hAnsi="Times New Roman" w:cs="Times New Roman"/>
                  <w:sz w:val="24"/>
                  <w:szCs w:val="24"/>
                </w:rPr>
                <w:t>Ramadán del año 2019</w:t>
              </w:r>
            </w:moveTo>
          </w:p>
        </w:tc>
        <w:tc>
          <w:tcPr>
            <w:tcW w:w="5285" w:type="dxa"/>
            <w:tcPrChange w:id="728" w:author="Jordi" w:date="2021-12-20T13:20:00Z">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47134A" w:rsidRPr="00C01091"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To w:id="729" w:author="Jordi" w:date="2021-12-20T13:18:00Z">
              <w:r w:rsidRPr="00C01091">
                <w:rPr>
                  <w:rFonts w:ascii="Times New Roman" w:eastAsia="Times New Roman" w:hAnsi="Times New Roman" w:cs="Times New Roman"/>
                  <w:sz w:val="24"/>
                  <w:szCs w:val="24"/>
                </w:rPr>
                <w:t xml:space="preserve"> del 6 de mayo al 4 de junio</w:t>
              </w:r>
            </w:moveTo>
          </w:p>
        </w:tc>
      </w:tr>
    </w:tbl>
    <w:p w:rsidR="0047134A" w:rsidRPr="00C01091" w:rsidRDefault="0047134A" w:rsidP="0047134A">
      <w:pPr>
        <w:jc w:val="both"/>
        <w:rPr>
          <w:rFonts w:ascii="Times New Roman" w:eastAsia="Times New Roman" w:hAnsi="Times New Roman" w:cs="Times New Roman"/>
          <w:sz w:val="24"/>
          <w:szCs w:val="24"/>
        </w:rPr>
      </w:pPr>
    </w:p>
    <w:moveToRangeEnd w:id="670"/>
    <w:p w:rsidR="00C74F80" w:rsidRDefault="00C74F80">
      <w:pPr>
        <w:jc w:val="both"/>
        <w:rPr>
          <w:ins w:id="730" w:author="Jordi" w:date="2021-12-20T13:16:00Z"/>
          <w:rFonts w:ascii="Times New Roman" w:eastAsia="Times New Roman" w:hAnsi="Times New Roman" w:cs="Times New Roman"/>
          <w:sz w:val="24"/>
          <w:szCs w:val="24"/>
        </w:rPr>
      </w:pPr>
    </w:p>
    <w:p w:rsidR="0047134A" w:rsidRPr="00C01091" w:rsidDel="00D4306E" w:rsidRDefault="0047134A">
      <w:pPr>
        <w:jc w:val="both"/>
        <w:rPr>
          <w:del w:id="731" w:author="Jordi" w:date="2021-12-20T13:22:00Z"/>
          <w:rFonts w:ascii="Times New Roman" w:eastAsia="Times New Roman" w:hAnsi="Times New Roman" w:cs="Times New Roman"/>
          <w:sz w:val="24"/>
          <w:szCs w:val="24"/>
        </w:rPr>
      </w:pPr>
    </w:p>
    <w:p w:rsidR="008D5FD6" w:rsidRPr="00C01091" w:rsidDel="00D4306E" w:rsidRDefault="00B95E40" w:rsidP="0047134A">
      <w:pPr>
        <w:pStyle w:val="Ttulo2"/>
        <w:rPr>
          <w:del w:id="732" w:author="Jordi" w:date="2021-12-20T13:22:00Z"/>
        </w:rPr>
        <w:pPrChange w:id="733" w:author="Jordi" w:date="2021-12-20T13:14:00Z">
          <w:pPr>
            <w:jc w:val="both"/>
          </w:pPr>
        </w:pPrChange>
      </w:pPr>
      <w:commentRangeStart w:id="734"/>
      <w:del w:id="735" w:author="Jordi" w:date="2021-12-20T13:22:00Z">
        <w:r w:rsidRPr="00C01091" w:rsidDel="00D4306E">
          <w:lastRenderedPageBreak/>
          <w:delText>4.</w:delText>
        </w:r>
      </w:del>
      <w:del w:id="736" w:author="Jordi" w:date="2021-12-20T13:14:00Z">
        <w:r w:rsidR="004A0A6A" w:rsidRPr="00C01091" w:rsidDel="0047134A">
          <w:delText>6</w:delText>
        </w:r>
      </w:del>
      <w:del w:id="737" w:author="Jordi" w:date="2021-12-20T13:22:00Z">
        <w:r w:rsidRPr="00C01091" w:rsidDel="00D4306E">
          <w:delText>. Poblaciones de origen musulmán</w:delText>
        </w:r>
      </w:del>
    </w:p>
    <w:p w:rsidR="00B95E40" w:rsidRPr="00C01091" w:rsidDel="00D4306E" w:rsidRDefault="00B95E40">
      <w:pPr>
        <w:jc w:val="both"/>
        <w:rPr>
          <w:del w:id="738" w:author="Jordi" w:date="2021-12-20T13:22:00Z"/>
          <w:rFonts w:ascii="Times New Roman" w:eastAsia="Times New Roman" w:hAnsi="Times New Roman" w:cs="Times New Roman"/>
          <w:sz w:val="24"/>
          <w:szCs w:val="24"/>
        </w:rPr>
      </w:pPr>
    </w:p>
    <w:commentRangeEnd w:id="734"/>
    <w:p w:rsidR="00532EA3" w:rsidRPr="00C01091" w:rsidDel="00D4306E" w:rsidRDefault="0047134A">
      <w:pPr>
        <w:jc w:val="both"/>
        <w:rPr>
          <w:rFonts w:ascii="Times New Roman" w:eastAsia="Times New Roman" w:hAnsi="Times New Roman" w:cs="Times New Roman"/>
          <w:sz w:val="24"/>
          <w:szCs w:val="24"/>
        </w:rPr>
      </w:pPr>
      <w:r>
        <w:rPr>
          <w:rStyle w:val="Refdecomentario"/>
        </w:rPr>
        <w:commentReference w:id="734"/>
      </w:r>
      <w:moveFromRangeStart w:id="739" w:author="Jordi" w:date="2021-12-20T13:21:00Z" w:name="move90898932"/>
      <w:moveFrom w:id="740" w:author="Jordi" w:date="2021-12-20T13:21:00Z">
        <w:r w:rsidR="006058EC" w:rsidRPr="00C01091" w:rsidDel="00D4306E">
          <w:rPr>
            <w:rFonts w:ascii="Times New Roman" w:eastAsia="Times New Roman" w:hAnsi="Times New Roman" w:cs="Times New Roman"/>
            <w:sz w:val="24"/>
            <w:szCs w:val="24"/>
          </w:rPr>
          <w:t xml:space="preserve">Se considera un país de origen musulmán si </w:t>
        </w:r>
        <w:r w:rsidR="009F67C0" w:rsidRPr="00C01091" w:rsidDel="00D4306E">
          <w:rPr>
            <w:rFonts w:ascii="Times New Roman" w:eastAsia="Times New Roman" w:hAnsi="Times New Roman" w:cs="Times New Roman"/>
            <w:sz w:val="24"/>
            <w:szCs w:val="24"/>
          </w:rPr>
          <w:t>el porcentaje de población musulmana es</w:t>
        </w:r>
        <w:r w:rsidR="006058EC" w:rsidRPr="00C01091" w:rsidDel="00D4306E">
          <w:rPr>
            <w:rFonts w:ascii="Times New Roman" w:eastAsia="Times New Roman" w:hAnsi="Times New Roman" w:cs="Times New Roman"/>
            <w:sz w:val="24"/>
            <w:szCs w:val="24"/>
          </w:rPr>
          <w:t xml:space="preserve">tá </w:t>
        </w:r>
        <w:r w:rsidR="009F67C0" w:rsidRPr="00C01091" w:rsidDel="00D4306E">
          <w:rPr>
            <w:rFonts w:ascii="Times New Roman" w:eastAsia="Times New Roman" w:hAnsi="Times New Roman" w:cs="Times New Roman"/>
            <w:sz w:val="24"/>
            <w:szCs w:val="24"/>
          </w:rPr>
          <w:t xml:space="preserve"> por encima de 90% de toda la población (véase Figura 1 y anexo 4. Países y porcentaje de poblaciones musulmanas). </w:t>
        </w:r>
      </w:moveFrom>
    </w:p>
    <w:moveFromRangeEnd w:id="739"/>
    <w:p w:rsidR="00532EA3" w:rsidRPr="00C01091" w:rsidRDefault="00532EA3">
      <w:pPr>
        <w:jc w:val="both"/>
        <w:rPr>
          <w:rFonts w:ascii="Times New Roman" w:eastAsia="Times New Roman" w:hAnsi="Times New Roman" w:cs="Times New Roman"/>
          <w:sz w:val="24"/>
          <w:szCs w:val="24"/>
        </w:rPr>
      </w:pPr>
    </w:p>
    <w:p w:rsidR="00532EA3" w:rsidRPr="00C01091" w:rsidDel="00D4306E" w:rsidRDefault="009F67C0" w:rsidP="00D4306E">
      <w:pPr>
        <w:pStyle w:val="Ttulo2"/>
        <w:rPr>
          <w:del w:id="741" w:author="Jordi" w:date="2021-12-20T13:27:00Z"/>
        </w:rPr>
        <w:pPrChange w:id="742" w:author="Jordi" w:date="2021-12-20T13:27:00Z">
          <w:pPr>
            <w:jc w:val="both"/>
          </w:pPr>
        </w:pPrChange>
      </w:pPr>
      <w:moveFromRangeStart w:id="743" w:author="Jordi" w:date="2021-12-20T13:22:00Z" w:name="move90898964"/>
      <w:moveFrom w:id="744" w:author="Jordi" w:date="2021-12-20T13:22:00Z">
        <w:r w:rsidRPr="00C01091" w:rsidDel="00D4306E">
          <w:t>Figura 1. Naciones que adoptan o reconocen la religión islámica en sus distintas variantes como oficial representados con el porcentaje de creyentes sobre la población.</w:t>
        </w:r>
      </w:moveFrom>
      <w:moveFromRangeEnd w:id="743"/>
    </w:p>
    <w:p w:rsidR="00532EA3" w:rsidRPr="00C01091" w:rsidDel="00D4306E" w:rsidRDefault="00532EA3" w:rsidP="00D4306E">
      <w:pPr>
        <w:pStyle w:val="Ttulo2"/>
        <w:rPr>
          <w:del w:id="745" w:author="Jordi" w:date="2021-12-20T13:22:00Z"/>
        </w:rPr>
        <w:pPrChange w:id="746" w:author="Jordi" w:date="2021-12-20T13:27:00Z">
          <w:pPr>
            <w:jc w:val="both"/>
          </w:pPr>
        </w:pPrChange>
      </w:pPr>
    </w:p>
    <w:p w:rsidR="00532EA3" w:rsidRPr="00C01091" w:rsidDel="00D4306E" w:rsidRDefault="009F67C0" w:rsidP="00D4306E">
      <w:pPr>
        <w:pStyle w:val="Ttulo2"/>
        <w:rPr>
          <w:del w:id="747" w:author="Jordi" w:date="2021-12-20T13:22:00Z"/>
        </w:rPr>
        <w:pPrChange w:id="748" w:author="Jordi" w:date="2021-12-20T13:27:00Z">
          <w:pPr>
            <w:jc w:val="both"/>
          </w:pPr>
        </w:pPrChange>
      </w:pPr>
      <w:del w:id="749" w:author="Jordi" w:date="2021-12-20T13:22:00Z">
        <w:r w:rsidRPr="00C01091" w:rsidDel="00D4306E">
          <w:rPr>
            <w:noProof/>
          </w:rPr>
          <w:drawing>
            <wp:inline distT="0" distB="0" distL="0" distR="0">
              <wp:extent cx="5396230" cy="2896258"/>
              <wp:effectExtent l="0" t="0" r="0" b="0"/>
              <wp:docPr id="17" name="image4.png" descr="https://upload.wikimedia.org/wikipedia/commons/thumb/a/a0/World_Muslim_Population_2018.png/1280px-World_Muslim_Population_2018.png"/>
              <wp:cNvGraphicFramePr/>
              <a:graphic xmlns:a="http://schemas.openxmlformats.org/drawingml/2006/main">
                <a:graphicData uri="http://schemas.openxmlformats.org/drawingml/2006/picture">
                  <pic:pic xmlns:pic="http://schemas.openxmlformats.org/drawingml/2006/picture">
                    <pic:nvPicPr>
                      <pic:cNvPr id="0" name="image4.png" descr="https://upload.wikimedia.org/wikipedia/commons/thumb/a/a0/World_Muslim_Population_2018.png/1280px-World_Muslim_Population_2018.png"/>
                      <pic:cNvPicPr preferRelativeResize="0"/>
                    </pic:nvPicPr>
                    <pic:blipFill>
                      <a:blip r:embed="rId12" cstate="print"/>
                      <a:srcRect/>
                      <a:stretch>
                        <a:fillRect/>
                      </a:stretch>
                    </pic:blipFill>
                    <pic:spPr>
                      <a:xfrm>
                        <a:off x="0" y="0"/>
                        <a:ext cx="5396230" cy="2896258"/>
                      </a:xfrm>
                      <a:prstGeom prst="rect">
                        <a:avLst/>
                      </a:prstGeom>
                      <a:ln/>
                    </pic:spPr>
                  </pic:pic>
                </a:graphicData>
              </a:graphic>
            </wp:inline>
          </w:drawing>
        </w:r>
      </w:del>
    </w:p>
    <w:p w:rsidR="00532EA3" w:rsidRPr="00C01091" w:rsidDel="00D4306E" w:rsidRDefault="00D4306E" w:rsidP="00D4306E">
      <w:pPr>
        <w:pStyle w:val="Ttulo2"/>
        <w:rPr>
          <w:del w:id="750" w:author="Jordi" w:date="2021-12-20T13:22:00Z"/>
        </w:rPr>
        <w:pPrChange w:id="751" w:author="Jordi" w:date="2021-12-20T13:27:00Z">
          <w:pPr>
            <w:jc w:val="both"/>
          </w:pPr>
        </w:pPrChange>
      </w:pPr>
      <w:moveToRangeStart w:id="752" w:author="Jordi" w:date="2021-12-20T13:22:00Z" w:name="move90898964"/>
      <w:moveTo w:id="753" w:author="Jordi" w:date="2021-12-20T13:22:00Z">
        <w:del w:id="754" w:author="Jordi" w:date="2021-12-20T13:22:00Z">
          <w:r w:rsidRPr="00C01091" w:rsidDel="00D4306E">
            <w:delText>Figura 1. Naciones que adoptan o reconocen la religión islámica en sus distintas variantes como oficial representados con el porcentaje de creyentes sobre la población.</w:delText>
          </w:r>
        </w:del>
      </w:moveTo>
      <w:moveToRangeEnd w:id="752"/>
    </w:p>
    <w:p w:rsidR="00532EA3" w:rsidRPr="00C01091" w:rsidDel="00D4306E" w:rsidRDefault="00532EA3" w:rsidP="00D4306E">
      <w:pPr>
        <w:pStyle w:val="Ttulo2"/>
        <w:rPr>
          <w:del w:id="755" w:author="Jordi" w:date="2021-12-20T13:27:00Z"/>
        </w:rPr>
        <w:pPrChange w:id="756" w:author="Jordi" w:date="2021-12-20T13:27:00Z">
          <w:pPr>
            <w:jc w:val="both"/>
          </w:pPr>
        </w:pPrChange>
      </w:pPr>
    </w:p>
    <w:p w:rsidR="00532EA3" w:rsidRPr="00C01091" w:rsidDel="00D4306E" w:rsidRDefault="00532EA3" w:rsidP="00D4306E">
      <w:pPr>
        <w:pStyle w:val="Ttulo2"/>
        <w:rPr>
          <w:del w:id="757" w:author="Jordi" w:date="2021-12-20T13:27:00Z"/>
        </w:rPr>
        <w:pPrChange w:id="758" w:author="Jordi" w:date="2021-12-20T13:27:00Z">
          <w:pPr>
            <w:jc w:val="both"/>
          </w:pPr>
        </w:pPrChange>
      </w:pPr>
    </w:p>
    <w:p w:rsidR="00532EA3" w:rsidRPr="00C01091" w:rsidDel="00022D52" w:rsidRDefault="009F67C0" w:rsidP="00D4306E">
      <w:pPr>
        <w:pStyle w:val="Ttulo2"/>
        <w:rPr>
          <w:del w:id="759" w:author="Jordi" w:date="2021-12-20T13:32:00Z"/>
        </w:rPr>
        <w:pPrChange w:id="760" w:author="Jordi" w:date="2021-12-20T13:27:00Z">
          <w:pPr>
            <w:jc w:val="both"/>
          </w:pPr>
        </w:pPrChange>
      </w:pPr>
      <w:del w:id="761" w:author="Jordi" w:date="2021-12-20T13:32:00Z">
        <w:r w:rsidRPr="00C01091" w:rsidDel="00022D52">
          <w:delText>4.</w:delText>
        </w:r>
      </w:del>
      <w:del w:id="762" w:author="Jordi" w:date="2021-12-20T13:27:00Z">
        <w:r w:rsidR="006058EC" w:rsidRPr="00C01091" w:rsidDel="00D4306E">
          <w:delText>8</w:delText>
        </w:r>
      </w:del>
      <w:del w:id="763" w:author="Jordi" w:date="2021-12-20T13:32:00Z">
        <w:r w:rsidRPr="00C01091" w:rsidDel="00022D52">
          <w:delText>. Definición de la exposición y de fecha índice</w:delText>
        </w:r>
      </w:del>
    </w:p>
    <w:p w:rsidR="00532EA3" w:rsidRPr="00C01091" w:rsidDel="00D4306E" w:rsidRDefault="00532EA3">
      <w:pPr>
        <w:jc w:val="both"/>
        <w:rPr>
          <w:del w:id="764" w:author="Jordi" w:date="2021-12-20T13:27:00Z"/>
          <w:rFonts w:ascii="Times New Roman" w:eastAsia="Times New Roman" w:hAnsi="Times New Roman" w:cs="Times New Roman"/>
          <w:b/>
          <w:sz w:val="24"/>
          <w:szCs w:val="24"/>
        </w:rPr>
      </w:pPr>
    </w:p>
    <w:p w:rsidR="00532EA3" w:rsidRPr="00C01091" w:rsidDel="0047134A" w:rsidRDefault="009F67C0">
      <w:pPr>
        <w:jc w:val="both"/>
        <w:rPr>
          <w:rFonts w:ascii="Times New Roman" w:eastAsia="Times New Roman" w:hAnsi="Times New Roman" w:cs="Times New Roman"/>
          <w:sz w:val="24"/>
          <w:szCs w:val="24"/>
        </w:rPr>
      </w:pPr>
      <w:moveFromRangeStart w:id="765" w:author="Jordi" w:date="2021-12-20T13:18:00Z" w:name="move90898717"/>
      <w:moveFrom w:id="766" w:author="Jordi" w:date="2021-12-20T13:18:00Z">
        <w:r w:rsidRPr="00C01091" w:rsidDel="0047134A">
          <w:rPr>
            <w:rFonts w:ascii="Times New Roman" w:eastAsia="Times New Roman" w:hAnsi="Times New Roman" w:cs="Times New Roman"/>
            <w:sz w:val="24"/>
            <w:szCs w:val="24"/>
          </w:rPr>
          <w:t xml:space="preserve">Se define como </w:t>
        </w:r>
        <w:r w:rsidR="006058EC" w:rsidRPr="00C01091" w:rsidDel="0047134A">
          <w:rPr>
            <w:rFonts w:ascii="Times New Roman" w:eastAsia="Times New Roman" w:hAnsi="Times New Roman" w:cs="Times New Roman"/>
            <w:sz w:val="24"/>
            <w:szCs w:val="24"/>
          </w:rPr>
          <w:t xml:space="preserve">periodo de </w:t>
        </w:r>
        <w:r w:rsidRPr="00C01091" w:rsidDel="0047134A">
          <w:rPr>
            <w:rFonts w:ascii="Times New Roman" w:eastAsia="Times New Roman" w:hAnsi="Times New Roman" w:cs="Times New Roman"/>
            <w:sz w:val="24"/>
            <w:szCs w:val="24"/>
          </w:rPr>
          <w:t>exposición de Ramadán para cada año natural</w:t>
        </w:r>
        <w:r w:rsidR="006058EC" w:rsidRPr="00C01091" w:rsidDel="0047134A">
          <w:rPr>
            <w:rFonts w:ascii="Times New Roman" w:eastAsia="Times New Roman" w:hAnsi="Times New Roman" w:cs="Times New Roman"/>
            <w:sz w:val="24"/>
            <w:szCs w:val="24"/>
          </w:rPr>
          <w:t xml:space="preserve"> según los siguientes periodos</w:t>
        </w:r>
        <w:r w:rsidRPr="00C01091" w:rsidDel="0047134A">
          <w:rPr>
            <w:rFonts w:ascii="Times New Roman" w:eastAsia="Times New Roman" w:hAnsi="Times New Roman" w:cs="Times New Roman"/>
            <w:sz w:val="24"/>
            <w:szCs w:val="24"/>
          </w:rPr>
          <w:t>:</w:t>
        </w:r>
      </w:moveFrom>
    </w:p>
    <w:p w:rsidR="006058EC" w:rsidRPr="00C01091" w:rsidDel="0047134A" w:rsidRDefault="006058EC">
      <w:pPr>
        <w:jc w:val="both"/>
        <w:rPr>
          <w:rFonts w:ascii="Times New Roman" w:eastAsia="Times New Roman" w:hAnsi="Times New Roman" w:cs="Times New Roman"/>
          <w:sz w:val="24"/>
          <w:szCs w:val="24"/>
        </w:rPr>
      </w:pPr>
    </w:p>
    <w:p w:rsidR="00532EA3" w:rsidRPr="00C01091" w:rsidDel="0047134A" w:rsidRDefault="00532EA3">
      <w:pPr>
        <w:jc w:val="both"/>
        <w:rPr>
          <w:rFonts w:ascii="Times New Roman" w:eastAsia="Times New Roman" w:hAnsi="Times New Roman" w:cs="Times New Roman"/>
          <w:sz w:val="24"/>
          <w:szCs w:val="24"/>
        </w:rPr>
      </w:pPr>
    </w:p>
    <w:tbl>
      <w:tblPr>
        <w:tblStyle w:val="12"/>
        <w:tblW w:w="8095" w:type="dxa"/>
        <w:tblInd w:w="100" w:type="dxa"/>
        <w:tblBorders>
          <w:top w:val="nil"/>
          <w:left w:val="nil"/>
          <w:bottom w:val="nil"/>
          <w:right w:val="nil"/>
          <w:insideH w:val="nil"/>
          <w:insideV w:val="nil"/>
        </w:tblBorders>
        <w:tblLayout w:type="fixed"/>
        <w:tblLook w:val="0600"/>
      </w:tblPr>
      <w:tblGrid>
        <w:gridCol w:w="2810"/>
        <w:gridCol w:w="5285"/>
      </w:tblGrid>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67" w:author="Jordi" w:date="2021-12-20T13:18:00Z">
              <w:r w:rsidRPr="00C01091" w:rsidDel="0047134A">
                <w:rPr>
                  <w:rFonts w:ascii="Times New Roman" w:eastAsia="Times New Roman" w:hAnsi="Times New Roman" w:cs="Times New Roman"/>
                  <w:sz w:val="24"/>
                  <w:szCs w:val="24"/>
                </w:rPr>
                <w:t xml:space="preserve"> Año </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68" w:author="Jordi" w:date="2021-12-20T13:18:00Z">
              <w:r w:rsidRPr="00C01091" w:rsidDel="0047134A">
                <w:rPr>
                  <w:rFonts w:ascii="Times New Roman" w:eastAsia="Times New Roman" w:hAnsi="Times New Roman" w:cs="Times New Roman"/>
                  <w:sz w:val="24"/>
                  <w:szCs w:val="24"/>
                </w:rPr>
                <w:t xml:space="preserve"> Periodo </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69" w:author="Jordi" w:date="2021-12-20T13:18:00Z">
              <w:r w:rsidRPr="00C01091" w:rsidDel="0047134A">
                <w:rPr>
                  <w:rFonts w:ascii="Times New Roman" w:eastAsia="Times New Roman" w:hAnsi="Times New Roman" w:cs="Times New Roman"/>
                  <w:sz w:val="24"/>
                  <w:szCs w:val="24"/>
                </w:rPr>
                <w:t>Ramadán del año 2010</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0" w:author="Jordi" w:date="2021-12-20T13:18:00Z">
              <w:r w:rsidRPr="00C01091" w:rsidDel="0047134A">
                <w:rPr>
                  <w:rFonts w:ascii="Times New Roman" w:eastAsia="Times New Roman" w:hAnsi="Times New Roman" w:cs="Times New Roman"/>
                  <w:sz w:val="24"/>
                  <w:szCs w:val="24"/>
                </w:rPr>
                <w:t xml:space="preserve"> del 11 de agosto al 10 de septiembre </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1" w:author="Jordi" w:date="2021-12-20T13:18:00Z">
              <w:r w:rsidRPr="00C01091" w:rsidDel="0047134A">
                <w:rPr>
                  <w:rFonts w:ascii="Times New Roman" w:eastAsia="Times New Roman" w:hAnsi="Times New Roman" w:cs="Times New Roman"/>
                  <w:sz w:val="24"/>
                  <w:szCs w:val="24"/>
                </w:rPr>
                <w:lastRenderedPageBreak/>
                <w:t>Ramadán del año 2011</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2" w:author="Jordi" w:date="2021-12-20T13:18:00Z">
              <w:r w:rsidRPr="00C01091" w:rsidDel="0047134A">
                <w:rPr>
                  <w:rFonts w:ascii="Times New Roman" w:eastAsia="Times New Roman" w:hAnsi="Times New Roman" w:cs="Times New Roman"/>
                  <w:sz w:val="24"/>
                  <w:szCs w:val="24"/>
                </w:rPr>
                <w:t xml:space="preserve"> del 1 de agosto al 30 de agosto</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3" w:author="Jordi" w:date="2021-12-20T13:18:00Z">
              <w:r w:rsidRPr="00C01091" w:rsidDel="0047134A">
                <w:rPr>
                  <w:rFonts w:ascii="Times New Roman" w:eastAsia="Times New Roman" w:hAnsi="Times New Roman" w:cs="Times New Roman"/>
                  <w:sz w:val="24"/>
                  <w:szCs w:val="24"/>
                </w:rPr>
                <w:t>Ramadán del año 2012</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4" w:author="Jordi" w:date="2021-12-20T13:18:00Z">
              <w:r w:rsidRPr="00C01091" w:rsidDel="0047134A">
                <w:rPr>
                  <w:rFonts w:ascii="Times New Roman" w:eastAsia="Times New Roman" w:hAnsi="Times New Roman" w:cs="Times New Roman"/>
                  <w:sz w:val="24"/>
                  <w:szCs w:val="24"/>
                </w:rPr>
                <w:t xml:space="preserve"> del 20 de julio al 19 de agosto </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5" w:author="Jordi" w:date="2021-12-20T13:18:00Z">
              <w:r w:rsidRPr="00C01091" w:rsidDel="0047134A">
                <w:rPr>
                  <w:rFonts w:ascii="Times New Roman" w:eastAsia="Times New Roman" w:hAnsi="Times New Roman" w:cs="Times New Roman"/>
                  <w:sz w:val="24"/>
                  <w:szCs w:val="24"/>
                </w:rPr>
                <w:t>Ramadán del año 2013</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6" w:author="Jordi" w:date="2021-12-20T13:18:00Z">
              <w:r w:rsidRPr="00C01091" w:rsidDel="0047134A">
                <w:rPr>
                  <w:rFonts w:ascii="Times New Roman" w:eastAsia="Times New Roman" w:hAnsi="Times New Roman" w:cs="Times New Roman"/>
                  <w:sz w:val="24"/>
                  <w:szCs w:val="24"/>
                </w:rPr>
                <w:t xml:space="preserve"> del 10 de julio al 8 de agosto </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7" w:author="Jordi" w:date="2021-12-20T13:18:00Z">
              <w:r w:rsidRPr="00C01091" w:rsidDel="0047134A">
                <w:rPr>
                  <w:rFonts w:ascii="Times New Roman" w:eastAsia="Times New Roman" w:hAnsi="Times New Roman" w:cs="Times New Roman"/>
                  <w:sz w:val="24"/>
                  <w:szCs w:val="24"/>
                </w:rPr>
                <w:t>Ramadán del año 2014</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8" w:author="Jordi" w:date="2021-12-20T13:18:00Z">
              <w:r w:rsidRPr="00C01091" w:rsidDel="0047134A">
                <w:rPr>
                  <w:rFonts w:ascii="Times New Roman" w:eastAsia="Times New Roman" w:hAnsi="Times New Roman" w:cs="Times New Roman"/>
                  <w:sz w:val="24"/>
                  <w:szCs w:val="24"/>
                </w:rPr>
                <w:t xml:space="preserve"> del 28 de junio al 28 de julio </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79" w:author="Jordi" w:date="2021-12-20T13:18:00Z">
              <w:r w:rsidRPr="00C01091" w:rsidDel="0047134A">
                <w:rPr>
                  <w:rFonts w:ascii="Times New Roman" w:eastAsia="Times New Roman" w:hAnsi="Times New Roman" w:cs="Times New Roman"/>
                  <w:sz w:val="24"/>
                  <w:szCs w:val="24"/>
                </w:rPr>
                <w:t>Ramadán del año 2015</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80" w:author="Jordi" w:date="2021-12-20T13:18:00Z">
              <w:r w:rsidRPr="00C01091" w:rsidDel="0047134A">
                <w:rPr>
                  <w:rFonts w:ascii="Times New Roman" w:eastAsia="Times New Roman" w:hAnsi="Times New Roman" w:cs="Times New Roman"/>
                  <w:sz w:val="24"/>
                  <w:szCs w:val="24"/>
                </w:rPr>
                <w:t xml:space="preserve"> del 18 de junio al 17 de julio </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81" w:author="Jordi" w:date="2021-12-20T13:18:00Z">
              <w:r w:rsidRPr="00C01091" w:rsidDel="0047134A">
                <w:rPr>
                  <w:rFonts w:ascii="Times New Roman" w:eastAsia="Times New Roman" w:hAnsi="Times New Roman" w:cs="Times New Roman"/>
                  <w:sz w:val="24"/>
                  <w:szCs w:val="24"/>
                </w:rPr>
                <w:t>Ramadán del año 2016</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82" w:author="Jordi" w:date="2021-12-20T13:18:00Z">
              <w:r w:rsidRPr="00C01091" w:rsidDel="0047134A">
                <w:rPr>
                  <w:rFonts w:ascii="Times New Roman" w:eastAsia="Times New Roman" w:hAnsi="Times New Roman" w:cs="Times New Roman"/>
                  <w:sz w:val="24"/>
                  <w:szCs w:val="24"/>
                </w:rPr>
                <w:t xml:space="preserve"> del 6 de junio al 6 de julio </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83" w:author="Jordi" w:date="2021-12-20T13:18:00Z">
              <w:r w:rsidRPr="00C01091" w:rsidDel="0047134A">
                <w:rPr>
                  <w:rFonts w:ascii="Times New Roman" w:eastAsia="Times New Roman" w:hAnsi="Times New Roman" w:cs="Times New Roman"/>
                  <w:sz w:val="24"/>
                  <w:szCs w:val="24"/>
                </w:rPr>
                <w:t>Ramadán del año 2017</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84" w:author="Jordi" w:date="2021-12-20T13:18:00Z">
              <w:r w:rsidRPr="00C01091" w:rsidDel="0047134A">
                <w:rPr>
                  <w:rFonts w:ascii="Times New Roman" w:eastAsia="Times New Roman" w:hAnsi="Times New Roman" w:cs="Times New Roman"/>
                  <w:sz w:val="24"/>
                  <w:szCs w:val="24"/>
                </w:rPr>
                <w:t xml:space="preserve"> del 27 de mayo al 25 de junio </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85" w:author="Jordi" w:date="2021-12-20T13:18:00Z">
              <w:r w:rsidRPr="00C01091" w:rsidDel="0047134A">
                <w:rPr>
                  <w:rFonts w:ascii="Times New Roman" w:eastAsia="Times New Roman" w:hAnsi="Times New Roman" w:cs="Times New Roman"/>
                  <w:sz w:val="24"/>
                  <w:szCs w:val="24"/>
                </w:rPr>
                <w:t>Ramadán del año 2018</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86" w:author="Jordi" w:date="2021-12-20T13:18:00Z">
              <w:r w:rsidRPr="00C01091" w:rsidDel="0047134A">
                <w:rPr>
                  <w:rFonts w:ascii="Times New Roman" w:eastAsia="Times New Roman" w:hAnsi="Times New Roman" w:cs="Times New Roman"/>
                  <w:sz w:val="24"/>
                  <w:szCs w:val="24"/>
                </w:rPr>
                <w:t xml:space="preserve"> del 17 de mayo al 15 de junio </w:t>
              </w:r>
            </w:moveFrom>
          </w:p>
        </w:tc>
      </w:tr>
      <w:tr w:rsidR="00532EA3" w:rsidRPr="00C01091" w:rsidDel="0047134A">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87" w:author="Jordi" w:date="2021-12-20T13:18:00Z">
              <w:r w:rsidRPr="00C01091" w:rsidDel="0047134A">
                <w:rPr>
                  <w:rFonts w:ascii="Times New Roman" w:eastAsia="Times New Roman" w:hAnsi="Times New Roman" w:cs="Times New Roman"/>
                  <w:sz w:val="24"/>
                  <w:szCs w:val="24"/>
                </w:rPr>
                <w:t>Ramadán del año 2019</w:t>
              </w:r>
            </w:moveFrom>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Pr="00C01091" w:rsidDel="0047134A"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moveFrom w:id="788" w:author="Jordi" w:date="2021-12-20T13:18:00Z">
              <w:r w:rsidRPr="00C01091" w:rsidDel="0047134A">
                <w:rPr>
                  <w:rFonts w:ascii="Times New Roman" w:eastAsia="Times New Roman" w:hAnsi="Times New Roman" w:cs="Times New Roman"/>
                  <w:sz w:val="24"/>
                  <w:szCs w:val="24"/>
                </w:rPr>
                <w:t xml:space="preserve"> del 6 de mayo al 4 de junio</w:t>
              </w:r>
            </w:moveFrom>
          </w:p>
        </w:tc>
      </w:tr>
    </w:tbl>
    <w:p w:rsidR="00532EA3" w:rsidRPr="00C01091" w:rsidDel="0047134A" w:rsidRDefault="00532EA3">
      <w:pPr>
        <w:jc w:val="both"/>
        <w:rPr>
          <w:rFonts w:ascii="Times New Roman" w:eastAsia="Times New Roman" w:hAnsi="Times New Roman" w:cs="Times New Roman"/>
          <w:sz w:val="24"/>
          <w:szCs w:val="24"/>
        </w:rPr>
      </w:pPr>
    </w:p>
    <w:moveFromRangeEnd w:id="765"/>
    <w:p w:rsidR="00532EA3" w:rsidRPr="00C01091" w:rsidRDefault="00532EA3">
      <w:pPr>
        <w:jc w:val="both"/>
        <w:rPr>
          <w:rFonts w:ascii="Times New Roman" w:eastAsia="Times New Roman" w:hAnsi="Times New Roman" w:cs="Times New Roman"/>
          <w:sz w:val="24"/>
          <w:szCs w:val="24"/>
        </w:rPr>
      </w:pPr>
    </w:p>
    <w:p w:rsidR="00532EA3" w:rsidRPr="00C01091" w:rsidRDefault="00D4306E" w:rsidP="00515C3F">
      <w:pPr>
        <w:pStyle w:val="Ttulo2"/>
        <w:pPrChange w:id="789" w:author="Jordi" w:date="2021-12-20T14:42:00Z">
          <w:pPr>
            <w:jc w:val="both"/>
          </w:pPr>
        </w:pPrChange>
      </w:pPr>
      <w:ins w:id="790" w:author="Jordi" w:date="2021-12-20T13:28:00Z">
        <w:r>
          <w:t xml:space="preserve"> </w:t>
        </w:r>
      </w:ins>
      <w:bookmarkStart w:id="791" w:name="_Toc90903878"/>
      <w:r w:rsidR="009F67C0" w:rsidRPr="00C01091">
        <w:t xml:space="preserve">Fecha </w:t>
      </w:r>
      <w:r w:rsidR="006058EC" w:rsidRPr="00C01091">
        <w:t>de inclusión</w:t>
      </w:r>
      <w:bookmarkEnd w:id="791"/>
      <w:r w:rsidR="006058EC" w:rsidRPr="00C01091">
        <w:t xml:space="preserve"> </w:t>
      </w:r>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Se define como fecha </w:t>
      </w:r>
      <w:r w:rsidR="006058EC" w:rsidRPr="00C01091">
        <w:rPr>
          <w:rFonts w:ascii="Times New Roman" w:eastAsia="Times New Roman" w:hAnsi="Times New Roman" w:cs="Times New Roman"/>
          <w:sz w:val="24"/>
          <w:szCs w:val="24"/>
        </w:rPr>
        <w:t xml:space="preserve">de inclusión </w:t>
      </w:r>
      <w:r w:rsidRPr="00C01091">
        <w:rPr>
          <w:rFonts w:ascii="Times New Roman" w:eastAsia="Times New Roman" w:hAnsi="Times New Roman" w:cs="Times New Roman"/>
          <w:sz w:val="24"/>
          <w:szCs w:val="24"/>
        </w:rPr>
        <w:t>para tod</w:t>
      </w:r>
      <w:r w:rsidR="006058EC" w:rsidRPr="00C01091">
        <w:rPr>
          <w:rFonts w:ascii="Times New Roman" w:eastAsia="Times New Roman" w:hAnsi="Times New Roman" w:cs="Times New Roman"/>
          <w:sz w:val="24"/>
          <w:szCs w:val="24"/>
        </w:rPr>
        <w:t>os los episodios de embarazo l</w:t>
      </w:r>
      <w:r w:rsidRPr="00C01091">
        <w:rPr>
          <w:rFonts w:ascii="Times New Roman" w:eastAsia="Times New Roman" w:hAnsi="Times New Roman" w:cs="Times New Roman"/>
          <w:sz w:val="24"/>
          <w:szCs w:val="24"/>
        </w:rPr>
        <w:t xml:space="preserve">a fecha de la prueba de cribado </w:t>
      </w:r>
      <w:r w:rsidR="009C2E38" w:rsidRPr="009C2E38">
        <w:rPr>
          <w:rFonts w:ascii="Times New Roman" w:eastAsia="Times New Roman" w:hAnsi="Times New Roman" w:cs="Times New Roman"/>
          <w:sz w:val="24"/>
          <w:szCs w:val="24"/>
        </w:rPr>
        <w:t xml:space="preserve">(TOS y/o SOG100g)  </w:t>
      </w:r>
      <w:r w:rsidRPr="00C01091">
        <w:rPr>
          <w:rFonts w:ascii="Times New Roman" w:eastAsia="Times New Roman" w:hAnsi="Times New Roman" w:cs="Times New Roman"/>
          <w:sz w:val="24"/>
          <w:szCs w:val="24"/>
        </w:rPr>
        <w:t xml:space="preserve">durante </w:t>
      </w:r>
      <w:r w:rsidR="006058EC" w:rsidRPr="00C01091">
        <w:rPr>
          <w:rFonts w:ascii="Times New Roman" w:eastAsia="Times New Roman" w:hAnsi="Times New Roman" w:cs="Times New Roman"/>
          <w:sz w:val="24"/>
          <w:szCs w:val="24"/>
        </w:rPr>
        <w:t xml:space="preserve">el periodo de </w:t>
      </w:r>
      <w:r w:rsidRPr="00C01091">
        <w:rPr>
          <w:rFonts w:ascii="Times New Roman" w:eastAsia="Times New Roman" w:hAnsi="Times New Roman" w:cs="Times New Roman"/>
          <w:sz w:val="24"/>
          <w:szCs w:val="24"/>
        </w:rPr>
        <w:t>gestación</w:t>
      </w:r>
      <w:ins w:id="792" w:author="Jordi" w:date="2021-12-20T13:28:00Z">
        <w:r w:rsidR="00D4306E">
          <w:rPr>
            <w:rFonts w:ascii="Times New Roman" w:eastAsia="Times New Roman" w:hAnsi="Times New Roman" w:cs="Times New Roman"/>
            <w:sz w:val="24"/>
            <w:szCs w:val="24"/>
          </w:rPr>
          <w:t>.</w:t>
        </w:r>
      </w:ins>
    </w:p>
    <w:p w:rsidR="00532EA3" w:rsidRPr="00C01091" w:rsidDel="00D4306E" w:rsidRDefault="00532EA3">
      <w:pPr>
        <w:jc w:val="both"/>
        <w:rPr>
          <w:del w:id="793" w:author="Jordi" w:date="2021-12-20T13:28:00Z"/>
          <w:rFonts w:ascii="Times New Roman" w:eastAsia="Times New Roman" w:hAnsi="Times New Roman" w:cs="Times New Roman"/>
          <w:sz w:val="24"/>
          <w:szCs w:val="24"/>
        </w:rPr>
      </w:pPr>
    </w:p>
    <w:p w:rsidR="00532EA3" w:rsidRPr="00C01091" w:rsidRDefault="009F67C0">
      <w:pPr>
        <w:jc w:val="both"/>
        <w:rPr>
          <w:rFonts w:ascii="Times New Roman" w:eastAsia="Times New Roman" w:hAnsi="Times New Roman" w:cs="Times New Roman"/>
          <w:sz w:val="24"/>
          <w:szCs w:val="24"/>
        </w:rPr>
      </w:pPr>
      <w:del w:id="794" w:author="Jordi" w:date="2021-12-20T13:28:00Z">
        <w:r w:rsidRPr="00C01091" w:rsidDel="00D4306E">
          <w:rPr>
            <w:rFonts w:ascii="Times New Roman" w:eastAsia="Times New Roman" w:hAnsi="Times New Roman" w:cs="Times New Roman"/>
            <w:sz w:val="24"/>
            <w:szCs w:val="24"/>
          </w:rPr>
          <w:delText xml:space="preserve">* </w:delText>
        </w:r>
      </w:del>
      <w:r w:rsidRPr="00C01091">
        <w:rPr>
          <w:rFonts w:ascii="Times New Roman" w:eastAsia="Times New Roman" w:hAnsi="Times New Roman" w:cs="Times New Roman"/>
          <w:sz w:val="24"/>
          <w:szCs w:val="24"/>
        </w:rPr>
        <w:t>La gestación vigente es definida como el periodo de tiempo comprendido entre la fecha de la última regla (FUR) y la fecha del parto (FP).</w:t>
      </w:r>
    </w:p>
    <w:p w:rsidR="009C2E38" w:rsidRPr="00C01091" w:rsidRDefault="009C2E38">
      <w:pPr>
        <w:jc w:val="both"/>
        <w:rPr>
          <w:rFonts w:ascii="Times New Roman" w:eastAsia="Times New Roman" w:hAnsi="Times New Roman" w:cs="Times New Roman"/>
          <w:sz w:val="24"/>
          <w:szCs w:val="24"/>
        </w:rPr>
      </w:pPr>
    </w:p>
    <w:p w:rsidR="00532EA3" w:rsidRPr="00C01091" w:rsidRDefault="009F67C0" w:rsidP="00515C3F">
      <w:pPr>
        <w:pStyle w:val="Ttulo2"/>
        <w:pPrChange w:id="795" w:author="Jordi" w:date="2021-12-20T14:42:00Z">
          <w:pPr>
            <w:jc w:val="both"/>
          </w:pPr>
        </w:pPrChange>
      </w:pPr>
      <w:del w:id="796" w:author="Jordi" w:date="2021-12-20T13:29:00Z">
        <w:r w:rsidRPr="00515C3F" w:rsidDel="00D4306E">
          <w:delText>4.12</w:delText>
        </w:r>
      </w:del>
      <w:bookmarkStart w:id="797" w:name="_Toc90903879"/>
      <w:ins w:id="798" w:author="Jordi" w:date="2021-12-20T13:32:00Z">
        <w:r w:rsidR="00022D52" w:rsidRPr="00515C3F">
          <w:t>D</w:t>
        </w:r>
      </w:ins>
      <w:del w:id="799" w:author="Jordi" w:date="2021-12-20T13:29:00Z">
        <w:r w:rsidRPr="00515C3F" w:rsidDel="00D4306E">
          <w:delText>.</w:delText>
        </w:r>
      </w:del>
      <w:del w:id="800" w:author="Jordi" w:date="2021-12-20T13:32:00Z">
        <w:r w:rsidRPr="00515C3F" w:rsidDel="00022D52">
          <w:delText xml:space="preserve">Definición </w:delText>
        </w:r>
      </w:del>
      <w:del w:id="801" w:author="Jordi" w:date="2021-12-20T13:30:00Z">
        <w:r w:rsidRPr="00515C3F" w:rsidDel="00022D52">
          <w:delText>de pruebas diagnóstic</w:delText>
        </w:r>
      </w:del>
      <w:ins w:id="802" w:author="Jordi" w:date="2021-12-20T13:30:00Z">
        <w:r w:rsidR="00022D52" w:rsidRPr="00515C3F">
          <w:t>iagn</w:t>
        </w:r>
      </w:ins>
      <w:ins w:id="803" w:author="Jordi" w:date="2021-12-20T13:31:00Z">
        <w:r w:rsidR="00022D52" w:rsidRPr="00515C3F">
          <w:t>ó</w:t>
        </w:r>
      </w:ins>
      <w:ins w:id="804" w:author="Jordi" w:date="2021-12-20T13:30:00Z">
        <w:r w:rsidR="00022D52" w:rsidRPr="00515C3F">
          <w:t>stico</w:t>
        </w:r>
        <w:r w:rsidR="00022D52">
          <w:t xml:space="preserve"> de </w:t>
        </w:r>
      </w:ins>
      <w:del w:id="805" w:author="Jordi" w:date="2021-12-20T13:30:00Z">
        <w:r w:rsidRPr="00C01091" w:rsidDel="00022D52">
          <w:delText xml:space="preserve">as  de </w:delText>
        </w:r>
      </w:del>
      <w:r w:rsidRPr="00C01091">
        <w:t>DMG</w:t>
      </w:r>
      <w:bookmarkEnd w:id="797"/>
      <w:r w:rsidRPr="00C01091">
        <w:t xml:space="preserve"> </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commentRangeStart w:id="806"/>
      <w:r w:rsidRPr="00C01091">
        <w:rPr>
          <w:rFonts w:ascii="Times New Roman" w:eastAsia="Times New Roman" w:hAnsi="Times New Roman" w:cs="Times New Roman"/>
          <w:sz w:val="24"/>
          <w:szCs w:val="24"/>
        </w:rPr>
        <w:t>Se define cribado de DMG cuando:</w:t>
      </w:r>
    </w:p>
    <w:p w:rsidR="00532EA3" w:rsidRPr="00C01091" w:rsidRDefault="00532EA3">
      <w:pPr>
        <w:jc w:val="both"/>
        <w:rPr>
          <w:rFonts w:ascii="Times New Roman" w:eastAsia="Times New Roman" w:hAnsi="Times New Roman" w:cs="Times New Roman"/>
          <w:sz w:val="24"/>
          <w:szCs w:val="24"/>
        </w:rPr>
      </w:pPr>
    </w:p>
    <w:p w:rsidR="00532EA3" w:rsidRPr="00D4306E" w:rsidRDefault="009F67C0" w:rsidP="00D4306E">
      <w:pPr>
        <w:pStyle w:val="Prrafodelista"/>
        <w:numPr>
          <w:ilvl w:val="0"/>
          <w:numId w:val="18"/>
        </w:numPr>
        <w:jc w:val="both"/>
        <w:rPr>
          <w:rFonts w:ascii="Times New Roman" w:eastAsia="Times New Roman" w:hAnsi="Times New Roman" w:cs="Times New Roman"/>
          <w:sz w:val="24"/>
          <w:szCs w:val="24"/>
          <w:rPrChange w:id="807" w:author="Jordi" w:date="2021-12-20T13:28:00Z">
            <w:rPr/>
          </w:rPrChange>
        </w:rPr>
        <w:pPrChange w:id="808" w:author="Jordi" w:date="2021-12-20T13:29:00Z">
          <w:pPr>
            <w:jc w:val="both"/>
          </w:pPr>
        </w:pPrChange>
      </w:pPr>
      <w:del w:id="809" w:author="Jordi" w:date="2021-12-20T13:29:00Z">
        <w:r w:rsidRPr="00D4306E" w:rsidDel="00D4306E">
          <w:rPr>
            <w:rFonts w:ascii="Times New Roman" w:eastAsia="Times New Roman" w:hAnsi="Times New Roman" w:cs="Times New Roman"/>
            <w:sz w:val="24"/>
            <w:szCs w:val="24"/>
            <w:rPrChange w:id="810" w:author="Jordi" w:date="2021-12-20T13:28:00Z">
              <w:rPr/>
            </w:rPrChange>
          </w:rPr>
          <w:delText>-</w:delText>
        </w:r>
      </w:del>
      <w:r w:rsidRPr="00D4306E">
        <w:rPr>
          <w:rFonts w:ascii="Times New Roman" w:eastAsia="Times New Roman" w:hAnsi="Times New Roman" w:cs="Times New Roman"/>
          <w:sz w:val="24"/>
          <w:szCs w:val="24"/>
          <w:rPrChange w:id="811" w:author="Jordi" w:date="2021-12-20T13:28:00Z">
            <w:rPr/>
          </w:rPrChange>
        </w:rPr>
        <w:t>TOS con glucosa a los 60 minutos el 1T, 2T o 3T o</w:t>
      </w:r>
    </w:p>
    <w:p w:rsidR="00532EA3" w:rsidRDefault="009F67C0" w:rsidP="00D4306E">
      <w:pPr>
        <w:pStyle w:val="Prrafodelista"/>
        <w:numPr>
          <w:ilvl w:val="0"/>
          <w:numId w:val="18"/>
        </w:numPr>
        <w:jc w:val="both"/>
        <w:rPr>
          <w:ins w:id="812" w:author="Jordi" w:date="2021-12-20T13:29:00Z"/>
          <w:rFonts w:ascii="Times New Roman" w:eastAsia="Times New Roman" w:hAnsi="Times New Roman" w:cs="Times New Roman"/>
          <w:sz w:val="24"/>
          <w:szCs w:val="24"/>
        </w:rPr>
        <w:pPrChange w:id="813" w:author="Jordi" w:date="2021-12-20T13:28:00Z">
          <w:pPr>
            <w:jc w:val="both"/>
          </w:pPr>
        </w:pPrChange>
      </w:pPr>
      <w:del w:id="814" w:author="Jordi" w:date="2021-12-20T13:28:00Z">
        <w:r w:rsidRPr="00D4306E" w:rsidDel="00D4306E">
          <w:rPr>
            <w:rFonts w:ascii="Times New Roman" w:eastAsia="Times New Roman" w:hAnsi="Times New Roman" w:cs="Times New Roman"/>
            <w:sz w:val="24"/>
            <w:szCs w:val="24"/>
            <w:rPrChange w:id="815" w:author="Jordi" w:date="2021-12-20T13:28:00Z">
              <w:rPr/>
            </w:rPrChange>
          </w:rPr>
          <w:delText>-</w:delText>
        </w:r>
      </w:del>
      <w:r w:rsidRPr="00D4306E">
        <w:rPr>
          <w:rFonts w:ascii="Times New Roman" w:eastAsia="Times New Roman" w:hAnsi="Times New Roman" w:cs="Times New Roman"/>
          <w:sz w:val="24"/>
          <w:szCs w:val="24"/>
          <w:rPrChange w:id="816" w:author="Jordi" w:date="2021-12-20T13:28:00Z">
            <w:rPr/>
          </w:rPrChange>
        </w:rPr>
        <w:t>Glucemia basal al primer trimestre.</w:t>
      </w:r>
    </w:p>
    <w:moveToRangeStart w:id="817" w:author="Jordi" w:date="2021-12-20T13:29:00Z" w:name="move90899383"/>
    <w:p w:rsidR="00D4306E" w:rsidRPr="00D4306E" w:rsidDel="00022D52" w:rsidRDefault="00D4306E" w:rsidP="00D4306E">
      <w:pPr>
        <w:jc w:val="both"/>
        <w:rPr>
          <w:del w:id="818" w:author="Jordi" w:date="2021-12-20T13:30:00Z"/>
          <w:rFonts w:ascii="Times New Roman" w:eastAsia="Times New Roman" w:hAnsi="Times New Roman" w:cs="Times New Roman"/>
          <w:sz w:val="24"/>
          <w:szCs w:val="24"/>
          <w:rPrChange w:id="819" w:author="Jordi" w:date="2021-12-20T13:29:00Z">
            <w:rPr>
              <w:del w:id="820" w:author="Jordi" w:date="2021-12-20T13:30:00Z"/>
            </w:rPr>
          </w:rPrChange>
        </w:rPr>
      </w:pPr>
      <w:customXmlDelRangeStart w:id="821" w:author="Jordi" w:date="2021-12-20T13:30:00Z"/>
      <w:sdt>
        <w:sdtPr>
          <w:rPr>
            <w:rFonts w:ascii="Times New Roman" w:eastAsia="Times New Roman" w:hAnsi="Times New Roman" w:cs="Times New Roman"/>
            <w:sz w:val="24"/>
            <w:szCs w:val="24"/>
            <w:rPrChange w:id="822" w:author="Jordi" w:date="2021-12-20T13:30:00Z">
              <w:rPr>
                <w:rFonts w:ascii="Times New Roman" w:hAnsi="Times New Roman" w:cs="Times New Roman"/>
                <w:sz w:val="24"/>
                <w:szCs w:val="24"/>
              </w:rPr>
            </w:rPrChange>
          </w:rPr>
          <w:tag w:val="goog_rdk_4"/>
          <w:id w:val="395211672"/>
        </w:sdtPr>
        <w:sdtContent>
          <w:customXmlDelRangeEnd w:id="821"/>
          <w:moveTo w:id="823" w:author="Jordi" w:date="2021-12-20T13:29:00Z">
            <w:del w:id="824" w:author="Jordi" w:date="2021-12-20T13:30:00Z">
              <w:r w:rsidRPr="00022D52" w:rsidDel="00022D52">
                <w:rPr>
                  <w:rFonts w:ascii="Times New Roman" w:eastAsia="Times New Roman" w:hAnsi="Times New Roman" w:cs="Times New Roman"/>
                  <w:sz w:val="24"/>
                  <w:szCs w:val="24"/>
                  <w:rPrChange w:id="825" w:author="Jordi" w:date="2021-12-20T13:30:00Z">
                    <w:rPr>
                      <w:rFonts w:ascii="Times New Roman" w:eastAsia="Gungsuh" w:hAnsi="Times New Roman" w:cs="Times New Roman"/>
                      <w:sz w:val="24"/>
                      <w:szCs w:val="24"/>
                    </w:rPr>
                  </w:rPrChange>
                </w:rPr>
                <w:delText>El cribado se considera positivo cuando TOS tiene glucemia a los 60 min ≥ 140 mg / dl en el 1T, 2T o 3T o glucemia basal el 1T  ≥  92 mg / dl.</w:delText>
              </w:r>
            </w:del>
          </w:moveTo>
          <w:customXmlDelRangeStart w:id="826" w:author="Jordi" w:date="2021-12-20T13:30:00Z"/>
        </w:sdtContent>
      </w:sdt>
      <w:customXmlDelRangeEnd w:id="826"/>
      <w:moveToRangeEnd w:id="817"/>
    </w:p>
    <w:p w:rsidR="00532EA3" w:rsidRPr="00C01091" w:rsidDel="00D4306E" w:rsidRDefault="009F67C0">
      <w:pPr>
        <w:jc w:val="both"/>
        <w:rPr>
          <w:del w:id="827" w:author="Jordi" w:date="2021-12-20T13:29:00Z"/>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w:t>
      </w:r>
    </w:p>
    <w:moveFromRangeStart w:id="828" w:author="Jordi" w:date="2021-12-20T13:29:00Z" w:name="move90899383"/>
    <w:p w:rsidR="00532EA3" w:rsidRPr="00C01091" w:rsidRDefault="00E7624B">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Change w:id="829" w:author="Jordi" w:date="2021-12-20T13:30:00Z">
              <w:rPr>
                <w:rFonts w:ascii="Times New Roman" w:hAnsi="Times New Roman" w:cs="Times New Roman"/>
                <w:sz w:val="24"/>
                <w:szCs w:val="24"/>
              </w:rPr>
            </w:rPrChange>
          </w:rPr>
          <w:tag w:val="goog_rdk_4"/>
          <w:id w:val="1909268809"/>
        </w:sdtPr>
        <w:sdtContent>
          <w:moveFrom w:id="830" w:author="Jordi" w:date="2021-12-20T13:29:00Z">
            <w:r w:rsidR="009F67C0" w:rsidRPr="00022D52" w:rsidDel="00D4306E">
              <w:rPr>
                <w:rFonts w:ascii="Times New Roman" w:eastAsia="Times New Roman" w:hAnsi="Times New Roman" w:cs="Times New Roman"/>
                <w:sz w:val="24"/>
                <w:szCs w:val="24"/>
                <w:rPrChange w:id="831" w:author="Jordi" w:date="2021-12-20T13:30:00Z">
                  <w:rPr>
                    <w:rFonts w:ascii="Times New Roman" w:eastAsia="Gungsuh" w:hAnsi="Times New Roman" w:cs="Times New Roman"/>
                    <w:sz w:val="24"/>
                    <w:szCs w:val="24"/>
                  </w:rPr>
                </w:rPrChange>
              </w:rPr>
              <w:t>El cribado se considera positivo cuando TOS tiene glucemia a los 60 min ≥ 140 mg / dl en el 1T, 2T o 3T o glucemia basal el 1T  ≥  92 mg / dl.</w:t>
            </w:r>
          </w:moveFrom>
        </w:sdtContent>
      </w:sdt>
      <w:moveFromRangeEnd w:id="828"/>
    </w:p>
    <w:p w:rsidR="00532EA3" w:rsidRDefault="00022D52">
      <w:pPr>
        <w:jc w:val="both"/>
        <w:rPr>
          <w:ins w:id="832" w:author="Jordi" w:date="2021-12-20T13:30:00Z"/>
          <w:rFonts w:ascii="Times New Roman" w:eastAsia="Times New Roman" w:hAnsi="Times New Roman" w:cs="Times New Roman"/>
          <w:sz w:val="24"/>
          <w:szCs w:val="24"/>
        </w:rPr>
      </w:pPr>
      <w:ins w:id="833" w:author="Jordi" w:date="2021-12-20T13:30:00Z">
        <w:r w:rsidRPr="00022D52">
          <w:rPr>
            <w:rFonts w:ascii="Times New Roman" w:eastAsia="Times New Roman" w:hAnsi="Times New Roman" w:cs="Times New Roman"/>
            <w:sz w:val="24"/>
            <w:szCs w:val="24"/>
          </w:rPr>
          <w:t>El cribado se considera positivo cuando TOS tiene glucemia a los 60 min ≥ 140 mg / dl en el 1T, 2T o 3T o glucemia basal el 1T  ≥  92 mg / dl</w:t>
        </w:r>
      </w:ins>
    </w:p>
    <w:p w:rsidR="00022D52" w:rsidRPr="00C01091" w:rsidRDefault="00022D52">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Se define el diagnóstico de DMG</w:t>
      </w:r>
      <w:del w:id="834" w:author="Jordi" w:date="2021-12-20T13:31:00Z">
        <w:r w:rsidRPr="00C01091" w:rsidDel="00022D52">
          <w:rPr>
            <w:rFonts w:ascii="Times New Roman" w:eastAsia="Times New Roman" w:hAnsi="Times New Roman" w:cs="Times New Roman"/>
            <w:sz w:val="24"/>
            <w:szCs w:val="24"/>
          </w:rPr>
          <w:delText xml:space="preserve"> (variable principal)</w:delText>
        </w:r>
      </w:del>
      <w:r w:rsidRPr="00C01091">
        <w:rPr>
          <w:rFonts w:ascii="Times New Roman" w:eastAsia="Times New Roman" w:hAnsi="Times New Roman" w:cs="Times New Roman"/>
          <w:sz w:val="24"/>
          <w:szCs w:val="24"/>
        </w:rPr>
        <w:t xml:space="preserve"> cuando:</w:t>
      </w:r>
    </w:p>
    <w:p w:rsidR="009C2E38" w:rsidRPr="00A87408" w:rsidRDefault="00031FC3" w:rsidP="00A87408">
      <w:pPr>
        <w:pStyle w:val="Prrafodelista"/>
        <w:numPr>
          <w:ilvl w:val="0"/>
          <w:numId w:val="9"/>
        </w:numPr>
        <w:jc w:val="both"/>
        <w:rPr>
          <w:rFonts w:ascii="Times New Roman" w:hAnsi="Times New Roman" w:cs="Times New Roman"/>
          <w:sz w:val="24"/>
          <w:szCs w:val="24"/>
        </w:rPr>
      </w:pPr>
      <w:r>
        <w:rPr>
          <w:rFonts w:ascii="Times New Roman" w:eastAsia="Times New Roman" w:hAnsi="Times New Roman" w:cs="Times New Roman"/>
          <w:sz w:val="24"/>
          <w:szCs w:val="24"/>
        </w:rPr>
        <w:t xml:space="preserve">Criterios Carpenter y Coustan: </w:t>
      </w:r>
      <w:r w:rsidR="009C2E38" w:rsidRPr="00A87408">
        <w:rPr>
          <w:rFonts w:ascii="Times New Roman" w:hAnsi="Times New Roman" w:cs="Times New Roman"/>
          <w:sz w:val="24"/>
          <w:szCs w:val="24"/>
        </w:rPr>
        <w:t>SOG100 con ≥ 2 de los siguientes valores de glucemia plasmática: basal&gt; 95 mg/dl, 1h&gt; 180 mg/dl, 2h&gt; 155 mg/dl, 3h&gt; 140 mg/dl para las gestantes donde disponemos datos de la prueba y posterior diagnóstico de DMG (CIM10: O24, O24.4 y O24.9).</w:t>
      </w:r>
    </w:p>
    <w:p w:rsidR="00031FC3" w:rsidRPr="00A87408" w:rsidRDefault="00031FC3" w:rsidP="00A87408">
      <w:pPr>
        <w:pStyle w:val="Prrafodelista"/>
        <w:numPr>
          <w:ilvl w:val="0"/>
          <w:numId w:val="9"/>
        </w:numPr>
        <w:jc w:val="both"/>
        <w:rPr>
          <w:rFonts w:ascii="Times New Roman" w:hAnsi="Times New Roman" w:cs="Times New Roman"/>
          <w:sz w:val="24"/>
          <w:szCs w:val="24"/>
        </w:rPr>
      </w:pPr>
      <w:r>
        <w:rPr>
          <w:rFonts w:ascii="Times New Roman" w:eastAsia="Times New Roman" w:hAnsi="Times New Roman" w:cs="Times New Roman"/>
          <w:sz w:val="24"/>
          <w:szCs w:val="24"/>
        </w:rPr>
        <w:t>Criterios NDDG:</w:t>
      </w:r>
      <w:r w:rsidR="00CD4CE1">
        <w:rPr>
          <w:rFonts w:ascii="Times New Roman" w:hAnsi="Times New Roman" w:cs="Times New Roman"/>
          <w:sz w:val="24"/>
          <w:szCs w:val="24"/>
        </w:rPr>
        <w:t>basal &gt; 105mg/dl, 1h &gt; 190, 2h &gt; 165, 3h &gt; 145</w:t>
      </w:r>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Se define el diagnóstico de intolerancia a la glucosa durante la gestación cuando la SOG100 presenta </w:t>
      </w:r>
      <w:r w:rsidR="00CD4CE1">
        <w:rPr>
          <w:rFonts w:ascii="Times New Roman" w:eastAsia="Times New Roman" w:hAnsi="Times New Roman" w:cs="Times New Roman"/>
          <w:sz w:val="24"/>
          <w:szCs w:val="24"/>
        </w:rPr>
        <w:t xml:space="preserve">solo 1 de los valores alterados. </w:t>
      </w:r>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define el diagnóstico de DM no conocida previamente y diagnosticada durante la gestación como aquella gestante con glucemia basal&gt; 126 mg/dl, glucemia al azar&gt; 200 mg/dl y / o HbA1c&gt; 6,5%.</w:t>
      </w:r>
    </w:p>
    <w:commentRangeEnd w:id="806"/>
    <w:p w:rsidR="00022D52" w:rsidRDefault="00022D52">
      <w:pPr>
        <w:rPr>
          <w:ins w:id="835" w:author="Jordi" w:date="2021-12-20T13:33:00Z"/>
          <w:rFonts w:ascii="Times New Roman" w:eastAsia="Times New Roman" w:hAnsi="Times New Roman" w:cs="Times New Roman"/>
          <w:sz w:val="24"/>
          <w:szCs w:val="24"/>
        </w:rPr>
      </w:pPr>
      <w:r>
        <w:rPr>
          <w:rStyle w:val="Refdecomentario"/>
        </w:rPr>
        <w:commentReference w:id="806"/>
      </w:r>
      <w:ins w:id="836" w:author="Jordi" w:date="2021-12-20T13:33:00Z">
        <w:r>
          <w:rPr>
            <w:rFonts w:ascii="Times New Roman" w:eastAsia="Times New Roman" w:hAnsi="Times New Roman" w:cs="Times New Roman"/>
            <w:sz w:val="24"/>
            <w:szCs w:val="24"/>
          </w:rPr>
          <w:br w:type="page"/>
        </w:r>
      </w:ins>
    </w:p>
    <w:p w:rsidR="00532EA3" w:rsidRPr="00C01091" w:rsidRDefault="00532EA3">
      <w:pPr>
        <w:jc w:val="both"/>
        <w:rPr>
          <w:rFonts w:ascii="Times New Roman" w:eastAsia="Times New Roman" w:hAnsi="Times New Roman" w:cs="Times New Roman"/>
          <w:sz w:val="24"/>
          <w:szCs w:val="24"/>
        </w:rPr>
      </w:pPr>
    </w:p>
    <w:p w:rsidR="00532EA3" w:rsidRPr="00C01091" w:rsidDel="00022D52" w:rsidRDefault="00515C3F" w:rsidP="00022D52">
      <w:pPr>
        <w:pStyle w:val="Ttulo2"/>
        <w:rPr>
          <w:del w:id="837" w:author="Jordi" w:date="2021-12-20T13:33:00Z"/>
        </w:rPr>
        <w:pPrChange w:id="838" w:author="Jordi" w:date="2021-12-20T13:33:00Z">
          <w:pPr>
            <w:jc w:val="both"/>
          </w:pPr>
        </w:pPrChange>
      </w:pPr>
      <w:bookmarkStart w:id="839" w:name="_Toc90903880"/>
      <w:ins w:id="840" w:author="Jordi" w:date="2021-12-20T14:42:00Z">
        <w:r>
          <w:t>Tablas de</w:t>
        </w:r>
        <w:bookmarkEnd w:id="839"/>
        <w:r>
          <w:t xml:space="preserve"> </w:t>
        </w:r>
      </w:ins>
    </w:p>
    <w:p w:rsidR="00532EA3" w:rsidRPr="00C01091" w:rsidRDefault="009F67C0" w:rsidP="00022D52">
      <w:pPr>
        <w:pStyle w:val="Ttulo2"/>
        <w:pPrChange w:id="841" w:author="Jordi" w:date="2021-12-20T13:33:00Z">
          <w:pPr/>
        </w:pPrChange>
      </w:pPr>
      <w:del w:id="842" w:author="Jordi" w:date="2021-12-20T13:33:00Z">
        <w:r w:rsidRPr="00C01091" w:rsidDel="00022D52">
          <w:delText>13.4. V</w:delText>
        </w:r>
      </w:del>
      <w:bookmarkStart w:id="843" w:name="_Toc90903881"/>
      <w:ins w:id="844" w:author="Jordi" w:date="2021-12-20T13:33:00Z">
        <w:r w:rsidR="00022D52">
          <w:t>v</w:t>
        </w:r>
      </w:ins>
      <w:r w:rsidRPr="00C01091">
        <w:t>ariables</w:t>
      </w:r>
      <w:bookmarkEnd w:id="843"/>
      <w:r w:rsidRPr="00C01091">
        <w:t xml:space="preserve"> </w:t>
      </w:r>
      <w:del w:id="845" w:author="Jordi" w:date="2021-12-20T13:38:00Z">
        <w:r w:rsidRPr="00C01091" w:rsidDel="00022D52">
          <w:delText>de estudio</w:delText>
        </w:r>
      </w:del>
    </w:p>
    <w:p w:rsidR="00532EA3" w:rsidRPr="00C01091" w:rsidRDefault="00532EA3">
      <w:pPr>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del w:id="846" w:author="Jordi" w:date="2021-12-20T13:37:00Z">
        <w:r w:rsidRPr="00C01091" w:rsidDel="00022D52">
          <w:rPr>
            <w:rFonts w:ascii="Times New Roman" w:eastAsia="Times New Roman" w:hAnsi="Times New Roman" w:cs="Times New Roman"/>
            <w:b/>
            <w:sz w:val="24"/>
            <w:szCs w:val="24"/>
          </w:rPr>
          <w:delText xml:space="preserve">4.13.1. Variables sociodemográficas </w:delText>
        </w:r>
      </w:del>
      <w:del w:id="847" w:author="Jordi" w:date="2021-12-20T13:33:00Z">
        <w:r w:rsidRPr="00C01091" w:rsidDel="00022D52">
          <w:rPr>
            <w:rFonts w:ascii="Times New Roman" w:eastAsia="Times New Roman" w:hAnsi="Times New Roman" w:cs="Times New Roman"/>
            <w:b/>
            <w:sz w:val="24"/>
            <w:szCs w:val="24"/>
          </w:rPr>
          <w:delText>fecha índice</w:delText>
        </w:r>
      </w:del>
    </w:p>
    <w:p w:rsidR="00532EA3" w:rsidRPr="00C01091" w:rsidRDefault="00532EA3">
      <w:pPr>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1. Variables sociodemográficas</w:t>
      </w:r>
    </w:p>
    <w:p w:rsidR="00532EA3" w:rsidRPr="00C01091" w:rsidRDefault="00532EA3">
      <w:pPr>
        <w:spacing w:after="60"/>
        <w:rPr>
          <w:rFonts w:ascii="Times New Roman" w:eastAsia="Times New Roman" w:hAnsi="Times New Roman" w:cs="Times New Roman"/>
          <w:sz w:val="24"/>
          <w:szCs w:val="24"/>
        </w:rPr>
      </w:pPr>
    </w:p>
    <w:tbl>
      <w:tblPr>
        <w:tblStyle w:val="11"/>
        <w:tblW w:w="855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1774"/>
        <w:gridCol w:w="2995"/>
        <w:gridCol w:w="1019"/>
        <w:gridCol w:w="2765"/>
      </w:tblGrid>
      <w:tr w:rsidR="00532EA3" w:rsidRPr="00C01091" w:rsidTr="00532EA3">
        <w:trPr>
          <w:cnfStyle w:val="100000000000"/>
          <w:trHeight w:val="251"/>
        </w:trPr>
        <w:tc>
          <w:tcPr>
            <w:cnfStyle w:val="001000000000"/>
            <w:tcW w:w="1774" w:type="dxa"/>
          </w:tcPr>
          <w:p w:rsidR="00532EA3" w:rsidRPr="00C01091" w:rsidRDefault="009F67C0">
            <w:pPr>
              <w:jc w:val="center"/>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Variable </w:t>
            </w:r>
          </w:p>
        </w:tc>
        <w:tc>
          <w:tcPr>
            <w:tcW w:w="2995"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Función </w:t>
            </w:r>
          </w:p>
        </w:tc>
        <w:tc>
          <w:tcPr>
            <w:tcW w:w="1019"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Fuente </w:t>
            </w:r>
          </w:p>
        </w:tc>
        <w:tc>
          <w:tcPr>
            <w:tcW w:w="2765" w:type="dxa"/>
          </w:tcPr>
          <w:p w:rsidR="00532EA3" w:rsidRPr="00C01091" w:rsidRDefault="009F67C0">
            <w:pPr>
              <w:jc w:val="center"/>
              <w:cnfStyle w:val="100000000000"/>
              <w:rPr>
                <w:rFonts w:ascii="Times New Roman" w:hAnsi="Times New Roman" w:cs="Times New Roman"/>
                <w:sz w:val="24"/>
                <w:szCs w:val="24"/>
              </w:rPr>
            </w:pPr>
            <w:r w:rsidRPr="00C01091">
              <w:rPr>
                <w:rFonts w:ascii="Times New Roman" w:hAnsi="Times New Roman" w:cs="Times New Roman"/>
                <w:sz w:val="24"/>
                <w:szCs w:val="24"/>
              </w:rPr>
              <w:t>Definición operativa</w:t>
            </w:r>
          </w:p>
          <w:p w:rsidR="00532EA3" w:rsidRPr="00C01091" w:rsidRDefault="00532EA3">
            <w:pPr>
              <w:jc w:val="center"/>
              <w:cnfStyle w:val="100000000000"/>
              <w:rPr>
                <w:rFonts w:ascii="Times New Roman" w:eastAsia="Times New Roman" w:hAnsi="Times New Roman" w:cs="Times New Roman"/>
                <w:sz w:val="24"/>
                <w:szCs w:val="24"/>
              </w:rPr>
            </w:pPr>
          </w:p>
        </w:tc>
      </w:tr>
      <w:tr w:rsidR="00532EA3" w:rsidRPr="00C01091" w:rsidTr="00532EA3">
        <w:trPr>
          <w:cnfStyle w:val="000000100000"/>
          <w:trHeight w:val="1092"/>
        </w:trPr>
        <w:tc>
          <w:tcPr>
            <w:cnfStyle w:val="001000000000"/>
            <w:tcW w:w="1774" w:type="dxa"/>
          </w:tcPr>
          <w:p w:rsidR="00532EA3" w:rsidRPr="00C01091" w:rsidRDefault="00532EA3">
            <w:pPr>
              <w:rPr>
                <w:rFonts w:ascii="Times New Roman" w:eastAsia="Times New Roman" w:hAnsi="Times New Roman" w:cs="Times New Roman"/>
                <w:sz w:val="24"/>
                <w:szCs w:val="24"/>
              </w:rPr>
            </w:pP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Edad</w:t>
            </w:r>
          </w:p>
        </w:tc>
        <w:tc>
          <w:tcPr>
            <w:tcW w:w="2995" w:type="dxa"/>
          </w:tcPr>
          <w:p w:rsidR="00532EA3" w:rsidRPr="00C01091" w:rsidRDefault="00532EA3">
            <w:pPr>
              <w:cnfStyle w:val="000000100000"/>
              <w:rPr>
                <w:rFonts w:ascii="Times New Roman" w:eastAsia="Times New Roman" w:hAnsi="Times New Roman" w:cs="Times New Roman"/>
                <w:sz w:val="24"/>
                <w:szCs w:val="24"/>
              </w:rPr>
            </w:pP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1019" w:type="dxa"/>
          </w:tcPr>
          <w:p w:rsidR="00532EA3" w:rsidRPr="00C01091" w:rsidRDefault="00532EA3">
            <w:pPr>
              <w:cnfStyle w:val="000000100000"/>
              <w:rPr>
                <w:rFonts w:ascii="Times New Roman" w:eastAsia="Times New Roman" w:hAnsi="Times New Roman" w:cs="Times New Roman"/>
                <w:sz w:val="24"/>
                <w:szCs w:val="24"/>
              </w:rPr>
            </w:pP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765" w:type="dxa"/>
          </w:tcPr>
          <w:p w:rsidR="00532EA3" w:rsidRPr="00C01091" w:rsidRDefault="00532EA3">
            <w:pPr>
              <w:cnfStyle w:val="000000100000"/>
              <w:rPr>
                <w:rFonts w:ascii="Times New Roman" w:eastAsia="Times New Roman" w:hAnsi="Times New Roman" w:cs="Times New Roman"/>
                <w:sz w:val="24"/>
                <w:szCs w:val="24"/>
              </w:rPr>
            </w:pP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Fecha nacimiento (mes / año)</w:t>
            </w:r>
          </w:p>
        </w:tc>
      </w:tr>
      <w:tr w:rsidR="00532EA3" w:rsidRPr="00C01091" w:rsidTr="00532EA3">
        <w:trPr>
          <w:trHeight w:val="1358"/>
        </w:trPr>
        <w:tc>
          <w:tcPr>
            <w:cnfStyle w:val="001000000000"/>
            <w:tcW w:w="1774" w:type="dxa"/>
          </w:tcPr>
          <w:p w:rsidR="00532EA3" w:rsidRPr="00C01091" w:rsidRDefault="009F67C0">
            <w:pPr>
              <w:spacing w:after="60"/>
              <w:rPr>
                <w:rFonts w:ascii="Times New Roman" w:eastAsia="Times New Roman" w:hAnsi="Times New Roman" w:cs="Times New Roman"/>
                <w:sz w:val="24"/>
                <w:szCs w:val="24"/>
              </w:rPr>
            </w:pPr>
            <w:bookmarkStart w:id="848" w:name="bookmark=id.26in1rg" w:colFirst="0" w:colLast="0"/>
            <w:bookmarkStart w:id="849" w:name="bookmark=id.17dp8vu" w:colFirst="0" w:colLast="0"/>
            <w:bookmarkStart w:id="850" w:name="bookmark=id.3rdcrjn" w:colFirst="0" w:colLast="0"/>
            <w:bookmarkEnd w:id="848"/>
            <w:bookmarkEnd w:id="849"/>
            <w:bookmarkEnd w:id="850"/>
            <w:r w:rsidRPr="00C01091">
              <w:rPr>
                <w:rFonts w:ascii="Times New Roman" w:eastAsia="Times New Roman" w:hAnsi="Times New Roman" w:cs="Times New Roman"/>
                <w:sz w:val="24"/>
                <w:szCs w:val="24"/>
              </w:rPr>
              <w:t xml:space="preserve">Hábitos tóxicos  </w:t>
            </w:r>
          </w:p>
        </w:tc>
        <w:tc>
          <w:tcPr>
            <w:tcW w:w="2995"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101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765"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Consumidoras de alcohol (no; moderado; de riesgo)</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Consumidoras de tabaco (Si / No)</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Consumidoras de drogas</w:t>
            </w:r>
          </w:p>
        </w:tc>
      </w:tr>
      <w:tr w:rsidR="00532EA3" w:rsidRPr="00C01091" w:rsidTr="00532EA3">
        <w:trPr>
          <w:cnfStyle w:val="000000100000"/>
          <w:trHeight w:val="358"/>
        </w:trPr>
        <w:tc>
          <w:tcPr>
            <w:cnfStyle w:val="001000000000"/>
            <w:tcW w:w="1774"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MEDEA</w:t>
            </w:r>
          </w:p>
          <w:p w:rsidR="00532EA3" w:rsidRPr="00C01091" w:rsidRDefault="00532EA3">
            <w:pPr>
              <w:spacing w:after="60"/>
              <w:rPr>
                <w:rFonts w:ascii="Times New Roman" w:eastAsia="Times New Roman" w:hAnsi="Times New Roman" w:cs="Times New Roman"/>
                <w:sz w:val="24"/>
                <w:szCs w:val="24"/>
              </w:rPr>
            </w:pPr>
          </w:p>
        </w:tc>
        <w:tc>
          <w:tcPr>
            <w:tcW w:w="2995"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1019"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532EA3">
            <w:pPr>
              <w:spacing w:after="60"/>
              <w:cnfStyle w:val="000000100000"/>
              <w:rPr>
                <w:rFonts w:ascii="Times New Roman" w:eastAsia="Times New Roman" w:hAnsi="Times New Roman" w:cs="Times New Roman"/>
                <w:sz w:val="24"/>
                <w:szCs w:val="24"/>
              </w:rPr>
            </w:pPr>
          </w:p>
        </w:tc>
        <w:tc>
          <w:tcPr>
            <w:tcW w:w="2765"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U1 ; U2 ; U3 ; U4 ; U5 </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R-rural  ; U –urbano </w:t>
            </w:r>
          </w:p>
        </w:tc>
      </w:tr>
      <w:tr w:rsidR="00532EA3" w:rsidRPr="00C01091" w:rsidTr="00532EA3">
        <w:trPr>
          <w:trHeight w:val="634"/>
        </w:trPr>
        <w:tc>
          <w:tcPr>
            <w:cnfStyle w:val="001000000000"/>
            <w:tcW w:w="1774"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CAP</w:t>
            </w:r>
          </w:p>
        </w:tc>
        <w:tc>
          <w:tcPr>
            <w:tcW w:w="2995"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101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765" w:type="dxa"/>
          </w:tcPr>
          <w:p w:rsidR="00532EA3" w:rsidRPr="00C01091" w:rsidRDefault="009F67C0">
            <w:pPr>
              <w:spacing w:after="60"/>
              <w:cnfStyle w:val="000000000000"/>
              <w:rPr>
                <w:rFonts w:ascii="Times New Roman" w:eastAsia="Times New Roman" w:hAnsi="Times New Roman" w:cs="Times New Roman"/>
                <w:color w:val="FF0000"/>
                <w:sz w:val="24"/>
                <w:szCs w:val="24"/>
              </w:rPr>
            </w:pPr>
            <w:r w:rsidRPr="00C01091">
              <w:rPr>
                <w:rFonts w:ascii="Times New Roman" w:eastAsia="Times New Roman" w:hAnsi="Times New Roman" w:cs="Times New Roman"/>
                <w:sz w:val="24"/>
                <w:szCs w:val="24"/>
              </w:rPr>
              <w:t xml:space="preserve">Centro de atención primaria </w:t>
            </w:r>
          </w:p>
        </w:tc>
      </w:tr>
    </w:tbl>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Del="00022D52" w:rsidRDefault="009F67C0">
      <w:pPr>
        <w:rPr>
          <w:del w:id="851" w:author="Jordi" w:date="2021-12-20T13:38:00Z"/>
          <w:rFonts w:ascii="Times New Roman" w:eastAsia="Times New Roman" w:hAnsi="Times New Roman" w:cs="Times New Roman"/>
          <w:b/>
          <w:sz w:val="24"/>
          <w:szCs w:val="24"/>
        </w:rPr>
      </w:pPr>
      <w:del w:id="852" w:author="Jordi" w:date="2021-12-20T13:38:00Z">
        <w:r w:rsidRPr="00C01091" w:rsidDel="00022D52">
          <w:rPr>
            <w:rFonts w:ascii="Times New Roman" w:eastAsia="Times New Roman" w:hAnsi="Times New Roman" w:cs="Times New Roman"/>
            <w:b/>
            <w:sz w:val="24"/>
            <w:szCs w:val="24"/>
          </w:rPr>
          <w:delText>4.13.2. Variables de comorbilidades fecha índice</w:delText>
        </w:r>
      </w:del>
    </w:p>
    <w:p w:rsidR="00532EA3" w:rsidRPr="00C01091" w:rsidRDefault="00532EA3">
      <w:pPr>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Tabla 2. Variables de comorbilidades </w:t>
      </w:r>
      <w:del w:id="853" w:author="Jordi" w:date="2021-12-20T13:38:00Z">
        <w:r w:rsidRPr="00C01091" w:rsidDel="00022D52">
          <w:rPr>
            <w:rFonts w:ascii="Times New Roman" w:eastAsia="Times New Roman" w:hAnsi="Times New Roman" w:cs="Times New Roman"/>
            <w:b/>
            <w:sz w:val="24"/>
            <w:szCs w:val="24"/>
          </w:rPr>
          <w:delText>fecha índice</w:delText>
        </w:r>
      </w:del>
    </w:p>
    <w:p w:rsidR="00532EA3" w:rsidRPr="00C01091" w:rsidRDefault="00532EA3">
      <w:pPr>
        <w:spacing w:after="60"/>
        <w:rPr>
          <w:rFonts w:ascii="Times New Roman" w:eastAsia="Times New Roman" w:hAnsi="Times New Roman" w:cs="Times New Roman"/>
          <w:b/>
          <w:sz w:val="24"/>
          <w:szCs w:val="24"/>
        </w:rPr>
      </w:pPr>
    </w:p>
    <w:tbl>
      <w:tblPr>
        <w:tblStyle w:val="10"/>
        <w:tblW w:w="8705"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282"/>
        <w:gridCol w:w="2310"/>
        <w:gridCol w:w="1125"/>
        <w:gridCol w:w="2988"/>
      </w:tblGrid>
      <w:tr w:rsidR="00532EA3" w:rsidRPr="00C01091" w:rsidTr="00532EA3">
        <w:trPr>
          <w:cnfStyle w:val="100000000000"/>
          <w:trHeight w:val="144"/>
        </w:trPr>
        <w:tc>
          <w:tcPr>
            <w:cnfStyle w:val="001000000000"/>
            <w:tcW w:w="2282" w:type="dxa"/>
          </w:tcPr>
          <w:p w:rsidR="00532EA3" w:rsidRPr="00C01091" w:rsidRDefault="009F67C0">
            <w:pPr>
              <w:jc w:val="center"/>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Variable </w:t>
            </w:r>
          </w:p>
        </w:tc>
        <w:tc>
          <w:tcPr>
            <w:tcW w:w="2310"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Función </w:t>
            </w:r>
          </w:p>
        </w:tc>
        <w:tc>
          <w:tcPr>
            <w:tcW w:w="1125"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Fuente </w:t>
            </w:r>
          </w:p>
        </w:tc>
        <w:tc>
          <w:tcPr>
            <w:tcW w:w="2988" w:type="dxa"/>
          </w:tcPr>
          <w:p w:rsidR="00532EA3" w:rsidRPr="00C01091" w:rsidRDefault="009F67C0">
            <w:pPr>
              <w:jc w:val="center"/>
              <w:cnfStyle w:val="100000000000"/>
              <w:rPr>
                <w:rFonts w:ascii="Times New Roman" w:hAnsi="Times New Roman" w:cs="Times New Roman"/>
                <w:sz w:val="24"/>
                <w:szCs w:val="24"/>
              </w:rPr>
            </w:pPr>
            <w:r w:rsidRPr="00C01091">
              <w:rPr>
                <w:rFonts w:ascii="Times New Roman" w:hAnsi="Times New Roman" w:cs="Times New Roman"/>
                <w:sz w:val="24"/>
                <w:szCs w:val="24"/>
              </w:rPr>
              <w:t>Definición operativa</w:t>
            </w:r>
          </w:p>
          <w:p w:rsidR="00532EA3" w:rsidRPr="00C01091" w:rsidRDefault="00532EA3">
            <w:pPr>
              <w:jc w:val="center"/>
              <w:cnfStyle w:val="100000000000"/>
              <w:rPr>
                <w:rFonts w:ascii="Times New Roman" w:eastAsia="Times New Roman" w:hAnsi="Times New Roman" w:cs="Times New Roman"/>
                <w:sz w:val="24"/>
                <w:szCs w:val="24"/>
              </w:rPr>
            </w:pPr>
          </w:p>
        </w:tc>
      </w:tr>
      <w:tr w:rsidR="00532EA3" w:rsidRPr="00C01091" w:rsidTr="00532EA3">
        <w:trPr>
          <w:cnfStyle w:val="000000100000"/>
          <w:trHeight w:val="1153"/>
        </w:trPr>
        <w:tc>
          <w:tcPr>
            <w:cnfStyle w:val="001000000000"/>
            <w:tcW w:w="2282"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de parto pretérmino</w:t>
            </w:r>
          </w:p>
        </w:tc>
        <w:tc>
          <w:tcPr>
            <w:tcW w:w="231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 </w:t>
            </w:r>
          </w:p>
          <w:p w:rsidR="00532EA3" w:rsidRPr="00C01091" w:rsidRDefault="00532EA3">
            <w:pPr>
              <w:spacing w:after="60"/>
              <w:cnfStyle w:val="000000100000"/>
              <w:rPr>
                <w:rFonts w:ascii="Times New Roman" w:eastAsia="Times New Roman" w:hAnsi="Times New Roman" w:cs="Times New Roman"/>
                <w:sz w:val="24"/>
                <w:szCs w:val="24"/>
              </w:rPr>
            </w:pPr>
          </w:p>
        </w:tc>
        <w:tc>
          <w:tcPr>
            <w:tcW w:w="1125"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rsidR="00532EA3" w:rsidRPr="00C01091" w:rsidRDefault="00532EA3">
            <w:pPr>
              <w:cnfStyle w:val="000000100000"/>
              <w:rPr>
                <w:rFonts w:ascii="Times New Roman" w:eastAsia="Times New Roman" w:hAnsi="Times New Roman" w:cs="Times New Roman"/>
                <w:sz w:val="24"/>
                <w:szCs w:val="24"/>
              </w:rPr>
            </w:pPr>
          </w:p>
          <w:p w:rsidR="00532EA3" w:rsidRPr="00C01091" w:rsidRDefault="00532EA3">
            <w:pPr>
              <w:spacing w:after="60"/>
              <w:cnfStyle w:val="000000100000"/>
              <w:rPr>
                <w:rFonts w:ascii="Times New Roman" w:eastAsia="Times New Roman" w:hAnsi="Times New Roman" w:cs="Times New Roman"/>
                <w:sz w:val="24"/>
                <w:szCs w:val="24"/>
              </w:rPr>
            </w:pPr>
          </w:p>
        </w:tc>
        <w:tc>
          <w:tcPr>
            <w:tcW w:w="2988"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V1321</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:O60</w:t>
            </w:r>
          </w:p>
          <w:p w:rsidR="00532EA3" w:rsidRPr="00C01091" w:rsidRDefault="00532EA3">
            <w:pPr>
              <w:spacing w:after="60"/>
              <w:cnfStyle w:val="000000100000"/>
              <w:rPr>
                <w:rFonts w:ascii="Times New Roman" w:eastAsia="Times New Roman" w:hAnsi="Times New Roman" w:cs="Times New Roman"/>
                <w:sz w:val="24"/>
                <w:szCs w:val="24"/>
              </w:rPr>
            </w:pPr>
          </w:p>
        </w:tc>
      </w:tr>
      <w:tr w:rsidR="00532EA3" w:rsidRPr="00C01091" w:rsidTr="00532EA3">
        <w:trPr>
          <w:trHeight w:val="1797"/>
        </w:trPr>
        <w:tc>
          <w:tcPr>
            <w:cnfStyle w:val="001000000000"/>
            <w:tcW w:w="2282"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Cesáreas previas</w:t>
            </w:r>
          </w:p>
          <w:p w:rsidR="00532EA3" w:rsidRPr="00C01091" w:rsidRDefault="00532EA3">
            <w:pPr>
              <w:rPr>
                <w:rFonts w:ascii="Times New Roman" w:eastAsia="Times New Roman" w:hAnsi="Times New Roman" w:cs="Times New Roman"/>
                <w:color w:val="FF0000"/>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spacing w:after="60"/>
              <w:rPr>
                <w:rFonts w:ascii="Times New Roman" w:eastAsia="Times New Roman" w:hAnsi="Times New Roman" w:cs="Times New Roman"/>
                <w:sz w:val="24"/>
                <w:szCs w:val="24"/>
              </w:rPr>
            </w:pPr>
          </w:p>
        </w:tc>
        <w:tc>
          <w:tcPr>
            <w:tcW w:w="231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 </w:t>
            </w:r>
          </w:p>
          <w:p w:rsidR="00532EA3" w:rsidRPr="00C01091" w:rsidRDefault="00532EA3">
            <w:pPr>
              <w:cnfStyle w:val="000000000000"/>
              <w:rPr>
                <w:rFonts w:ascii="Times New Roman" w:eastAsia="Times New Roman" w:hAnsi="Times New Roman" w:cs="Times New Roman"/>
                <w:color w:val="FF0000"/>
                <w:sz w:val="24"/>
                <w:szCs w:val="24"/>
              </w:rPr>
            </w:pPr>
          </w:p>
          <w:p w:rsidR="00532EA3" w:rsidRPr="00C01091" w:rsidRDefault="00532EA3">
            <w:pPr>
              <w:cnfStyle w:val="000000000000"/>
              <w:rPr>
                <w:rFonts w:ascii="Times New Roman" w:eastAsia="Times New Roman" w:hAnsi="Times New Roman" w:cs="Times New Roman"/>
                <w:color w:val="FF0000"/>
                <w:sz w:val="24"/>
                <w:szCs w:val="24"/>
              </w:rPr>
            </w:pPr>
          </w:p>
          <w:p w:rsidR="00532EA3" w:rsidRPr="00C01091" w:rsidRDefault="00532EA3">
            <w:pPr>
              <w:spacing w:after="60"/>
              <w:cnfStyle w:val="000000000000"/>
              <w:rPr>
                <w:rFonts w:ascii="Times New Roman" w:eastAsia="Times New Roman" w:hAnsi="Times New Roman" w:cs="Times New Roman"/>
                <w:sz w:val="24"/>
                <w:szCs w:val="24"/>
              </w:rPr>
            </w:pPr>
          </w:p>
        </w:tc>
        <w:tc>
          <w:tcPr>
            <w:tcW w:w="1125"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spacing w:after="60"/>
              <w:cnfStyle w:val="000000000000"/>
              <w:rPr>
                <w:rFonts w:ascii="Times New Roman" w:eastAsia="Times New Roman" w:hAnsi="Times New Roman" w:cs="Times New Roman"/>
                <w:sz w:val="24"/>
                <w:szCs w:val="24"/>
              </w:rPr>
            </w:pPr>
          </w:p>
        </w:tc>
        <w:tc>
          <w:tcPr>
            <w:tcW w:w="2988"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65423, 65421</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O82, O82.2, O82.1, O82.8, O90.0, O84.2, O82.2, O82.9</w:t>
            </w:r>
          </w:p>
        </w:tc>
      </w:tr>
      <w:tr w:rsidR="00532EA3" w:rsidRPr="00C01091" w:rsidTr="00532EA3">
        <w:trPr>
          <w:cnfStyle w:val="000000100000"/>
          <w:trHeight w:val="1363"/>
        </w:trPr>
        <w:tc>
          <w:tcPr>
            <w:cnfStyle w:val="001000000000"/>
            <w:tcW w:w="2282"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 xml:space="preserve">Antecedentes de diabetes gestacional </w:t>
            </w:r>
          </w:p>
          <w:p w:rsidR="00532EA3" w:rsidRPr="00C01091" w:rsidRDefault="00532EA3">
            <w:pPr>
              <w:spacing w:after="60"/>
              <w:rPr>
                <w:rFonts w:ascii="Times New Roman" w:eastAsia="Times New Roman" w:hAnsi="Times New Roman" w:cs="Times New Roman"/>
                <w:sz w:val="24"/>
                <w:szCs w:val="24"/>
              </w:rPr>
            </w:pPr>
          </w:p>
        </w:tc>
        <w:tc>
          <w:tcPr>
            <w:tcW w:w="2310" w:type="dxa"/>
          </w:tcPr>
          <w:p w:rsidR="00532EA3" w:rsidRPr="00C01091" w:rsidRDefault="009F67C0">
            <w:pPr>
              <w:cnfStyle w:val="000000100000"/>
              <w:rPr>
                <w:rFonts w:ascii="Times New Roman" w:eastAsia="Times New Roman" w:hAnsi="Times New Roman" w:cs="Times New Roman"/>
                <w:color w:val="FF0000"/>
                <w:sz w:val="24"/>
                <w:szCs w:val="24"/>
              </w:rPr>
            </w:pPr>
            <w:r w:rsidRPr="00C01091">
              <w:rPr>
                <w:rFonts w:ascii="Times New Roman" w:eastAsia="Times New Roman" w:hAnsi="Times New Roman" w:cs="Times New Roman"/>
                <w:sz w:val="24"/>
                <w:szCs w:val="24"/>
              </w:rPr>
              <w:t xml:space="preserve">Características basales * </w:t>
            </w:r>
          </w:p>
          <w:p w:rsidR="00532EA3" w:rsidRPr="00C01091" w:rsidRDefault="00532EA3">
            <w:pPr>
              <w:spacing w:after="60"/>
              <w:cnfStyle w:val="000000100000"/>
              <w:rPr>
                <w:rFonts w:ascii="Times New Roman" w:eastAsia="Times New Roman" w:hAnsi="Times New Roman" w:cs="Times New Roman"/>
                <w:sz w:val="24"/>
                <w:szCs w:val="24"/>
              </w:rPr>
            </w:pPr>
          </w:p>
        </w:tc>
        <w:tc>
          <w:tcPr>
            <w:tcW w:w="1125"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rsidR="00532EA3" w:rsidRPr="00C01091" w:rsidRDefault="00532EA3">
            <w:pPr>
              <w:cnfStyle w:val="000000100000"/>
              <w:rPr>
                <w:rFonts w:ascii="Times New Roman" w:eastAsia="Times New Roman" w:hAnsi="Times New Roman" w:cs="Times New Roman"/>
                <w:sz w:val="24"/>
                <w:szCs w:val="24"/>
              </w:rPr>
            </w:pPr>
          </w:p>
          <w:p w:rsidR="00532EA3" w:rsidRPr="00C01091" w:rsidRDefault="00532EA3">
            <w:pPr>
              <w:spacing w:after="60"/>
              <w:cnfStyle w:val="000000100000"/>
              <w:rPr>
                <w:rFonts w:ascii="Times New Roman" w:eastAsia="Times New Roman" w:hAnsi="Times New Roman" w:cs="Times New Roman"/>
                <w:sz w:val="24"/>
                <w:szCs w:val="24"/>
              </w:rPr>
            </w:pPr>
          </w:p>
        </w:tc>
        <w:tc>
          <w:tcPr>
            <w:tcW w:w="2988"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O24.4</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V1221</w:t>
            </w:r>
          </w:p>
          <w:p w:rsidR="00532EA3" w:rsidRPr="00C01091" w:rsidRDefault="00532EA3">
            <w:pPr>
              <w:spacing w:after="60"/>
              <w:cnfStyle w:val="000000100000"/>
              <w:rPr>
                <w:rFonts w:ascii="Times New Roman" w:eastAsia="Times New Roman" w:hAnsi="Times New Roman" w:cs="Times New Roman"/>
                <w:sz w:val="24"/>
                <w:szCs w:val="24"/>
              </w:rPr>
            </w:pPr>
          </w:p>
        </w:tc>
      </w:tr>
      <w:tr w:rsidR="00532EA3" w:rsidRPr="00C01091" w:rsidTr="00532EA3">
        <w:trPr>
          <w:trHeight w:val="1513"/>
        </w:trPr>
        <w:tc>
          <w:tcPr>
            <w:cnfStyle w:val="001000000000"/>
            <w:tcW w:w="2282"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HTA </w:t>
            </w: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tc>
        <w:tc>
          <w:tcPr>
            <w:tcW w:w="231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 </w:t>
            </w:r>
            <w:commentRangeStart w:id="854"/>
            <w:r w:rsidRPr="00C01091">
              <w:rPr>
                <w:rFonts w:ascii="Times New Roman" w:eastAsia="Times New Roman" w:hAnsi="Times New Roman" w:cs="Times New Roman"/>
                <w:sz w:val="24"/>
                <w:szCs w:val="24"/>
              </w:rPr>
              <w:t xml:space="preserve">y seguimiento post- gestación </w:t>
            </w:r>
            <w:commentRangeEnd w:id="854"/>
            <w:r w:rsidR="00022D52">
              <w:rPr>
                <w:rStyle w:val="Refdecomentario"/>
                <w:color w:val="auto"/>
              </w:rPr>
              <w:commentReference w:id="854"/>
            </w:r>
          </w:p>
        </w:tc>
        <w:tc>
          <w:tcPr>
            <w:tcW w:w="1125"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spacing w:after="60"/>
              <w:cnfStyle w:val="000000000000"/>
              <w:rPr>
                <w:rFonts w:ascii="Times New Roman" w:eastAsia="Times New Roman" w:hAnsi="Times New Roman" w:cs="Times New Roman"/>
                <w:sz w:val="24"/>
                <w:szCs w:val="24"/>
              </w:rPr>
            </w:pPr>
          </w:p>
        </w:tc>
        <w:tc>
          <w:tcPr>
            <w:tcW w:w="2988"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I10</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010.0, O10.4, O10.9</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4010, 4011, 4019</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64221</w:t>
            </w:r>
          </w:p>
        </w:tc>
      </w:tr>
      <w:tr w:rsidR="00532EA3" w:rsidRPr="00C01091" w:rsidTr="00532EA3">
        <w:trPr>
          <w:cnfStyle w:val="000000100000"/>
          <w:trHeight w:val="1318"/>
        </w:trPr>
        <w:tc>
          <w:tcPr>
            <w:cnfStyle w:val="001000000000"/>
            <w:tcW w:w="2282"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Hipercolesterolemia </w:t>
            </w:r>
          </w:p>
          <w:p w:rsidR="00532EA3" w:rsidRPr="00C01091" w:rsidRDefault="00532EA3">
            <w:pPr>
              <w:spacing w:after="60"/>
              <w:rPr>
                <w:rFonts w:ascii="Times New Roman" w:eastAsia="Times New Roman" w:hAnsi="Times New Roman" w:cs="Times New Roman"/>
                <w:sz w:val="24"/>
                <w:szCs w:val="24"/>
              </w:rPr>
            </w:pPr>
          </w:p>
        </w:tc>
        <w:tc>
          <w:tcPr>
            <w:tcW w:w="2310" w:type="dxa"/>
          </w:tcPr>
          <w:p w:rsidR="00532EA3" w:rsidRPr="00C01091" w:rsidRDefault="00532EA3">
            <w:pPr>
              <w:cnfStyle w:val="000000100000"/>
              <w:rPr>
                <w:rFonts w:ascii="Times New Roman" w:eastAsia="Times New Roman" w:hAnsi="Times New Roman" w:cs="Times New Roman"/>
                <w:sz w:val="24"/>
                <w:szCs w:val="24"/>
              </w:rPr>
            </w:pP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 </w:t>
            </w:r>
            <w:commentRangeStart w:id="855"/>
            <w:r w:rsidRPr="00C01091">
              <w:rPr>
                <w:rFonts w:ascii="Times New Roman" w:eastAsia="Times New Roman" w:hAnsi="Times New Roman" w:cs="Times New Roman"/>
                <w:sz w:val="24"/>
                <w:szCs w:val="24"/>
              </w:rPr>
              <w:t>y seguimiento post-gestación</w:t>
            </w:r>
            <w:commentRangeEnd w:id="855"/>
            <w:r w:rsidR="00022D52">
              <w:rPr>
                <w:rStyle w:val="Refdecomentario"/>
                <w:color w:val="auto"/>
              </w:rPr>
              <w:commentReference w:id="855"/>
            </w:r>
          </w:p>
          <w:p w:rsidR="00532EA3" w:rsidRPr="00C01091" w:rsidRDefault="00532EA3">
            <w:pPr>
              <w:spacing w:after="60"/>
              <w:cnfStyle w:val="000000100000"/>
              <w:rPr>
                <w:rFonts w:ascii="Times New Roman" w:eastAsia="Times New Roman" w:hAnsi="Times New Roman" w:cs="Times New Roman"/>
                <w:sz w:val="24"/>
                <w:szCs w:val="24"/>
              </w:rPr>
            </w:pPr>
          </w:p>
        </w:tc>
        <w:tc>
          <w:tcPr>
            <w:tcW w:w="1125" w:type="dxa"/>
          </w:tcPr>
          <w:p w:rsidR="00532EA3" w:rsidRPr="00C01091" w:rsidRDefault="00532EA3">
            <w:pPr>
              <w:cnfStyle w:val="000000100000"/>
              <w:rPr>
                <w:rFonts w:ascii="Times New Roman" w:eastAsia="Times New Roman" w:hAnsi="Times New Roman" w:cs="Times New Roman"/>
                <w:sz w:val="24"/>
                <w:szCs w:val="24"/>
              </w:rPr>
            </w:pP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rsidR="00532EA3" w:rsidRPr="00C01091" w:rsidRDefault="00532EA3">
            <w:pPr>
              <w:cnfStyle w:val="000000100000"/>
              <w:rPr>
                <w:rFonts w:ascii="Times New Roman" w:eastAsia="Times New Roman" w:hAnsi="Times New Roman" w:cs="Times New Roman"/>
                <w:sz w:val="24"/>
                <w:szCs w:val="24"/>
              </w:rPr>
            </w:pPr>
          </w:p>
          <w:p w:rsidR="00532EA3" w:rsidRPr="00C01091" w:rsidRDefault="00532EA3">
            <w:pPr>
              <w:spacing w:after="60"/>
              <w:cnfStyle w:val="000000100000"/>
              <w:rPr>
                <w:rFonts w:ascii="Times New Roman" w:eastAsia="Times New Roman" w:hAnsi="Times New Roman" w:cs="Times New Roman"/>
                <w:sz w:val="24"/>
                <w:szCs w:val="24"/>
              </w:rPr>
            </w:pPr>
          </w:p>
        </w:tc>
        <w:tc>
          <w:tcPr>
            <w:tcW w:w="2988" w:type="dxa"/>
          </w:tcPr>
          <w:p w:rsidR="00532EA3" w:rsidRPr="00C01091" w:rsidRDefault="00532EA3">
            <w:pPr>
              <w:cnfStyle w:val="000000100000"/>
              <w:rPr>
                <w:rFonts w:ascii="Times New Roman" w:eastAsia="Times New Roman" w:hAnsi="Times New Roman" w:cs="Times New Roman"/>
                <w:sz w:val="24"/>
                <w:szCs w:val="24"/>
              </w:rPr>
            </w:pP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272</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CIE-10: E78 </w:t>
            </w:r>
          </w:p>
        </w:tc>
      </w:tr>
      <w:tr w:rsidR="00532EA3" w:rsidRPr="00C01091" w:rsidTr="00532EA3">
        <w:trPr>
          <w:trHeight w:val="1664"/>
        </w:trPr>
        <w:tc>
          <w:tcPr>
            <w:cnfStyle w:val="001000000000"/>
            <w:tcW w:w="2282"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Hipertensión gestacional</w:t>
            </w:r>
          </w:p>
        </w:tc>
        <w:tc>
          <w:tcPr>
            <w:tcW w:w="231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1125"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tc>
        <w:tc>
          <w:tcPr>
            <w:tcW w:w="2988"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64233, 64234, 64232, 64231, 64293, 64203, 64204, 64292, 64202, 64291, 64201, 64294, 64291, 64203, 64204</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O16,O13, O14</w:t>
            </w:r>
          </w:p>
        </w:tc>
      </w:tr>
      <w:tr w:rsidR="00532EA3" w:rsidRPr="00C01091" w:rsidTr="00532EA3">
        <w:trPr>
          <w:cnfStyle w:val="000000100000"/>
          <w:trHeight w:val="1393"/>
        </w:trPr>
        <w:tc>
          <w:tcPr>
            <w:cnfStyle w:val="001000000000"/>
            <w:tcW w:w="2282"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Preclampsia</w:t>
            </w:r>
          </w:p>
        </w:tc>
        <w:tc>
          <w:tcPr>
            <w:tcW w:w="2310"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1125"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tc>
        <w:tc>
          <w:tcPr>
            <w:tcW w:w="2988"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CIE-9: 64250, 64240, 64253, 64252, 64254, 64251, 64243, 64244, 64242, 64241, 64273, 64274, 64272, 64271, </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O14.0, O14.1, O14.9</w:t>
            </w:r>
          </w:p>
        </w:tc>
      </w:tr>
    </w:tbl>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Valores anteriores más próximos a la fecha índice</w:t>
      </w:r>
    </w:p>
    <w:p w:rsidR="00532EA3" w:rsidRPr="00C01091" w:rsidRDefault="00532EA3">
      <w:pPr>
        <w:rPr>
          <w:rFonts w:ascii="Times New Roman" w:eastAsia="Times New Roman" w:hAnsi="Times New Roman" w:cs="Times New Roman"/>
          <w:sz w:val="24"/>
          <w:szCs w:val="24"/>
        </w:rPr>
      </w:pPr>
    </w:p>
    <w:p w:rsidR="00786E45" w:rsidRPr="00C01091" w:rsidRDefault="00786E45">
      <w:pPr>
        <w:rPr>
          <w:rFonts w:ascii="Times New Roman" w:eastAsia="Times New Roman" w:hAnsi="Times New Roman" w:cs="Times New Roman"/>
          <w:b/>
          <w:sz w:val="24"/>
          <w:szCs w:val="24"/>
        </w:rPr>
      </w:pPr>
    </w:p>
    <w:p w:rsidR="00532EA3" w:rsidRPr="00C01091" w:rsidDel="00022D52" w:rsidRDefault="009F67C0">
      <w:pPr>
        <w:rPr>
          <w:del w:id="856" w:author="Jordi" w:date="2021-12-20T13:38:00Z"/>
          <w:rFonts w:ascii="Times New Roman" w:eastAsia="Times New Roman" w:hAnsi="Times New Roman" w:cs="Times New Roman"/>
          <w:b/>
          <w:sz w:val="24"/>
          <w:szCs w:val="24"/>
        </w:rPr>
      </w:pPr>
      <w:del w:id="857" w:author="Jordi" w:date="2021-12-20T13:38:00Z">
        <w:r w:rsidRPr="00C01091" w:rsidDel="00022D52">
          <w:rPr>
            <w:rFonts w:ascii="Times New Roman" w:eastAsia="Times New Roman" w:hAnsi="Times New Roman" w:cs="Times New Roman"/>
            <w:b/>
            <w:sz w:val="24"/>
            <w:szCs w:val="24"/>
          </w:rPr>
          <w:delText>4.13.3 Variables de exploración física</w:delText>
        </w:r>
      </w:del>
    </w:p>
    <w:p w:rsidR="00532EA3" w:rsidRPr="00C01091" w:rsidDel="00022D52" w:rsidRDefault="00532EA3">
      <w:pPr>
        <w:rPr>
          <w:del w:id="858" w:author="Jordi" w:date="2021-12-20T13:38:00Z"/>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3. Variables de exploración física</w:t>
      </w:r>
    </w:p>
    <w:p w:rsidR="00532EA3" w:rsidRPr="00C01091" w:rsidRDefault="00532EA3">
      <w:pPr>
        <w:spacing w:after="60"/>
        <w:rPr>
          <w:rFonts w:ascii="Times New Roman" w:eastAsia="Times New Roman" w:hAnsi="Times New Roman" w:cs="Times New Roman"/>
          <w:b/>
          <w:color w:val="FF0000"/>
          <w:sz w:val="24"/>
          <w:szCs w:val="24"/>
        </w:rPr>
      </w:pPr>
    </w:p>
    <w:tbl>
      <w:tblPr>
        <w:tblStyle w:val="9"/>
        <w:tblW w:w="864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1792"/>
        <w:gridCol w:w="3026"/>
        <w:gridCol w:w="1030"/>
        <w:gridCol w:w="2794"/>
      </w:tblGrid>
      <w:tr w:rsidR="00532EA3" w:rsidRPr="00C01091" w:rsidTr="00532EA3">
        <w:trPr>
          <w:cnfStyle w:val="100000000000"/>
          <w:trHeight w:val="253"/>
        </w:trPr>
        <w:tc>
          <w:tcPr>
            <w:cnfStyle w:val="001000000000"/>
            <w:tcW w:w="1792" w:type="dxa"/>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3026"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1030"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2794"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rsidR="00532EA3" w:rsidRPr="00C01091" w:rsidRDefault="00532EA3">
            <w:pPr>
              <w:jc w:val="center"/>
              <w:cnfStyle w:val="100000000000"/>
              <w:rPr>
                <w:rFonts w:ascii="Times New Roman" w:eastAsia="Times New Roman" w:hAnsi="Times New Roman" w:cs="Times New Roman"/>
                <w:sz w:val="24"/>
                <w:szCs w:val="24"/>
              </w:rPr>
            </w:pPr>
          </w:p>
        </w:tc>
      </w:tr>
      <w:tr w:rsidR="00532EA3" w:rsidRPr="00C01091" w:rsidTr="00532EA3">
        <w:trPr>
          <w:cnfStyle w:val="000000100000"/>
          <w:trHeight w:val="362"/>
        </w:trPr>
        <w:tc>
          <w:tcPr>
            <w:cnfStyle w:val="001000000000"/>
            <w:tcW w:w="1792"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IMC</w:t>
            </w:r>
          </w:p>
        </w:tc>
        <w:tc>
          <w:tcPr>
            <w:tcW w:w="3026"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y seguimiento post gestación </w:t>
            </w:r>
          </w:p>
        </w:tc>
        <w:tc>
          <w:tcPr>
            <w:tcW w:w="1030"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794" w:type="dxa"/>
          </w:tcPr>
          <w:p w:rsidR="00532EA3" w:rsidRPr="00C01091" w:rsidRDefault="009F67C0">
            <w:pPr>
              <w:cnfStyle w:val="000000100000"/>
              <w:rPr>
                <w:rFonts w:ascii="Times New Roman" w:eastAsia="Times New Roman" w:hAnsi="Times New Roman" w:cs="Times New Roman"/>
                <w:sz w:val="24"/>
                <w:szCs w:val="24"/>
              </w:rPr>
            </w:pPr>
            <w:commentRangeStart w:id="859"/>
            <w:r w:rsidRPr="00C01091">
              <w:rPr>
                <w:rFonts w:ascii="Times New Roman" w:eastAsia="Times New Roman" w:hAnsi="Times New Roman" w:cs="Times New Roman"/>
                <w:sz w:val="24"/>
                <w:szCs w:val="24"/>
              </w:rPr>
              <w:t>IMC en el momento de la inclusión</w:t>
            </w:r>
            <w:commentRangeEnd w:id="859"/>
            <w:r w:rsidR="00592B5D">
              <w:rPr>
                <w:rStyle w:val="Refdecomentario"/>
                <w:color w:val="auto"/>
              </w:rPr>
              <w:commentReference w:id="859"/>
            </w:r>
          </w:p>
          <w:p w:rsidR="00532EA3" w:rsidRPr="00C01091" w:rsidRDefault="00532EA3">
            <w:pPr>
              <w:spacing w:after="60"/>
              <w:cnfStyle w:val="000000100000"/>
              <w:rPr>
                <w:rFonts w:ascii="Times New Roman" w:eastAsia="Times New Roman" w:hAnsi="Times New Roman" w:cs="Times New Roman"/>
                <w:sz w:val="24"/>
                <w:szCs w:val="24"/>
              </w:rPr>
            </w:pPr>
          </w:p>
        </w:tc>
      </w:tr>
    </w:tbl>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9F67C0">
      <w:pPr>
        <w:rPr>
          <w:rFonts w:ascii="Times New Roman" w:eastAsia="Times New Roman" w:hAnsi="Times New Roman" w:cs="Times New Roman"/>
          <w:b/>
          <w:sz w:val="24"/>
          <w:szCs w:val="24"/>
        </w:rPr>
      </w:pPr>
      <w:del w:id="860" w:author="Jordi" w:date="2021-12-20T13:41:00Z">
        <w:r w:rsidRPr="00C01091" w:rsidDel="00592B5D">
          <w:rPr>
            <w:rFonts w:ascii="Times New Roman" w:eastAsia="Times New Roman" w:hAnsi="Times New Roman" w:cs="Times New Roman"/>
            <w:b/>
            <w:sz w:val="24"/>
            <w:szCs w:val="24"/>
          </w:rPr>
          <w:delText xml:space="preserve">4.13.4. </w:delText>
        </w:r>
      </w:del>
      <w:r w:rsidRPr="00C01091">
        <w:rPr>
          <w:rFonts w:ascii="Times New Roman" w:eastAsia="Times New Roman" w:hAnsi="Times New Roman" w:cs="Times New Roman"/>
          <w:b/>
          <w:sz w:val="24"/>
          <w:szCs w:val="24"/>
        </w:rPr>
        <w:t>Variables de la gestación</w:t>
      </w:r>
    </w:p>
    <w:p w:rsidR="00532EA3" w:rsidRPr="00C01091" w:rsidRDefault="00532EA3">
      <w:pPr>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Las variables relacionadas con la gestación serán recogidas desde inicio de la gestación hasta final de la gestación</w:t>
      </w:r>
    </w:p>
    <w:p w:rsidR="00532EA3" w:rsidRPr="00C01091" w:rsidRDefault="00532EA3">
      <w:pPr>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4. Variables de la gestación</w:t>
      </w:r>
    </w:p>
    <w:p w:rsidR="00532EA3" w:rsidRPr="00C01091" w:rsidRDefault="00532EA3">
      <w:pPr>
        <w:spacing w:after="60"/>
        <w:rPr>
          <w:rFonts w:ascii="Times New Roman" w:eastAsia="Times New Roman" w:hAnsi="Times New Roman" w:cs="Times New Roman"/>
          <w:b/>
          <w:sz w:val="24"/>
          <w:szCs w:val="24"/>
        </w:rPr>
      </w:pPr>
    </w:p>
    <w:tbl>
      <w:tblPr>
        <w:tblStyle w:val="8"/>
        <w:tblW w:w="8557"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087"/>
        <w:gridCol w:w="2346"/>
        <w:gridCol w:w="990"/>
        <w:gridCol w:w="3134"/>
      </w:tblGrid>
      <w:tr w:rsidR="00532EA3" w:rsidRPr="00C01091" w:rsidTr="00532EA3">
        <w:trPr>
          <w:cnfStyle w:val="100000000000"/>
          <w:trHeight w:val="144"/>
        </w:trPr>
        <w:tc>
          <w:tcPr>
            <w:cnfStyle w:val="001000000000"/>
            <w:tcW w:w="2087" w:type="dxa"/>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2346"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990"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3134"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rsidR="00532EA3" w:rsidRPr="00C01091" w:rsidRDefault="00532EA3">
            <w:pPr>
              <w:jc w:val="center"/>
              <w:cnfStyle w:val="100000000000"/>
              <w:rPr>
                <w:rFonts w:ascii="Times New Roman" w:eastAsia="Times New Roman" w:hAnsi="Times New Roman" w:cs="Times New Roman"/>
                <w:sz w:val="24"/>
                <w:szCs w:val="24"/>
              </w:rPr>
            </w:pPr>
          </w:p>
        </w:tc>
      </w:tr>
      <w:tr w:rsidR="00532EA3" w:rsidRPr="00C01091" w:rsidTr="00532EA3">
        <w:trPr>
          <w:cnfStyle w:val="000000100000"/>
          <w:trHeight w:val="1533"/>
        </w:trPr>
        <w:tc>
          <w:tcPr>
            <w:cnfStyle w:val="001000000000"/>
            <w:tcW w:w="208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Etnia </w:t>
            </w:r>
          </w:p>
        </w:tc>
        <w:tc>
          <w:tcPr>
            <w:tcW w:w="2346"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 en la fecha índice</w:t>
            </w:r>
          </w:p>
        </w:tc>
        <w:tc>
          <w:tcPr>
            <w:tcW w:w="99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3134"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PACR003, PACR004</w:t>
            </w:r>
          </w:p>
        </w:tc>
      </w:tr>
      <w:tr w:rsidR="00532EA3" w:rsidRPr="00C01091" w:rsidTr="00532EA3">
        <w:trPr>
          <w:trHeight w:val="1533"/>
        </w:trPr>
        <w:tc>
          <w:tcPr>
            <w:cnfStyle w:val="001000000000"/>
            <w:tcW w:w="2087" w:type="dxa"/>
          </w:tcPr>
          <w:p w:rsidR="00532EA3" w:rsidRPr="00C01091" w:rsidRDefault="009F67C0">
            <w:pPr>
              <w:spacing w:after="60"/>
              <w:rPr>
                <w:rFonts w:ascii="Times New Roman" w:eastAsia="Times New Roman" w:hAnsi="Times New Roman" w:cs="Times New Roman"/>
                <w:sz w:val="24"/>
                <w:szCs w:val="24"/>
                <w:highlight w:val="yellow"/>
              </w:rPr>
            </w:pPr>
            <w:commentRangeStart w:id="861"/>
            <w:r w:rsidRPr="00C01091">
              <w:rPr>
                <w:rFonts w:ascii="Times New Roman" w:eastAsia="Times New Roman" w:hAnsi="Times New Roman" w:cs="Times New Roman"/>
                <w:sz w:val="24"/>
                <w:szCs w:val="24"/>
              </w:rPr>
              <w:t xml:space="preserve">Nivel de estudio </w:t>
            </w:r>
            <w:commentRangeEnd w:id="861"/>
            <w:r w:rsidR="00592B5D">
              <w:rPr>
                <w:rStyle w:val="Refdecomentario"/>
                <w:b w:val="0"/>
                <w:color w:val="auto"/>
              </w:rPr>
              <w:commentReference w:id="861"/>
            </w:r>
          </w:p>
        </w:tc>
        <w:tc>
          <w:tcPr>
            <w:tcW w:w="2346"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 en la fecha índice</w:t>
            </w:r>
          </w:p>
        </w:tc>
        <w:tc>
          <w:tcPr>
            <w:tcW w:w="99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3134"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PACR002</w:t>
            </w:r>
          </w:p>
        </w:tc>
      </w:tr>
      <w:tr w:rsidR="00532EA3" w:rsidRPr="00C01091" w:rsidTr="00532EA3">
        <w:trPr>
          <w:cnfStyle w:val="000000100000"/>
          <w:trHeight w:val="1533"/>
        </w:trPr>
        <w:tc>
          <w:tcPr>
            <w:cnfStyle w:val="001000000000"/>
            <w:tcW w:w="2087"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Peso (kg)</w:t>
            </w: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spacing w:after="60"/>
              <w:rPr>
                <w:rFonts w:ascii="Times New Roman" w:eastAsia="Times New Roman" w:hAnsi="Times New Roman" w:cs="Times New Roman"/>
                <w:sz w:val="24"/>
                <w:szCs w:val="24"/>
              </w:rPr>
            </w:pPr>
          </w:p>
        </w:tc>
        <w:tc>
          <w:tcPr>
            <w:tcW w:w="2346"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en el primera y la ultima  visita ASSIR </w:t>
            </w:r>
          </w:p>
        </w:tc>
        <w:tc>
          <w:tcPr>
            <w:tcW w:w="99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rsidR="00532EA3" w:rsidRPr="00C01091" w:rsidRDefault="00532EA3">
            <w:pPr>
              <w:cnfStyle w:val="000000100000"/>
              <w:rPr>
                <w:rFonts w:ascii="Times New Roman" w:eastAsia="Times New Roman" w:hAnsi="Times New Roman" w:cs="Times New Roman"/>
                <w:sz w:val="24"/>
                <w:szCs w:val="24"/>
              </w:rPr>
            </w:pPr>
          </w:p>
          <w:p w:rsidR="00532EA3" w:rsidRPr="00C01091" w:rsidRDefault="00532EA3">
            <w:pPr>
              <w:spacing w:after="60"/>
              <w:cnfStyle w:val="000000100000"/>
              <w:rPr>
                <w:rFonts w:ascii="Times New Roman" w:eastAsia="Times New Roman" w:hAnsi="Times New Roman" w:cs="Times New Roman"/>
                <w:sz w:val="24"/>
                <w:szCs w:val="24"/>
              </w:rPr>
            </w:pPr>
          </w:p>
        </w:tc>
        <w:tc>
          <w:tcPr>
            <w:tcW w:w="3134"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PACP016, PADR003, PAPR012</w:t>
            </w:r>
          </w:p>
        </w:tc>
      </w:tr>
      <w:tr w:rsidR="00532EA3" w:rsidRPr="00C01091" w:rsidTr="00532EA3">
        <w:trPr>
          <w:trHeight w:val="962"/>
        </w:trPr>
        <w:tc>
          <w:tcPr>
            <w:cnfStyle w:val="001000000000"/>
            <w:tcW w:w="2087" w:type="dxa"/>
          </w:tcPr>
          <w:p w:rsidR="00532EA3" w:rsidRPr="00C01091" w:rsidRDefault="009F67C0">
            <w:pPr>
              <w:spacing w:after="60"/>
              <w:rPr>
                <w:rFonts w:ascii="Times New Roman" w:eastAsia="Times New Roman" w:hAnsi="Times New Roman" w:cs="Times New Roman"/>
                <w:sz w:val="24"/>
                <w:szCs w:val="24"/>
                <w:highlight w:val="yellow"/>
              </w:rPr>
            </w:pPr>
            <w:r w:rsidRPr="00C01091">
              <w:rPr>
                <w:rFonts w:ascii="Times New Roman" w:eastAsia="Times New Roman" w:hAnsi="Times New Roman" w:cs="Times New Roman"/>
                <w:sz w:val="24"/>
                <w:szCs w:val="24"/>
              </w:rPr>
              <w:t>Talla (m)</w:t>
            </w:r>
          </w:p>
        </w:tc>
        <w:tc>
          <w:tcPr>
            <w:tcW w:w="2346"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 *</w:t>
            </w:r>
          </w:p>
          <w:p w:rsidR="00532EA3" w:rsidRPr="00C01091" w:rsidRDefault="00532EA3">
            <w:pPr>
              <w:spacing w:after="60"/>
              <w:cnfStyle w:val="000000000000"/>
              <w:rPr>
                <w:rFonts w:ascii="Times New Roman" w:eastAsia="Times New Roman" w:hAnsi="Times New Roman" w:cs="Times New Roman"/>
                <w:sz w:val="24"/>
                <w:szCs w:val="24"/>
              </w:rPr>
            </w:pPr>
          </w:p>
        </w:tc>
        <w:tc>
          <w:tcPr>
            <w:tcW w:w="99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 ASSIR</w:t>
            </w:r>
          </w:p>
        </w:tc>
        <w:tc>
          <w:tcPr>
            <w:tcW w:w="3134"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PACP017, PAPR013</w:t>
            </w:r>
          </w:p>
        </w:tc>
      </w:tr>
      <w:tr w:rsidR="00532EA3" w:rsidRPr="00C01091" w:rsidTr="00532EA3">
        <w:trPr>
          <w:cnfStyle w:val="000000100000"/>
          <w:trHeight w:val="144"/>
        </w:trPr>
        <w:tc>
          <w:tcPr>
            <w:cnfStyle w:val="001000000000"/>
            <w:tcW w:w="208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TEPAL</w:t>
            </w:r>
          </w:p>
        </w:tc>
        <w:tc>
          <w:tcPr>
            <w:tcW w:w="2346"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 *</w:t>
            </w:r>
          </w:p>
        </w:tc>
        <w:tc>
          <w:tcPr>
            <w:tcW w:w="99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3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PAFG014 </w:t>
            </w:r>
          </w:p>
          <w:p w:rsidR="00532EA3" w:rsidRPr="00C01091" w:rsidRDefault="00532EA3">
            <w:pPr>
              <w:spacing w:after="60"/>
              <w:cnfStyle w:val="000000100000"/>
              <w:rPr>
                <w:rFonts w:ascii="Times New Roman" w:eastAsia="Times New Roman" w:hAnsi="Times New Roman" w:cs="Times New Roman"/>
                <w:sz w:val="24"/>
                <w:szCs w:val="24"/>
              </w:rPr>
            </w:pPr>
          </w:p>
        </w:tc>
      </w:tr>
      <w:tr w:rsidR="00532EA3" w:rsidRPr="00C01091" w:rsidTr="00532EA3">
        <w:trPr>
          <w:trHeight w:val="917"/>
        </w:trPr>
        <w:tc>
          <w:tcPr>
            <w:cnfStyle w:val="001000000000"/>
            <w:tcW w:w="208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de la  ultima regla (FUR) </w:t>
            </w:r>
          </w:p>
        </w:tc>
        <w:tc>
          <w:tcPr>
            <w:tcW w:w="2346"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99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rsidR="00532EA3" w:rsidRPr="00C01091" w:rsidRDefault="00532EA3">
            <w:pPr>
              <w:spacing w:after="60"/>
              <w:cnfStyle w:val="000000000000"/>
              <w:rPr>
                <w:rFonts w:ascii="Times New Roman" w:eastAsia="Times New Roman" w:hAnsi="Times New Roman" w:cs="Times New Roman"/>
                <w:sz w:val="24"/>
                <w:szCs w:val="24"/>
              </w:rPr>
            </w:pPr>
          </w:p>
        </w:tc>
        <w:tc>
          <w:tcPr>
            <w:tcW w:w="3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Última Regla (dd/mm/yyyy) </w:t>
            </w:r>
          </w:p>
          <w:p w:rsidR="00532EA3" w:rsidRPr="00C01091" w:rsidRDefault="00532EA3">
            <w:pPr>
              <w:spacing w:after="60"/>
              <w:cnfStyle w:val="000000000000"/>
              <w:rPr>
                <w:rFonts w:ascii="Times New Roman" w:eastAsia="Times New Roman" w:hAnsi="Times New Roman" w:cs="Times New Roman"/>
                <w:sz w:val="24"/>
                <w:szCs w:val="24"/>
              </w:rPr>
            </w:pPr>
          </w:p>
        </w:tc>
      </w:tr>
      <w:tr w:rsidR="00532EA3" w:rsidRPr="00C01091" w:rsidTr="00532EA3">
        <w:trPr>
          <w:cnfStyle w:val="000000100000"/>
          <w:trHeight w:val="917"/>
        </w:trPr>
        <w:tc>
          <w:tcPr>
            <w:cnfStyle w:val="001000000000"/>
            <w:tcW w:w="208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Fecha de la ultima regla (FUR) corregida</w:t>
            </w:r>
          </w:p>
        </w:tc>
        <w:tc>
          <w:tcPr>
            <w:tcW w:w="2346"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rsidR="00532EA3" w:rsidRPr="00C01091" w:rsidRDefault="00532EA3">
            <w:pPr>
              <w:spacing w:after="60"/>
              <w:cnfStyle w:val="000000100000"/>
              <w:rPr>
                <w:rFonts w:ascii="Times New Roman" w:eastAsia="Times New Roman" w:hAnsi="Times New Roman" w:cs="Times New Roman"/>
                <w:sz w:val="24"/>
                <w:szCs w:val="24"/>
              </w:rPr>
            </w:pPr>
          </w:p>
        </w:tc>
        <w:tc>
          <w:tcPr>
            <w:tcW w:w="3134"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PADR001</w:t>
            </w:r>
          </w:p>
        </w:tc>
      </w:tr>
      <w:tr w:rsidR="00532EA3" w:rsidRPr="00C01091" w:rsidTr="00532EA3">
        <w:trPr>
          <w:trHeight w:val="777"/>
        </w:trPr>
        <w:tc>
          <w:tcPr>
            <w:cnfStyle w:val="001000000000"/>
            <w:tcW w:w="2087"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Hipertensión gestacional</w:t>
            </w:r>
          </w:p>
          <w:p w:rsidR="00532EA3" w:rsidRPr="00C01091" w:rsidRDefault="00532EA3">
            <w:pPr>
              <w:spacing w:after="60"/>
              <w:rPr>
                <w:rFonts w:ascii="Times New Roman" w:eastAsia="Times New Roman" w:hAnsi="Times New Roman" w:cs="Times New Roman"/>
                <w:sz w:val="24"/>
                <w:szCs w:val="24"/>
              </w:rPr>
            </w:pPr>
          </w:p>
        </w:tc>
        <w:tc>
          <w:tcPr>
            <w:tcW w:w="2346"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p w:rsidR="00532EA3" w:rsidRPr="00C01091" w:rsidRDefault="00532EA3">
            <w:pPr>
              <w:spacing w:after="60"/>
              <w:cnfStyle w:val="000000000000"/>
              <w:rPr>
                <w:rFonts w:ascii="Times New Roman" w:eastAsia="Times New Roman" w:hAnsi="Times New Roman" w:cs="Times New Roman"/>
                <w:sz w:val="24"/>
                <w:szCs w:val="24"/>
              </w:rPr>
            </w:pPr>
          </w:p>
        </w:tc>
        <w:tc>
          <w:tcPr>
            <w:tcW w:w="99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 ASSIR</w:t>
            </w:r>
          </w:p>
        </w:tc>
        <w:tc>
          <w:tcPr>
            <w:tcW w:w="3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PAC2003, PASI007</w:t>
            </w:r>
          </w:p>
          <w:p w:rsidR="00532EA3" w:rsidRPr="00C01091" w:rsidRDefault="00532EA3">
            <w:pPr>
              <w:spacing w:after="60"/>
              <w:cnfStyle w:val="000000000000"/>
              <w:rPr>
                <w:rFonts w:ascii="Times New Roman" w:eastAsia="Times New Roman" w:hAnsi="Times New Roman" w:cs="Times New Roman"/>
                <w:sz w:val="24"/>
                <w:szCs w:val="24"/>
              </w:rPr>
            </w:pPr>
          </w:p>
        </w:tc>
      </w:tr>
      <w:tr w:rsidR="00532EA3" w:rsidRPr="00C01091" w:rsidTr="00532EA3">
        <w:trPr>
          <w:cnfStyle w:val="000000100000"/>
          <w:trHeight w:val="774"/>
        </w:trPr>
        <w:tc>
          <w:tcPr>
            <w:cnfStyle w:val="001000000000"/>
            <w:tcW w:w="2087"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Preclampsia</w:t>
            </w: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tc>
        <w:tc>
          <w:tcPr>
            <w:tcW w:w="2346"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rsidR="00532EA3" w:rsidRPr="00C01091" w:rsidRDefault="00532EA3">
            <w:pPr>
              <w:cnfStyle w:val="000000100000"/>
              <w:rPr>
                <w:rFonts w:ascii="Times New Roman" w:eastAsia="Times New Roman" w:hAnsi="Times New Roman" w:cs="Times New Roman"/>
                <w:sz w:val="24"/>
                <w:szCs w:val="24"/>
              </w:rPr>
            </w:pPr>
          </w:p>
          <w:p w:rsidR="00532EA3" w:rsidRPr="00C01091" w:rsidRDefault="00532EA3">
            <w:pPr>
              <w:cnfStyle w:val="000000100000"/>
              <w:rPr>
                <w:rFonts w:ascii="Times New Roman" w:eastAsia="Times New Roman" w:hAnsi="Times New Roman" w:cs="Times New Roman"/>
                <w:sz w:val="24"/>
                <w:szCs w:val="24"/>
              </w:rPr>
            </w:pPr>
          </w:p>
          <w:p w:rsidR="00532EA3" w:rsidRPr="00C01091" w:rsidRDefault="00532EA3">
            <w:pPr>
              <w:cnfStyle w:val="000000100000"/>
              <w:rPr>
                <w:rFonts w:ascii="Times New Roman" w:eastAsia="Times New Roman" w:hAnsi="Times New Roman" w:cs="Times New Roman"/>
                <w:sz w:val="24"/>
                <w:szCs w:val="24"/>
              </w:rPr>
            </w:pPr>
          </w:p>
        </w:tc>
        <w:tc>
          <w:tcPr>
            <w:tcW w:w="3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PARA010, PARMA013</w:t>
            </w:r>
          </w:p>
          <w:p w:rsidR="00532EA3" w:rsidRPr="00C01091" w:rsidRDefault="00532EA3">
            <w:pPr>
              <w:cnfStyle w:val="000000100000"/>
              <w:rPr>
                <w:rFonts w:ascii="Times New Roman" w:eastAsia="Times New Roman" w:hAnsi="Times New Roman" w:cs="Times New Roman"/>
                <w:sz w:val="24"/>
                <w:szCs w:val="24"/>
              </w:rPr>
            </w:pPr>
          </w:p>
        </w:tc>
      </w:tr>
      <w:tr w:rsidR="00532EA3" w:rsidRPr="00C01091" w:rsidTr="00532EA3">
        <w:trPr>
          <w:trHeight w:val="653"/>
        </w:trPr>
        <w:tc>
          <w:tcPr>
            <w:cnfStyle w:val="001000000000"/>
            <w:tcW w:w="2087"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Polihidramnio</w:t>
            </w:r>
          </w:p>
          <w:p w:rsidR="00532EA3" w:rsidRPr="00C01091" w:rsidRDefault="00532EA3">
            <w:pPr>
              <w:spacing w:after="60"/>
              <w:rPr>
                <w:rFonts w:ascii="Times New Roman" w:eastAsia="Times New Roman" w:hAnsi="Times New Roman" w:cs="Times New Roman"/>
                <w:sz w:val="24"/>
                <w:szCs w:val="24"/>
              </w:rPr>
            </w:pPr>
          </w:p>
        </w:tc>
        <w:tc>
          <w:tcPr>
            <w:tcW w:w="2346"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532EA3">
            <w:pPr>
              <w:spacing w:after="60"/>
              <w:cnfStyle w:val="000000000000"/>
              <w:rPr>
                <w:rFonts w:ascii="Times New Roman" w:eastAsia="Times New Roman" w:hAnsi="Times New Roman" w:cs="Times New Roman"/>
                <w:sz w:val="24"/>
                <w:szCs w:val="24"/>
              </w:rPr>
            </w:pPr>
          </w:p>
        </w:tc>
        <w:tc>
          <w:tcPr>
            <w:tcW w:w="3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65703, 65701</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O40</w:t>
            </w:r>
          </w:p>
        </w:tc>
      </w:tr>
      <w:tr w:rsidR="00532EA3" w:rsidRPr="00C01091" w:rsidTr="00532EA3">
        <w:trPr>
          <w:cnfStyle w:val="000000100000"/>
          <w:trHeight w:val="975"/>
        </w:trPr>
        <w:tc>
          <w:tcPr>
            <w:cnfStyle w:val="001000000000"/>
            <w:tcW w:w="2087" w:type="dxa"/>
          </w:tcPr>
          <w:p w:rsidR="00532EA3" w:rsidRPr="00C01091" w:rsidRDefault="00532EA3">
            <w:pPr>
              <w:rPr>
                <w:rFonts w:ascii="Times New Roman" w:eastAsia="Times New Roman" w:hAnsi="Times New Roman" w:cs="Times New Roman"/>
                <w:sz w:val="24"/>
                <w:szCs w:val="24"/>
              </w:rPr>
            </w:pP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Oligohidramnio</w:t>
            </w:r>
          </w:p>
          <w:p w:rsidR="00532EA3" w:rsidRPr="00C01091" w:rsidRDefault="00532EA3">
            <w:pPr>
              <w:rPr>
                <w:rFonts w:ascii="Times New Roman" w:eastAsia="Times New Roman" w:hAnsi="Times New Roman" w:cs="Times New Roman"/>
                <w:sz w:val="24"/>
                <w:szCs w:val="24"/>
              </w:rPr>
            </w:pPr>
          </w:p>
          <w:p w:rsidR="00532EA3" w:rsidRPr="00C01091" w:rsidRDefault="00532EA3">
            <w:pPr>
              <w:spacing w:after="60"/>
              <w:rPr>
                <w:rFonts w:ascii="Times New Roman" w:eastAsia="Times New Roman" w:hAnsi="Times New Roman" w:cs="Times New Roman"/>
                <w:sz w:val="24"/>
                <w:szCs w:val="24"/>
              </w:rPr>
            </w:pPr>
          </w:p>
        </w:tc>
        <w:tc>
          <w:tcPr>
            <w:tcW w:w="2346"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rsidR="00532EA3" w:rsidRPr="00C01091" w:rsidRDefault="00532EA3">
            <w:pPr>
              <w:cnfStyle w:val="000000100000"/>
              <w:rPr>
                <w:rFonts w:ascii="Times New Roman" w:eastAsia="Times New Roman" w:hAnsi="Times New Roman" w:cs="Times New Roman"/>
                <w:sz w:val="24"/>
                <w:szCs w:val="24"/>
              </w:rPr>
            </w:pP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532EA3">
            <w:pPr>
              <w:cnfStyle w:val="000000100000"/>
              <w:rPr>
                <w:rFonts w:ascii="Times New Roman" w:eastAsia="Times New Roman" w:hAnsi="Times New Roman" w:cs="Times New Roman"/>
                <w:sz w:val="24"/>
                <w:szCs w:val="24"/>
              </w:rPr>
            </w:pPr>
          </w:p>
          <w:p w:rsidR="00532EA3" w:rsidRPr="00C01091" w:rsidRDefault="00532EA3">
            <w:pPr>
              <w:spacing w:after="60"/>
              <w:cnfStyle w:val="000000100000"/>
              <w:rPr>
                <w:rFonts w:ascii="Times New Roman" w:eastAsia="Times New Roman" w:hAnsi="Times New Roman" w:cs="Times New Roman"/>
                <w:sz w:val="24"/>
                <w:szCs w:val="24"/>
              </w:rPr>
            </w:pPr>
          </w:p>
        </w:tc>
        <w:tc>
          <w:tcPr>
            <w:tcW w:w="3134" w:type="dxa"/>
          </w:tcPr>
          <w:p w:rsidR="00532EA3" w:rsidRPr="00C01091" w:rsidRDefault="00532EA3">
            <w:pPr>
              <w:cnfStyle w:val="000000100000"/>
              <w:rPr>
                <w:rFonts w:ascii="Times New Roman" w:eastAsia="Times New Roman" w:hAnsi="Times New Roman" w:cs="Times New Roman"/>
                <w:sz w:val="24"/>
                <w:szCs w:val="24"/>
              </w:rPr>
            </w:pP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65801, 65800, 65803</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O41.0</w:t>
            </w:r>
          </w:p>
          <w:p w:rsidR="00532EA3" w:rsidRPr="00C01091" w:rsidRDefault="00532EA3">
            <w:pPr>
              <w:spacing w:after="60"/>
              <w:cnfStyle w:val="000000100000"/>
              <w:rPr>
                <w:rFonts w:ascii="Times New Roman" w:eastAsia="Times New Roman" w:hAnsi="Times New Roman" w:cs="Times New Roman"/>
                <w:sz w:val="24"/>
                <w:szCs w:val="24"/>
              </w:rPr>
            </w:pPr>
          </w:p>
        </w:tc>
      </w:tr>
      <w:tr w:rsidR="00532EA3" w:rsidRPr="00C01091" w:rsidTr="00532EA3">
        <w:trPr>
          <w:trHeight w:val="1260"/>
        </w:trPr>
        <w:tc>
          <w:tcPr>
            <w:cnfStyle w:val="001000000000"/>
            <w:tcW w:w="2087"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Ecografías </w:t>
            </w:r>
          </w:p>
          <w:p w:rsidR="00532EA3" w:rsidRPr="00C01091" w:rsidRDefault="00532EA3">
            <w:pPr>
              <w:spacing w:after="60"/>
              <w:rPr>
                <w:rFonts w:ascii="Times New Roman" w:eastAsia="Times New Roman" w:hAnsi="Times New Roman" w:cs="Times New Roman"/>
                <w:sz w:val="24"/>
                <w:szCs w:val="24"/>
              </w:rPr>
            </w:pPr>
          </w:p>
        </w:tc>
        <w:tc>
          <w:tcPr>
            <w:tcW w:w="2346"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p w:rsidR="00532EA3" w:rsidRPr="00C01091" w:rsidRDefault="00532EA3">
            <w:pPr>
              <w:spacing w:after="60"/>
              <w:cnfStyle w:val="000000000000"/>
              <w:rPr>
                <w:rFonts w:ascii="Times New Roman" w:eastAsia="Times New Roman" w:hAnsi="Times New Roman" w:cs="Times New Roman"/>
                <w:sz w:val="24"/>
                <w:szCs w:val="24"/>
              </w:rPr>
            </w:pPr>
          </w:p>
        </w:tc>
        <w:tc>
          <w:tcPr>
            <w:tcW w:w="99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ASSIR </w:t>
            </w: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spacing w:after="60"/>
              <w:cnfStyle w:val="000000000000"/>
              <w:rPr>
                <w:rFonts w:ascii="Times New Roman" w:eastAsia="Times New Roman" w:hAnsi="Times New Roman" w:cs="Times New Roman"/>
                <w:sz w:val="24"/>
                <w:szCs w:val="24"/>
              </w:rPr>
            </w:pPr>
          </w:p>
        </w:tc>
        <w:tc>
          <w:tcPr>
            <w:tcW w:w="3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PAV002- PAV006</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PABD, Peso estimado, percentil estimado, malformaciones</w:t>
            </w:r>
          </w:p>
        </w:tc>
      </w:tr>
      <w:tr w:rsidR="00532EA3" w:rsidRPr="00C01091" w:rsidTr="00532EA3">
        <w:trPr>
          <w:cnfStyle w:val="000000100000"/>
          <w:trHeight w:val="1000"/>
        </w:trPr>
        <w:tc>
          <w:tcPr>
            <w:cnfStyle w:val="001000000000"/>
            <w:tcW w:w="208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Amenaza de parto prematuro (APP)</w:t>
            </w:r>
          </w:p>
        </w:tc>
        <w:tc>
          <w:tcPr>
            <w:tcW w:w="2346"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rsidR="00532EA3" w:rsidRPr="00C01091" w:rsidRDefault="00532EA3">
            <w:pPr>
              <w:cnfStyle w:val="000000100000"/>
              <w:rPr>
                <w:rFonts w:ascii="Times New Roman" w:eastAsia="Times New Roman" w:hAnsi="Times New Roman" w:cs="Times New Roman"/>
                <w:sz w:val="24"/>
                <w:szCs w:val="24"/>
              </w:rPr>
            </w:pPr>
          </w:p>
          <w:p w:rsidR="00532EA3" w:rsidRPr="00C01091" w:rsidRDefault="00532EA3">
            <w:pPr>
              <w:spacing w:after="60"/>
              <w:cnfStyle w:val="000000100000"/>
              <w:rPr>
                <w:rFonts w:ascii="Times New Roman" w:eastAsia="Times New Roman" w:hAnsi="Times New Roman" w:cs="Times New Roman"/>
                <w:sz w:val="24"/>
                <w:szCs w:val="24"/>
              </w:rPr>
            </w:pPr>
          </w:p>
        </w:tc>
        <w:tc>
          <w:tcPr>
            <w:tcW w:w="3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 PARMA014</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CIM9: 64403, 64400</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CIM10: 020.0, PARMAO15</w:t>
            </w:r>
          </w:p>
          <w:p w:rsidR="00532EA3" w:rsidRPr="00C01091" w:rsidRDefault="00532EA3">
            <w:pPr>
              <w:spacing w:after="60"/>
              <w:cnfStyle w:val="000000100000"/>
              <w:rPr>
                <w:rFonts w:ascii="Times New Roman" w:eastAsia="Times New Roman" w:hAnsi="Times New Roman" w:cs="Times New Roman"/>
                <w:sz w:val="24"/>
                <w:szCs w:val="24"/>
              </w:rPr>
            </w:pPr>
          </w:p>
        </w:tc>
      </w:tr>
    </w:tbl>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*Valores anteriores más próximos a la fecha índice</w:t>
      </w:r>
    </w:p>
    <w:p w:rsidR="00532EA3" w:rsidRPr="00C01091" w:rsidRDefault="00532EA3">
      <w:pPr>
        <w:rPr>
          <w:rFonts w:ascii="Times New Roman" w:eastAsia="Times New Roman" w:hAnsi="Times New Roman" w:cs="Times New Roman"/>
          <w:b/>
          <w:sz w:val="24"/>
          <w:szCs w:val="24"/>
        </w:rPr>
      </w:pPr>
    </w:p>
    <w:p w:rsidR="00532EA3" w:rsidRPr="00C01091" w:rsidDel="00592B5D" w:rsidRDefault="009F67C0">
      <w:pPr>
        <w:rPr>
          <w:del w:id="862" w:author="Jordi" w:date="2021-12-20T13:42:00Z"/>
          <w:rFonts w:ascii="Times New Roman" w:eastAsia="Times New Roman" w:hAnsi="Times New Roman" w:cs="Times New Roman"/>
          <w:b/>
          <w:sz w:val="24"/>
          <w:szCs w:val="24"/>
        </w:rPr>
      </w:pPr>
      <w:del w:id="863" w:author="Jordi" w:date="2021-12-20T13:42:00Z">
        <w:r w:rsidRPr="00C01091" w:rsidDel="00592B5D">
          <w:rPr>
            <w:rFonts w:ascii="Times New Roman" w:eastAsia="Times New Roman" w:hAnsi="Times New Roman" w:cs="Times New Roman"/>
            <w:b/>
            <w:sz w:val="24"/>
            <w:szCs w:val="24"/>
          </w:rPr>
          <w:delText>4.13.6. Variables clínicas del parto</w:delText>
        </w:r>
      </w:del>
    </w:p>
    <w:p w:rsidR="00532EA3" w:rsidRPr="00C01091" w:rsidRDefault="00532EA3">
      <w:pPr>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6. Variables clínicas del parto</w:t>
      </w:r>
    </w:p>
    <w:p w:rsidR="00532EA3" w:rsidRPr="00C01091" w:rsidRDefault="00532EA3">
      <w:pPr>
        <w:spacing w:after="60"/>
        <w:rPr>
          <w:rFonts w:ascii="Times New Roman" w:eastAsia="Times New Roman" w:hAnsi="Times New Roman" w:cs="Times New Roman"/>
          <w:sz w:val="24"/>
          <w:szCs w:val="24"/>
        </w:rPr>
      </w:pPr>
    </w:p>
    <w:tbl>
      <w:tblPr>
        <w:tblStyle w:val="7"/>
        <w:tblW w:w="847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6A0"/>
      </w:tblPr>
      <w:tblGrid>
        <w:gridCol w:w="2159"/>
        <w:gridCol w:w="2159"/>
        <w:gridCol w:w="2160"/>
        <w:gridCol w:w="1994"/>
      </w:tblGrid>
      <w:tr w:rsidR="00532EA3" w:rsidRPr="00C01091">
        <w:trPr>
          <w:cnfStyle w:val="100000000000"/>
        </w:trPr>
        <w:tc>
          <w:tcPr>
            <w:cnfStyle w:val="001000000000"/>
            <w:tcW w:w="2159" w:type="dxa"/>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2159"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2160"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1994"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rsidR="00532EA3" w:rsidRPr="00C01091" w:rsidRDefault="00532EA3">
            <w:pPr>
              <w:jc w:val="center"/>
              <w:cnfStyle w:val="100000000000"/>
              <w:rPr>
                <w:rFonts w:ascii="Times New Roman" w:eastAsia="Times New Roman" w:hAnsi="Times New Roman" w:cs="Times New Roman"/>
                <w:sz w:val="24"/>
                <w:szCs w:val="24"/>
              </w:rPr>
            </w:pPr>
          </w:p>
        </w:tc>
      </w:tr>
      <w:tr w:rsidR="00532EA3" w:rsidRPr="00C01091">
        <w:tc>
          <w:tcPr>
            <w:cnfStyle w:val="001000000000"/>
            <w:tcW w:w="2159"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probable del parto corregida </w:t>
            </w:r>
          </w:p>
        </w:tc>
        <w:tc>
          <w:tcPr>
            <w:tcW w:w="215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532EA3">
            <w:pPr>
              <w:cnfStyle w:val="000000000000"/>
              <w:rPr>
                <w:rFonts w:ascii="Times New Roman" w:eastAsia="Times New Roman" w:hAnsi="Times New Roman" w:cs="Times New Roman"/>
                <w:sz w:val="24"/>
                <w:szCs w:val="24"/>
              </w:rPr>
            </w:pP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rsidR="00532EA3" w:rsidRPr="00C01091" w:rsidRDefault="00532EA3">
            <w:pPr>
              <w:spacing w:after="60"/>
              <w:cnfStyle w:val="000000000000"/>
              <w:rPr>
                <w:rFonts w:ascii="Times New Roman" w:eastAsia="Times New Roman" w:hAnsi="Times New Roman" w:cs="Times New Roman"/>
                <w:sz w:val="24"/>
                <w:szCs w:val="24"/>
              </w:rPr>
            </w:pPr>
          </w:p>
        </w:tc>
        <w:tc>
          <w:tcPr>
            <w:tcW w:w="1994" w:type="dxa"/>
          </w:tcPr>
          <w:p w:rsidR="00532EA3" w:rsidRPr="00C01091" w:rsidRDefault="00532EA3">
            <w:pPr>
              <w:cnfStyle w:val="000000000000"/>
              <w:rPr>
                <w:rFonts w:ascii="Times New Roman" w:eastAsia="Times New Roman" w:hAnsi="Times New Roman" w:cs="Times New Roman"/>
                <w:sz w:val="24"/>
                <w:szCs w:val="24"/>
              </w:rPr>
            </w:pP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PADR002</w:t>
            </w:r>
          </w:p>
        </w:tc>
      </w:tr>
      <w:tr w:rsidR="00532EA3" w:rsidRPr="00C01091">
        <w:tc>
          <w:tcPr>
            <w:cnfStyle w:val="001000000000"/>
            <w:tcW w:w="2159"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Duración del embarazo (sem)</w:t>
            </w:r>
          </w:p>
        </w:tc>
        <w:tc>
          <w:tcPr>
            <w:tcW w:w="215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1994"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PART002 (semana de embarazo en momento del parto)</w:t>
            </w:r>
          </w:p>
        </w:tc>
      </w:tr>
      <w:tr w:rsidR="00532EA3" w:rsidRPr="00C01091">
        <w:tc>
          <w:tcPr>
            <w:cnfStyle w:val="001000000000"/>
            <w:tcW w:w="2159" w:type="dxa"/>
          </w:tcPr>
          <w:p w:rsidR="00532EA3" w:rsidRPr="00C01091" w:rsidRDefault="00532EA3">
            <w:pPr>
              <w:rPr>
                <w:rFonts w:ascii="Times New Roman" w:eastAsia="Times New Roman" w:hAnsi="Times New Roman" w:cs="Times New Roman"/>
                <w:sz w:val="24"/>
                <w:szCs w:val="24"/>
              </w:rPr>
            </w:pP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Parto prematuro </w:t>
            </w:r>
          </w:p>
        </w:tc>
        <w:tc>
          <w:tcPr>
            <w:tcW w:w="2159" w:type="dxa"/>
          </w:tcPr>
          <w:p w:rsidR="00532EA3" w:rsidRPr="00C01091" w:rsidRDefault="00532EA3">
            <w:pPr>
              <w:cnfStyle w:val="000000000000"/>
              <w:rPr>
                <w:rFonts w:ascii="Times New Roman" w:eastAsia="Times New Roman" w:hAnsi="Times New Roman" w:cs="Times New Roman"/>
                <w:sz w:val="24"/>
                <w:szCs w:val="24"/>
              </w:rPr>
            </w:pP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532EA3">
            <w:pPr>
              <w:cnfStyle w:val="000000000000"/>
              <w:rPr>
                <w:rFonts w:ascii="Times New Roman" w:eastAsia="Times New Roman" w:hAnsi="Times New Roman" w:cs="Times New Roman"/>
                <w:sz w:val="24"/>
                <w:szCs w:val="24"/>
              </w:rPr>
            </w:pP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rsidR="00532EA3" w:rsidRPr="00C01091" w:rsidRDefault="00532EA3">
            <w:pPr>
              <w:spacing w:after="60"/>
              <w:cnfStyle w:val="000000000000"/>
              <w:rPr>
                <w:rFonts w:ascii="Times New Roman" w:eastAsia="Times New Roman" w:hAnsi="Times New Roman" w:cs="Times New Roman"/>
                <w:sz w:val="24"/>
                <w:szCs w:val="24"/>
              </w:rPr>
            </w:pPr>
          </w:p>
        </w:tc>
        <w:tc>
          <w:tcPr>
            <w:tcW w:w="1994" w:type="dxa"/>
          </w:tcPr>
          <w:p w:rsidR="00532EA3" w:rsidRPr="00C01091" w:rsidRDefault="00532EA3">
            <w:pPr>
              <w:cnfStyle w:val="000000000000"/>
              <w:rPr>
                <w:rFonts w:ascii="Times New Roman" w:eastAsia="Times New Roman" w:hAnsi="Times New Roman" w:cs="Times New Roman"/>
                <w:sz w:val="24"/>
                <w:szCs w:val="24"/>
              </w:rPr>
            </w:pP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13050</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CIE-10: O60 </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PAPU004 </w:t>
            </w:r>
          </w:p>
        </w:tc>
      </w:tr>
      <w:tr w:rsidR="00532EA3" w:rsidRPr="00C01091" w:rsidTr="00532EA3">
        <w:trPr>
          <w:trHeight w:val="1680"/>
        </w:trPr>
        <w:tc>
          <w:tcPr>
            <w:cnfStyle w:val="001000000000"/>
            <w:tcW w:w="2159" w:type="dxa"/>
          </w:tcPr>
          <w:p w:rsidR="00532EA3" w:rsidRPr="00C01091" w:rsidRDefault="00532EA3">
            <w:pPr>
              <w:rPr>
                <w:rFonts w:ascii="Times New Roman" w:eastAsia="Times New Roman" w:hAnsi="Times New Roman" w:cs="Times New Roman"/>
                <w:sz w:val="24"/>
                <w:szCs w:val="24"/>
              </w:rPr>
            </w:pP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Tipo de parto </w:t>
            </w:r>
          </w:p>
          <w:p w:rsidR="00532EA3" w:rsidRPr="00C01091" w:rsidRDefault="00532EA3">
            <w:pPr>
              <w:spacing w:after="60"/>
              <w:rPr>
                <w:rFonts w:ascii="Times New Roman" w:eastAsia="Times New Roman" w:hAnsi="Times New Roman" w:cs="Times New Roman"/>
                <w:sz w:val="24"/>
                <w:szCs w:val="24"/>
              </w:rPr>
            </w:pPr>
          </w:p>
        </w:tc>
        <w:tc>
          <w:tcPr>
            <w:tcW w:w="2159" w:type="dxa"/>
          </w:tcPr>
          <w:p w:rsidR="00532EA3" w:rsidRPr="00C01091" w:rsidRDefault="00532EA3">
            <w:pPr>
              <w:cnfStyle w:val="000000000000"/>
              <w:rPr>
                <w:rFonts w:ascii="Times New Roman" w:eastAsia="Times New Roman" w:hAnsi="Times New Roman" w:cs="Times New Roman"/>
                <w:sz w:val="24"/>
                <w:szCs w:val="24"/>
              </w:rPr>
            </w:pP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532EA3">
            <w:pPr>
              <w:cnfStyle w:val="000000000000"/>
              <w:rPr>
                <w:rFonts w:ascii="Times New Roman" w:eastAsia="Times New Roman" w:hAnsi="Times New Roman" w:cs="Times New Roman"/>
                <w:sz w:val="24"/>
                <w:szCs w:val="24"/>
              </w:rPr>
            </w:pP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ASSIR (eutócico, distócico vàcuu , </w:t>
            </w:r>
          </w:p>
        </w:tc>
        <w:tc>
          <w:tcPr>
            <w:tcW w:w="1994" w:type="dxa"/>
          </w:tcPr>
          <w:p w:rsidR="00532EA3" w:rsidRPr="00C01091" w:rsidRDefault="00532EA3">
            <w:pPr>
              <w:cnfStyle w:val="000000000000"/>
              <w:rPr>
                <w:rFonts w:ascii="Times New Roman" w:eastAsia="Times New Roman" w:hAnsi="Times New Roman" w:cs="Times New Roman"/>
                <w:sz w:val="24"/>
                <w:szCs w:val="24"/>
              </w:rPr>
            </w:pP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PART003 </w:t>
            </w:r>
          </w:p>
          <w:p w:rsidR="00532EA3" w:rsidRPr="00C01091" w:rsidRDefault="00532EA3">
            <w:pPr>
              <w:spacing w:after="60"/>
              <w:cnfStyle w:val="000000000000"/>
              <w:rPr>
                <w:rFonts w:ascii="Times New Roman" w:eastAsia="Times New Roman" w:hAnsi="Times New Roman" w:cs="Times New Roman"/>
                <w:sz w:val="24"/>
                <w:szCs w:val="24"/>
              </w:rPr>
            </w:pPr>
          </w:p>
        </w:tc>
      </w:tr>
      <w:tr w:rsidR="00532EA3" w:rsidRPr="00C01091" w:rsidTr="00532EA3">
        <w:trPr>
          <w:trHeight w:val="735"/>
        </w:trPr>
        <w:tc>
          <w:tcPr>
            <w:cnfStyle w:val="001000000000"/>
            <w:tcW w:w="2159"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Parto normal </w:t>
            </w:r>
          </w:p>
          <w:p w:rsidR="00532EA3" w:rsidRPr="00C01091" w:rsidRDefault="00532EA3">
            <w:pPr>
              <w:spacing w:after="60"/>
              <w:rPr>
                <w:rFonts w:ascii="Times New Roman" w:eastAsia="Times New Roman" w:hAnsi="Times New Roman" w:cs="Times New Roman"/>
                <w:sz w:val="24"/>
                <w:szCs w:val="24"/>
              </w:rPr>
            </w:pPr>
          </w:p>
        </w:tc>
        <w:tc>
          <w:tcPr>
            <w:tcW w:w="215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532EA3">
            <w:pPr>
              <w:spacing w:after="60"/>
              <w:cnfStyle w:val="000000000000"/>
              <w:rPr>
                <w:rFonts w:ascii="Times New Roman" w:eastAsia="Times New Roman" w:hAnsi="Times New Roman" w:cs="Times New Roman"/>
                <w:sz w:val="24"/>
                <w:szCs w:val="24"/>
              </w:rPr>
            </w:pPr>
          </w:p>
        </w:tc>
        <w:tc>
          <w:tcPr>
            <w:tcW w:w="199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CIE-9: 650 </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080</w:t>
            </w:r>
          </w:p>
        </w:tc>
      </w:tr>
      <w:tr w:rsidR="00532EA3" w:rsidRPr="00C01091" w:rsidTr="00532EA3">
        <w:trPr>
          <w:trHeight w:val="825"/>
        </w:trPr>
        <w:tc>
          <w:tcPr>
            <w:cnfStyle w:val="001000000000"/>
            <w:tcW w:w="2159" w:type="dxa"/>
          </w:tcPr>
          <w:p w:rsidR="00532EA3" w:rsidRPr="00C01091" w:rsidRDefault="00532EA3">
            <w:pPr>
              <w:rPr>
                <w:rFonts w:ascii="Times New Roman" w:eastAsia="Times New Roman" w:hAnsi="Times New Roman" w:cs="Times New Roman"/>
                <w:sz w:val="24"/>
                <w:szCs w:val="24"/>
              </w:rPr>
            </w:pP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Parto ventroso</w:t>
            </w:r>
          </w:p>
          <w:p w:rsidR="00532EA3" w:rsidRPr="00C01091" w:rsidRDefault="00532EA3">
            <w:pPr>
              <w:spacing w:after="60"/>
              <w:rPr>
                <w:rFonts w:ascii="Times New Roman" w:eastAsia="Times New Roman" w:hAnsi="Times New Roman" w:cs="Times New Roman"/>
                <w:sz w:val="24"/>
                <w:szCs w:val="24"/>
              </w:rPr>
            </w:pPr>
          </w:p>
        </w:tc>
        <w:tc>
          <w:tcPr>
            <w:tcW w:w="215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532EA3">
            <w:pPr>
              <w:spacing w:after="60"/>
              <w:cnfStyle w:val="000000000000"/>
              <w:rPr>
                <w:rFonts w:ascii="Times New Roman" w:eastAsia="Times New Roman" w:hAnsi="Times New Roman" w:cs="Times New Roman"/>
                <w:sz w:val="24"/>
                <w:szCs w:val="24"/>
              </w:rPr>
            </w:pPr>
          </w:p>
        </w:tc>
        <w:tc>
          <w:tcPr>
            <w:tcW w:w="199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CIE-9: 7633 </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O81.4</w:t>
            </w:r>
          </w:p>
        </w:tc>
      </w:tr>
      <w:tr w:rsidR="00532EA3" w:rsidRPr="00C01091" w:rsidTr="00532EA3">
        <w:trPr>
          <w:trHeight w:val="960"/>
        </w:trPr>
        <w:tc>
          <w:tcPr>
            <w:cnfStyle w:val="001000000000"/>
            <w:tcW w:w="2159"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Feto o recién nacido afectado por parto con fórceps</w:t>
            </w:r>
          </w:p>
          <w:p w:rsidR="00532EA3" w:rsidRPr="00C01091" w:rsidRDefault="00532EA3">
            <w:pPr>
              <w:spacing w:after="60"/>
              <w:rPr>
                <w:rFonts w:ascii="Times New Roman" w:eastAsia="Times New Roman" w:hAnsi="Times New Roman" w:cs="Times New Roman"/>
                <w:sz w:val="24"/>
                <w:szCs w:val="24"/>
              </w:rPr>
            </w:pPr>
          </w:p>
        </w:tc>
        <w:tc>
          <w:tcPr>
            <w:tcW w:w="215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spacing w:after="60"/>
              <w:cnfStyle w:val="000000000000"/>
              <w:rPr>
                <w:rFonts w:ascii="Times New Roman" w:eastAsia="Times New Roman" w:hAnsi="Times New Roman" w:cs="Times New Roman"/>
                <w:sz w:val="24"/>
                <w:szCs w:val="24"/>
              </w:rPr>
            </w:pPr>
          </w:p>
        </w:tc>
        <w:tc>
          <w:tcPr>
            <w:tcW w:w="199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7632</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O81.0, O81</w:t>
            </w:r>
          </w:p>
          <w:p w:rsidR="00532EA3" w:rsidRPr="00C01091" w:rsidRDefault="00532EA3">
            <w:pPr>
              <w:spacing w:after="60"/>
              <w:cnfStyle w:val="000000000000"/>
              <w:rPr>
                <w:rFonts w:ascii="Times New Roman" w:eastAsia="Times New Roman" w:hAnsi="Times New Roman" w:cs="Times New Roman"/>
                <w:sz w:val="24"/>
                <w:szCs w:val="24"/>
              </w:rPr>
            </w:pPr>
          </w:p>
        </w:tc>
      </w:tr>
      <w:tr w:rsidR="00532EA3" w:rsidRPr="00C01091" w:rsidTr="00532EA3">
        <w:trPr>
          <w:trHeight w:val="1020"/>
        </w:trPr>
        <w:tc>
          <w:tcPr>
            <w:cnfStyle w:val="001000000000"/>
            <w:tcW w:w="2159"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Feto o recién nacido afectado por parto con cesárea</w:t>
            </w:r>
          </w:p>
        </w:tc>
        <w:tc>
          <w:tcPr>
            <w:tcW w:w="215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spacing w:after="60"/>
              <w:cnfStyle w:val="000000000000"/>
              <w:rPr>
                <w:rFonts w:ascii="Times New Roman" w:eastAsia="Times New Roman" w:hAnsi="Times New Roman" w:cs="Times New Roman"/>
                <w:sz w:val="24"/>
                <w:szCs w:val="24"/>
              </w:rPr>
            </w:pPr>
          </w:p>
        </w:tc>
        <w:tc>
          <w:tcPr>
            <w:tcW w:w="199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7634</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O82.0, O82.1, O82.8, O82.2</w:t>
            </w:r>
          </w:p>
          <w:p w:rsidR="00532EA3" w:rsidRPr="00C01091" w:rsidRDefault="00532EA3">
            <w:pPr>
              <w:spacing w:after="60"/>
              <w:cnfStyle w:val="000000000000"/>
              <w:rPr>
                <w:rFonts w:ascii="Times New Roman" w:eastAsia="Times New Roman" w:hAnsi="Times New Roman" w:cs="Times New Roman"/>
                <w:sz w:val="24"/>
                <w:szCs w:val="24"/>
              </w:rPr>
            </w:pPr>
          </w:p>
        </w:tc>
      </w:tr>
      <w:tr w:rsidR="00532EA3" w:rsidRPr="00C01091" w:rsidTr="00532EA3">
        <w:trPr>
          <w:trHeight w:val="885"/>
        </w:trPr>
        <w:tc>
          <w:tcPr>
            <w:cnfStyle w:val="001000000000"/>
            <w:tcW w:w="2159"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Resultado del parto: recién nacido único, nacido muerto</w:t>
            </w:r>
          </w:p>
          <w:p w:rsidR="00532EA3" w:rsidRPr="00C01091" w:rsidRDefault="00532EA3">
            <w:pPr>
              <w:spacing w:after="60"/>
              <w:rPr>
                <w:rFonts w:ascii="Times New Roman" w:eastAsia="Times New Roman" w:hAnsi="Times New Roman" w:cs="Times New Roman"/>
                <w:sz w:val="24"/>
                <w:szCs w:val="24"/>
              </w:rPr>
            </w:pPr>
          </w:p>
        </w:tc>
        <w:tc>
          <w:tcPr>
            <w:tcW w:w="215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rsidR="00532EA3" w:rsidRPr="00C01091" w:rsidRDefault="00532EA3">
            <w:pPr>
              <w:cnfStyle w:val="000000000000"/>
              <w:rPr>
                <w:rFonts w:ascii="Times New Roman" w:eastAsia="Times New Roman" w:hAnsi="Times New Roman" w:cs="Times New Roman"/>
                <w:sz w:val="24"/>
                <w:szCs w:val="24"/>
              </w:rPr>
            </w:pPr>
          </w:p>
          <w:p w:rsidR="00532EA3" w:rsidRPr="00C01091" w:rsidRDefault="00532EA3">
            <w:pPr>
              <w:spacing w:after="60"/>
              <w:cnfStyle w:val="000000000000"/>
              <w:rPr>
                <w:rFonts w:ascii="Times New Roman" w:eastAsia="Times New Roman" w:hAnsi="Times New Roman" w:cs="Times New Roman"/>
                <w:sz w:val="24"/>
                <w:szCs w:val="24"/>
              </w:rPr>
            </w:pPr>
          </w:p>
        </w:tc>
        <w:tc>
          <w:tcPr>
            <w:tcW w:w="199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V271, V274</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Z37</w:t>
            </w:r>
          </w:p>
          <w:p w:rsidR="00532EA3" w:rsidRPr="00C01091" w:rsidRDefault="00532EA3">
            <w:pPr>
              <w:spacing w:after="60"/>
              <w:cnfStyle w:val="000000000000"/>
              <w:rPr>
                <w:rFonts w:ascii="Times New Roman" w:eastAsia="Times New Roman" w:hAnsi="Times New Roman" w:cs="Times New Roman"/>
                <w:sz w:val="24"/>
                <w:szCs w:val="24"/>
              </w:rPr>
            </w:pPr>
          </w:p>
        </w:tc>
      </w:tr>
      <w:tr w:rsidR="00532EA3" w:rsidRPr="00C01091" w:rsidTr="00532EA3">
        <w:trPr>
          <w:trHeight w:val="765"/>
        </w:trPr>
        <w:tc>
          <w:tcPr>
            <w:cnfStyle w:val="001000000000"/>
            <w:tcW w:w="2159"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Complicaciones del parto </w:t>
            </w:r>
          </w:p>
        </w:tc>
        <w:tc>
          <w:tcPr>
            <w:tcW w:w="2159"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1994" w:type="dxa"/>
          </w:tcPr>
          <w:p w:rsidR="00532EA3" w:rsidRPr="00C01091" w:rsidRDefault="00532EA3">
            <w:pPr>
              <w:cnfStyle w:val="000000000000"/>
              <w:rPr>
                <w:rFonts w:ascii="Times New Roman" w:eastAsia="Times New Roman" w:hAnsi="Times New Roman" w:cs="Times New Roman"/>
                <w:sz w:val="24"/>
                <w:szCs w:val="24"/>
              </w:rPr>
            </w:pP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PART004 </w:t>
            </w:r>
          </w:p>
          <w:p w:rsidR="00532EA3" w:rsidRPr="00C01091" w:rsidRDefault="00532EA3">
            <w:pPr>
              <w:spacing w:after="60"/>
              <w:cnfStyle w:val="000000000000"/>
              <w:rPr>
                <w:rFonts w:ascii="Times New Roman" w:eastAsia="Times New Roman" w:hAnsi="Times New Roman" w:cs="Times New Roman"/>
                <w:sz w:val="24"/>
                <w:szCs w:val="24"/>
              </w:rPr>
            </w:pPr>
          </w:p>
        </w:tc>
      </w:tr>
    </w:tbl>
    <w:p w:rsidR="00532EA3" w:rsidRPr="00C01091" w:rsidRDefault="009F67C0">
      <w:pPr>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En todas las variables, los valores del parto más próximo posterior a la fecha índice</w:t>
      </w: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Del="00592B5D" w:rsidRDefault="009F67C0">
      <w:pPr>
        <w:rPr>
          <w:del w:id="864" w:author="Jordi" w:date="2021-12-20T13:42:00Z"/>
          <w:rFonts w:ascii="Times New Roman" w:eastAsia="Times New Roman" w:hAnsi="Times New Roman" w:cs="Times New Roman"/>
          <w:b/>
          <w:sz w:val="24"/>
          <w:szCs w:val="24"/>
        </w:rPr>
      </w:pPr>
      <w:del w:id="865" w:author="Jordi" w:date="2021-12-20T13:42:00Z">
        <w:r w:rsidRPr="00C01091" w:rsidDel="00592B5D">
          <w:rPr>
            <w:rFonts w:ascii="Times New Roman" w:eastAsia="Times New Roman" w:hAnsi="Times New Roman" w:cs="Times New Roman"/>
            <w:b/>
            <w:sz w:val="24"/>
            <w:szCs w:val="24"/>
          </w:rPr>
          <w:delText>4.13.7. Variables analíticas</w:delText>
        </w:r>
      </w:del>
    </w:p>
    <w:p w:rsidR="00532EA3" w:rsidRPr="00C01091" w:rsidRDefault="00532EA3">
      <w:pPr>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7. Variables analíticas pre gestación</w:t>
      </w:r>
    </w:p>
    <w:p w:rsidR="00532EA3" w:rsidRPr="00C01091" w:rsidRDefault="00532EA3">
      <w:pPr>
        <w:spacing w:after="60"/>
        <w:rPr>
          <w:rFonts w:ascii="Times New Roman" w:eastAsia="Times New Roman" w:hAnsi="Times New Roman" w:cs="Times New Roman"/>
          <w:b/>
          <w:sz w:val="24"/>
          <w:szCs w:val="24"/>
        </w:rPr>
      </w:pPr>
    </w:p>
    <w:tbl>
      <w:tblPr>
        <w:tblStyle w:val="6"/>
        <w:tblW w:w="859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297"/>
        <w:gridCol w:w="2253"/>
        <w:gridCol w:w="990"/>
        <w:gridCol w:w="3050"/>
      </w:tblGrid>
      <w:tr w:rsidR="00532EA3" w:rsidRPr="00C01091" w:rsidTr="00532EA3">
        <w:trPr>
          <w:cnfStyle w:val="100000000000"/>
          <w:trHeight w:val="260"/>
        </w:trPr>
        <w:tc>
          <w:tcPr>
            <w:cnfStyle w:val="001000000000"/>
            <w:tcW w:w="2297" w:type="dxa"/>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2253"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990"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3050"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rsidR="00532EA3" w:rsidRPr="00C01091" w:rsidRDefault="00532EA3">
            <w:pPr>
              <w:jc w:val="center"/>
              <w:cnfStyle w:val="100000000000"/>
              <w:rPr>
                <w:rFonts w:ascii="Times New Roman" w:eastAsia="Times New Roman" w:hAnsi="Times New Roman" w:cs="Times New Roman"/>
                <w:sz w:val="24"/>
                <w:szCs w:val="24"/>
              </w:rPr>
            </w:pPr>
          </w:p>
        </w:tc>
      </w:tr>
      <w:tr w:rsidR="00532EA3" w:rsidRPr="00C01091" w:rsidTr="00532EA3">
        <w:trPr>
          <w:cnfStyle w:val="000000100000"/>
          <w:trHeight w:val="553"/>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Glucosa basal </w:t>
            </w:r>
          </w:p>
        </w:tc>
        <w:tc>
          <w:tcPr>
            <w:tcW w:w="2253"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5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Q32685)</w:t>
            </w:r>
          </w:p>
        </w:tc>
      </w:tr>
      <w:tr w:rsidR="00532EA3" w:rsidRPr="00C01091" w:rsidTr="00532EA3">
        <w:trPr>
          <w:trHeight w:val="541"/>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HbA1c</w:t>
            </w:r>
          </w:p>
        </w:tc>
        <w:tc>
          <w:tcPr>
            <w:tcW w:w="2253"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tc>
        <w:tc>
          <w:tcPr>
            <w:tcW w:w="305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Valor de  HbA1c </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Q32036W05036)</w:t>
            </w:r>
          </w:p>
        </w:tc>
      </w:tr>
      <w:tr w:rsidR="00532EA3" w:rsidRPr="00C01091" w:rsidTr="00532EA3">
        <w:trPr>
          <w:cnfStyle w:val="000000100000"/>
          <w:trHeight w:val="1104"/>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Perfil lipídico </w:t>
            </w:r>
          </w:p>
        </w:tc>
        <w:tc>
          <w:tcPr>
            <w:tcW w:w="2253"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50" w:type="dxa"/>
          </w:tcPr>
          <w:p w:rsidR="00532EA3" w:rsidRPr="00C01091" w:rsidRDefault="009F67C0">
            <w:pPr>
              <w:pBdr>
                <w:top w:val="nil"/>
                <w:left w:val="nil"/>
                <w:bottom w:val="nil"/>
                <w:right w:val="nil"/>
                <w:between w:val="nil"/>
              </w:pBd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Triglicéridos (mg/dL)</w:t>
            </w:r>
          </w:p>
          <w:p w:rsidR="00532EA3" w:rsidRPr="00C01091" w:rsidRDefault="009F67C0">
            <w:pPr>
              <w:pBdr>
                <w:top w:val="nil"/>
                <w:left w:val="nil"/>
                <w:bottom w:val="nil"/>
                <w:right w:val="nil"/>
                <w:between w:val="nil"/>
              </w:pBd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Colesterol total (mg/dL)</w:t>
            </w:r>
          </w:p>
          <w:p w:rsidR="00532EA3" w:rsidRPr="00C01091" w:rsidRDefault="009F67C0">
            <w:pPr>
              <w:pBdr>
                <w:top w:val="nil"/>
                <w:left w:val="nil"/>
                <w:bottom w:val="nil"/>
                <w:right w:val="nil"/>
                <w:between w:val="nil"/>
              </w:pBd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Colesterol HDL (mg/dL)</w:t>
            </w:r>
          </w:p>
          <w:p w:rsidR="00532EA3" w:rsidRPr="00C01091" w:rsidRDefault="009F67C0">
            <w:pPr>
              <w:pBdr>
                <w:top w:val="nil"/>
                <w:left w:val="nil"/>
                <w:bottom w:val="nil"/>
                <w:right w:val="nil"/>
                <w:between w:val="nil"/>
              </w:pBd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Colesterol LDL(mg/dL) </w:t>
            </w:r>
          </w:p>
          <w:p w:rsidR="00532EA3" w:rsidRPr="00C01091" w:rsidRDefault="00532EA3">
            <w:pPr>
              <w:pBdr>
                <w:top w:val="nil"/>
                <w:left w:val="nil"/>
                <w:bottom w:val="nil"/>
                <w:right w:val="nil"/>
                <w:between w:val="nil"/>
              </w:pBdr>
              <w:spacing w:after="60"/>
              <w:cnfStyle w:val="000000100000"/>
              <w:rPr>
                <w:rFonts w:ascii="Times New Roman" w:eastAsia="Times New Roman" w:hAnsi="Times New Roman" w:cs="Times New Roman"/>
                <w:sz w:val="24"/>
                <w:szCs w:val="24"/>
              </w:rPr>
            </w:pPr>
          </w:p>
        </w:tc>
      </w:tr>
      <w:tr w:rsidR="00532EA3" w:rsidRPr="00C01091" w:rsidTr="00532EA3">
        <w:trPr>
          <w:trHeight w:val="835"/>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w:t>
            </w:r>
          </w:p>
        </w:tc>
        <w:tc>
          <w:tcPr>
            <w:tcW w:w="2253"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5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 estimado per CKD-epi (mL/min/1.73m^2)  (código prueba: W18261)</w:t>
            </w:r>
          </w:p>
        </w:tc>
      </w:tr>
      <w:tr w:rsidR="00532EA3" w:rsidRPr="00C01091" w:rsidTr="00532EA3">
        <w:trPr>
          <w:cnfStyle w:val="000000100000"/>
          <w:trHeight w:val="564"/>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Cociente albumina/creatinina</w:t>
            </w:r>
          </w:p>
        </w:tc>
        <w:tc>
          <w:tcPr>
            <w:tcW w:w="2253"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5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albumina/creatinina (mg/g)</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prueba:R02258)</w:t>
            </w:r>
          </w:p>
        </w:tc>
      </w:tr>
    </w:tbl>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sz w:val="24"/>
          <w:szCs w:val="24"/>
        </w:rPr>
        <w:lastRenderedPageBreak/>
        <w:t>Todos los valores anteriores más próximos a la fecha índice</w:t>
      </w:r>
    </w:p>
    <w:p w:rsidR="00532EA3" w:rsidRPr="00C01091" w:rsidRDefault="00532EA3">
      <w:pPr>
        <w:rPr>
          <w:rFonts w:ascii="Times New Roman" w:eastAsia="Times New Roman" w:hAnsi="Times New Roman" w:cs="Times New Roman"/>
          <w:b/>
          <w:sz w:val="24"/>
          <w:szCs w:val="24"/>
        </w:rPr>
      </w:pPr>
    </w:p>
    <w:p w:rsidR="00532EA3" w:rsidRPr="00C01091" w:rsidRDefault="00532EA3">
      <w:pPr>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Taula 8. Variables analíticas durante la gestación  </w:t>
      </w:r>
    </w:p>
    <w:p w:rsidR="00532EA3" w:rsidRPr="00C01091" w:rsidRDefault="00532EA3">
      <w:pPr>
        <w:spacing w:after="60"/>
        <w:rPr>
          <w:rFonts w:ascii="Times New Roman" w:eastAsia="Times New Roman" w:hAnsi="Times New Roman" w:cs="Times New Roman"/>
          <w:b/>
          <w:sz w:val="24"/>
          <w:szCs w:val="24"/>
        </w:rPr>
      </w:pPr>
    </w:p>
    <w:tbl>
      <w:tblPr>
        <w:tblStyle w:val="5"/>
        <w:tblW w:w="863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297"/>
        <w:gridCol w:w="2314"/>
        <w:gridCol w:w="990"/>
        <w:gridCol w:w="3030"/>
      </w:tblGrid>
      <w:tr w:rsidR="00532EA3" w:rsidRPr="00C01091" w:rsidTr="00532EA3">
        <w:trPr>
          <w:cnfStyle w:val="100000000000"/>
          <w:trHeight w:val="260"/>
        </w:trPr>
        <w:tc>
          <w:tcPr>
            <w:cnfStyle w:val="001000000000"/>
            <w:tcW w:w="2297" w:type="dxa"/>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2314"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990"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3030"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rsidR="00532EA3" w:rsidRPr="00C01091" w:rsidRDefault="00532EA3">
            <w:pPr>
              <w:jc w:val="center"/>
              <w:cnfStyle w:val="100000000000"/>
              <w:rPr>
                <w:rFonts w:ascii="Times New Roman" w:eastAsia="Times New Roman" w:hAnsi="Times New Roman" w:cs="Times New Roman"/>
                <w:sz w:val="24"/>
                <w:szCs w:val="24"/>
              </w:rPr>
            </w:pPr>
          </w:p>
        </w:tc>
      </w:tr>
      <w:tr w:rsidR="00532EA3" w:rsidRPr="00C01091" w:rsidTr="00532EA3">
        <w:trPr>
          <w:cnfStyle w:val="000000100000"/>
          <w:trHeight w:val="541"/>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Glucosa basal </w:t>
            </w:r>
          </w:p>
        </w:tc>
        <w:tc>
          <w:tcPr>
            <w:tcW w:w="2314"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3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Q32685)</w:t>
            </w:r>
          </w:p>
        </w:tc>
      </w:tr>
      <w:tr w:rsidR="00532EA3" w:rsidRPr="00C01091" w:rsidTr="00532EA3">
        <w:trPr>
          <w:trHeight w:val="553"/>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HbA1c</w:t>
            </w:r>
          </w:p>
        </w:tc>
        <w:tc>
          <w:tcPr>
            <w:tcW w:w="2314"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tc>
        <w:tc>
          <w:tcPr>
            <w:tcW w:w="303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Valor de  HbA1c </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Q32036W05036)</w:t>
            </w:r>
          </w:p>
        </w:tc>
      </w:tr>
      <w:tr w:rsidR="00532EA3" w:rsidRPr="00C01091" w:rsidTr="00532EA3">
        <w:trPr>
          <w:cnfStyle w:val="000000100000"/>
          <w:trHeight w:val="553"/>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TOS Glucosa 60 min</w:t>
            </w:r>
          </w:p>
        </w:tc>
        <w:tc>
          <w:tcPr>
            <w:tcW w:w="2314"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tc>
        <w:tc>
          <w:tcPr>
            <w:tcW w:w="3030"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T05561</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T41885)</w:t>
            </w:r>
          </w:p>
        </w:tc>
      </w:tr>
      <w:tr w:rsidR="00532EA3" w:rsidRPr="00C01091" w:rsidTr="00532EA3">
        <w:trPr>
          <w:trHeight w:val="1646"/>
        </w:trPr>
        <w:tc>
          <w:tcPr>
            <w:cnfStyle w:val="001000000000"/>
            <w:tcW w:w="2297"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SOG100</w:t>
            </w: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basal</w:t>
            </w: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60 min</w:t>
            </w: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120 min</w:t>
            </w: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180 min</w:t>
            </w:r>
          </w:p>
          <w:p w:rsidR="00532EA3" w:rsidRPr="00C01091" w:rsidRDefault="00532EA3">
            <w:pPr>
              <w:spacing w:after="60"/>
              <w:rPr>
                <w:rFonts w:ascii="Times New Roman" w:eastAsia="Times New Roman" w:hAnsi="Times New Roman" w:cs="Times New Roman"/>
                <w:sz w:val="24"/>
                <w:szCs w:val="24"/>
              </w:rPr>
            </w:pPr>
          </w:p>
        </w:tc>
        <w:tc>
          <w:tcPr>
            <w:tcW w:w="2314"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3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prueba:T42185</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T42285</w:t>
            </w:r>
          </w:p>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T42385</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T42485)</w:t>
            </w:r>
          </w:p>
        </w:tc>
      </w:tr>
      <w:tr w:rsidR="00532EA3" w:rsidRPr="00C01091" w:rsidTr="00532EA3">
        <w:trPr>
          <w:cnfStyle w:val="000000100000"/>
          <w:trHeight w:val="824"/>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w:t>
            </w:r>
          </w:p>
        </w:tc>
        <w:tc>
          <w:tcPr>
            <w:tcW w:w="2314"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30"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 estimado por CKD-epi (mL/min/1.73m^2)  (código prueba W18261)</w:t>
            </w:r>
          </w:p>
        </w:tc>
      </w:tr>
      <w:tr w:rsidR="00532EA3" w:rsidRPr="00C01091" w:rsidTr="00532EA3">
        <w:trPr>
          <w:trHeight w:val="553"/>
        </w:trPr>
        <w:tc>
          <w:tcPr>
            <w:cnfStyle w:val="001000000000"/>
            <w:tcW w:w="2297"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Cociente albumina/creatinina</w:t>
            </w:r>
          </w:p>
        </w:tc>
        <w:tc>
          <w:tcPr>
            <w:tcW w:w="2314"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30"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albumina/creatinina (mg/g)</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prueba:R02258)</w:t>
            </w:r>
          </w:p>
        </w:tc>
      </w:tr>
    </w:tbl>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Todos los valores a fecha índice o próximos posteriores a fecha índice</w:t>
      </w: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color w:val="FF0000"/>
          <w:sz w:val="24"/>
          <w:szCs w:val="24"/>
        </w:rPr>
      </w:pPr>
    </w:p>
    <w:p w:rsidR="00532EA3" w:rsidRPr="00C01091" w:rsidDel="00592B5D" w:rsidRDefault="009F67C0">
      <w:pPr>
        <w:rPr>
          <w:del w:id="866" w:author="Jordi" w:date="2021-12-20T13:42:00Z"/>
          <w:rFonts w:ascii="Times New Roman" w:eastAsia="Times New Roman" w:hAnsi="Times New Roman" w:cs="Times New Roman"/>
          <w:b/>
          <w:sz w:val="24"/>
          <w:szCs w:val="24"/>
        </w:rPr>
      </w:pPr>
      <w:del w:id="867" w:author="Jordi" w:date="2021-12-20T13:42:00Z">
        <w:r w:rsidRPr="00C01091" w:rsidDel="00592B5D">
          <w:rPr>
            <w:rFonts w:ascii="Times New Roman" w:eastAsia="Times New Roman" w:hAnsi="Times New Roman" w:cs="Times New Roman"/>
            <w:b/>
            <w:sz w:val="24"/>
            <w:szCs w:val="24"/>
          </w:rPr>
          <w:delText>Tabla 9. Variables analíticas posparto</w:delText>
        </w:r>
      </w:del>
    </w:p>
    <w:p w:rsidR="00532EA3" w:rsidRPr="00C01091" w:rsidDel="00592B5D" w:rsidRDefault="00532EA3">
      <w:pPr>
        <w:spacing w:after="60"/>
        <w:rPr>
          <w:del w:id="868" w:author="Jordi" w:date="2021-12-20T13:42:00Z"/>
          <w:rFonts w:ascii="Times New Roman" w:eastAsia="Times New Roman" w:hAnsi="Times New Roman" w:cs="Times New Roman"/>
          <w:sz w:val="24"/>
          <w:szCs w:val="24"/>
        </w:rPr>
      </w:pPr>
    </w:p>
    <w:tbl>
      <w:tblPr>
        <w:tblStyle w:val="4"/>
        <w:tblW w:w="858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297"/>
        <w:gridCol w:w="2633"/>
        <w:gridCol w:w="1135"/>
        <w:gridCol w:w="2521"/>
      </w:tblGrid>
      <w:tr w:rsidR="00532EA3" w:rsidRPr="00C01091" w:rsidDel="00592B5D" w:rsidTr="00532EA3">
        <w:trPr>
          <w:cnfStyle w:val="100000000000"/>
          <w:trHeight w:val="249"/>
          <w:del w:id="869" w:author="Jordi" w:date="2021-12-20T13:42:00Z"/>
        </w:trPr>
        <w:tc>
          <w:tcPr>
            <w:cnfStyle w:val="001000000000"/>
            <w:tcW w:w="2297" w:type="dxa"/>
          </w:tcPr>
          <w:p w:rsidR="00532EA3" w:rsidRPr="00C01091" w:rsidDel="00592B5D" w:rsidRDefault="009F67C0">
            <w:pPr>
              <w:jc w:val="center"/>
              <w:rPr>
                <w:del w:id="870" w:author="Jordi" w:date="2021-12-20T13:42:00Z"/>
                <w:rFonts w:ascii="Times New Roman" w:eastAsia="Times New Roman" w:hAnsi="Times New Roman" w:cs="Times New Roman"/>
                <w:sz w:val="24"/>
                <w:szCs w:val="24"/>
              </w:rPr>
            </w:pPr>
            <w:del w:id="871" w:author="Jordi" w:date="2021-12-20T13:42:00Z">
              <w:r w:rsidRPr="00C01091" w:rsidDel="00592B5D">
                <w:rPr>
                  <w:rFonts w:ascii="Times New Roman" w:eastAsia="Times New Roman" w:hAnsi="Times New Roman" w:cs="Times New Roman"/>
                  <w:sz w:val="24"/>
                  <w:szCs w:val="24"/>
                </w:rPr>
                <w:delText xml:space="preserve">Variable </w:delText>
              </w:r>
            </w:del>
          </w:p>
        </w:tc>
        <w:tc>
          <w:tcPr>
            <w:tcW w:w="2633" w:type="dxa"/>
          </w:tcPr>
          <w:p w:rsidR="00532EA3" w:rsidRPr="00C01091" w:rsidDel="00592B5D" w:rsidRDefault="009F67C0">
            <w:pPr>
              <w:jc w:val="center"/>
              <w:cnfStyle w:val="100000000000"/>
              <w:rPr>
                <w:del w:id="872" w:author="Jordi" w:date="2021-12-20T13:42:00Z"/>
                <w:rFonts w:ascii="Times New Roman" w:eastAsia="Times New Roman" w:hAnsi="Times New Roman" w:cs="Times New Roman"/>
                <w:sz w:val="24"/>
                <w:szCs w:val="24"/>
              </w:rPr>
            </w:pPr>
            <w:del w:id="873" w:author="Jordi" w:date="2021-12-20T13:42:00Z">
              <w:r w:rsidRPr="00C01091" w:rsidDel="00592B5D">
                <w:rPr>
                  <w:rFonts w:ascii="Times New Roman" w:eastAsia="Times New Roman" w:hAnsi="Times New Roman" w:cs="Times New Roman"/>
                  <w:sz w:val="24"/>
                  <w:szCs w:val="24"/>
                </w:rPr>
                <w:delText xml:space="preserve">Función </w:delText>
              </w:r>
            </w:del>
          </w:p>
        </w:tc>
        <w:tc>
          <w:tcPr>
            <w:tcW w:w="1135" w:type="dxa"/>
          </w:tcPr>
          <w:p w:rsidR="00532EA3" w:rsidRPr="00C01091" w:rsidDel="00592B5D" w:rsidRDefault="009F67C0">
            <w:pPr>
              <w:jc w:val="center"/>
              <w:cnfStyle w:val="100000000000"/>
              <w:rPr>
                <w:del w:id="874" w:author="Jordi" w:date="2021-12-20T13:42:00Z"/>
                <w:rFonts w:ascii="Times New Roman" w:eastAsia="Times New Roman" w:hAnsi="Times New Roman" w:cs="Times New Roman"/>
                <w:sz w:val="24"/>
                <w:szCs w:val="24"/>
              </w:rPr>
            </w:pPr>
            <w:del w:id="875" w:author="Jordi" w:date="2021-12-20T13:42:00Z">
              <w:r w:rsidRPr="00C01091" w:rsidDel="00592B5D">
                <w:rPr>
                  <w:rFonts w:ascii="Times New Roman" w:eastAsia="Times New Roman" w:hAnsi="Times New Roman" w:cs="Times New Roman"/>
                  <w:sz w:val="24"/>
                  <w:szCs w:val="24"/>
                </w:rPr>
                <w:delText xml:space="preserve">Fuente </w:delText>
              </w:r>
            </w:del>
          </w:p>
        </w:tc>
        <w:tc>
          <w:tcPr>
            <w:tcW w:w="2521" w:type="dxa"/>
          </w:tcPr>
          <w:p w:rsidR="00532EA3" w:rsidRPr="00C01091" w:rsidDel="00592B5D" w:rsidRDefault="009F67C0">
            <w:pPr>
              <w:jc w:val="center"/>
              <w:cnfStyle w:val="100000000000"/>
              <w:rPr>
                <w:del w:id="876" w:author="Jordi" w:date="2021-12-20T13:42:00Z"/>
                <w:rFonts w:ascii="Times New Roman" w:eastAsia="Times New Roman" w:hAnsi="Times New Roman" w:cs="Times New Roman"/>
                <w:sz w:val="24"/>
                <w:szCs w:val="24"/>
              </w:rPr>
            </w:pPr>
            <w:del w:id="877" w:author="Jordi" w:date="2021-12-20T13:42:00Z">
              <w:r w:rsidRPr="00C01091" w:rsidDel="00592B5D">
                <w:rPr>
                  <w:rFonts w:ascii="Times New Roman" w:eastAsia="Times New Roman" w:hAnsi="Times New Roman" w:cs="Times New Roman"/>
                  <w:sz w:val="24"/>
                  <w:szCs w:val="24"/>
                </w:rPr>
                <w:delText>Definición operativa</w:delText>
              </w:r>
            </w:del>
          </w:p>
          <w:p w:rsidR="00532EA3" w:rsidRPr="00C01091" w:rsidDel="00592B5D" w:rsidRDefault="00532EA3">
            <w:pPr>
              <w:jc w:val="center"/>
              <w:cnfStyle w:val="100000000000"/>
              <w:rPr>
                <w:del w:id="878" w:author="Jordi" w:date="2021-12-20T13:42:00Z"/>
                <w:rFonts w:ascii="Times New Roman" w:eastAsia="Times New Roman" w:hAnsi="Times New Roman" w:cs="Times New Roman"/>
                <w:sz w:val="24"/>
                <w:szCs w:val="24"/>
              </w:rPr>
            </w:pPr>
          </w:p>
        </w:tc>
      </w:tr>
      <w:tr w:rsidR="00532EA3" w:rsidRPr="00C01091" w:rsidDel="00592B5D" w:rsidTr="00532EA3">
        <w:trPr>
          <w:cnfStyle w:val="000000100000"/>
          <w:trHeight w:val="555"/>
          <w:del w:id="879" w:author="Jordi" w:date="2021-12-20T13:42:00Z"/>
        </w:trPr>
        <w:tc>
          <w:tcPr>
            <w:cnfStyle w:val="001000000000"/>
            <w:tcW w:w="2297" w:type="dxa"/>
          </w:tcPr>
          <w:p w:rsidR="00532EA3" w:rsidRPr="00C01091" w:rsidDel="00592B5D" w:rsidRDefault="009F67C0">
            <w:pPr>
              <w:spacing w:after="60"/>
              <w:rPr>
                <w:del w:id="880" w:author="Jordi" w:date="2021-12-20T13:42:00Z"/>
                <w:rFonts w:ascii="Times New Roman" w:eastAsia="Times New Roman" w:hAnsi="Times New Roman" w:cs="Times New Roman"/>
                <w:sz w:val="24"/>
                <w:szCs w:val="24"/>
              </w:rPr>
            </w:pPr>
            <w:del w:id="881" w:author="Jordi" w:date="2021-12-20T13:42:00Z">
              <w:r w:rsidRPr="00C01091" w:rsidDel="00592B5D">
                <w:rPr>
                  <w:rFonts w:ascii="Times New Roman" w:eastAsia="Times New Roman" w:hAnsi="Times New Roman" w:cs="Times New Roman"/>
                  <w:sz w:val="24"/>
                  <w:szCs w:val="24"/>
                </w:rPr>
                <w:delText xml:space="preserve">Glucosa basal </w:delText>
              </w:r>
            </w:del>
          </w:p>
        </w:tc>
        <w:tc>
          <w:tcPr>
            <w:tcW w:w="2633" w:type="dxa"/>
          </w:tcPr>
          <w:p w:rsidR="00532EA3" w:rsidRPr="00C01091" w:rsidDel="00592B5D" w:rsidRDefault="009F67C0">
            <w:pPr>
              <w:spacing w:after="60"/>
              <w:cnfStyle w:val="000000100000"/>
              <w:rPr>
                <w:del w:id="882" w:author="Jordi" w:date="2021-12-20T13:42:00Z"/>
                <w:rFonts w:ascii="Times New Roman" w:eastAsia="Times New Roman" w:hAnsi="Times New Roman" w:cs="Times New Roman"/>
                <w:sz w:val="24"/>
                <w:szCs w:val="24"/>
              </w:rPr>
            </w:pPr>
            <w:del w:id="883" w:author="Jordi" w:date="2021-12-20T13:42:00Z">
              <w:r w:rsidRPr="00C01091" w:rsidDel="00592B5D">
                <w:rPr>
                  <w:rFonts w:ascii="Times New Roman" w:eastAsia="Times New Roman" w:hAnsi="Times New Roman" w:cs="Times New Roman"/>
                  <w:sz w:val="24"/>
                  <w:szCs w:val="24"/>
                </w:rPr>
                <w:delText>características seguimiento</w:delText>
              </w:r>
            </w:del>
          </w:p>
        </w:tc>
        <w:tc>
          <w:tcPr>
            <w:tcW w:w="1135" w:type="dxa"/>
          </w:tcPr>
          <w:p w:rsidR="00532EA3" w:rsidRPr="00C01091" w:rsidDel="00592B5D" w:rsidRDefault="009F67C0">
            <w:pPr>
              <w:spacing w:after="60"/>
              <w:cnfStyle w:val="000000100000"/>
              <w:rPr>
                <w:del w:id="884" w:author="Jordi" w:date="2021-12-20T13:42:00Z"/>
                <w:rFonts w:ascii="Times New Roman" w:eastAsia="Times New Roman" w:hAnsi="Times New Roman" w:cs="Times New Roman"/>
                <w:sz w:val="24"/>
                <w:szCs w:val="24"/>
              </w:rPr>
            </w:pPr>
            <w:del w:id="885" w:author="Jordi" w:date="2021-12-20T13:42:00Z">
              <w:r w:rsidRPr="00C01091" w:rsidDel="00592B5D">
                <w:rPr>
                  <w:rFonts w:ascii="Times New Roman" w:eastAsia="Times New Roman" w:hAnsi="Times New Roman" w:cs="Times New Roman"/>
                  <w:sz w:val="24"/>
                  <w:szCs w:val="24"/>
                </w:rPr>
                <w:delText>SIDIAP</w:delText>
              </w:r>
            </w:del>
          </w:p>
        </w:tc>
        <w:tc>
          <w:tcPr>
            <w:tcW w:w="2521" w:type="dxa"/>
          </w:tcPr>
          <w:p w:rsidR="00532EA3" w:rsidRPr="00C01091" w:rsidDel="00592B5D" w:rsidRDefault="009F67C0">
            <w:pPr>
              <w:cnfStyle w:val="000000100000"/>
              <w:rPr>
                <w:del w:id="886" w:author="Jordi" w:date="2021-12-20T13:42:00Z"/>
                <w:rFonts w:ascii="Times New Roman" w:eastAsia="Times New Roman" w:hAnsi="Times New Roman" w:cs="Times New Roman"/>
                <w:sz w:val="24"/>
                <w:szCs w:val="24"/>
              </w:rPr>
            </w:pPr>
            <w:del w:id="887" w:author="Jordi" w:date="2021-12-20T13:42:00Z">
              <w:r w:rsidRPr="00C01091" w:rsidDel="00592B5D">
                <w:rPr>
                  <w:rFonts w:ascii="Times New Roman" w:eastAsia="Times New Roman" w:hAnsi="Times New Roman" w:cs="Times New Roman"/>
                  <w:sz w:val="24"/>
                  <w:szCs w:val="24"/>
                </w:rPr>
                <w:delText>Glucosa (mg/dl)</w:delText>
              </w:r>
            </w:del>
          </w:p>
          <w:p w:rsidR="00532EA3" w:rsidRPr="00C01091" w:rsidDel="00592B5D" w:rsidRDefault="009F67C0">
            <w:pPr>
              <w:spacing w:after="60"/>
              <w:cnfStyle w:val="000000100000"/>
              <w:rPr>
                <w:del w:id="888" w:author="Jordi" w:date="2021-12-20T13:42:00Z"/>
                <w:rFonts w:ascii="Times New Roman" w:eastAsia="Times New Roman" w:hAnsi="Times New Roman" w:cs="Times New Roman"/>
                <w:sz w:val="24"/>
                <w:szCs w:val="24"/>
              </w:rPr>
            </w:pPr>
            <w:del w:id="889" w:author="Jordi" w:date="2021-12-20T13:42:00Z">
              <w:r w:rsidRPr="00C01091" w:rsidDel="00592B5D">
                <w:rPr>
                  <w:rFonts w:ascii="Times New Roman" w:eastAsia="Times New Roman" w:hAnsi="Times New Roman" w:cs="Times New Roman"/>
                  <w:sz w:val="24"/>
                  <w:szCs w:val="24"/>
                </w:rPr>
                <w:delText>(código prueba: Q32685)</w:delText>
              </w:r>
            </w:del>
          </w:p>
        </w:tc>
      </w:tr>
      <w:tr w:rsidR="00532EA3" w:rsidRPr="00C01091" w:rsidDel="00592B5D" w:rsidTr="00532EA3">
        <w:trPr>
          <w:trHeight w:val="543"/>
          <w:del w:id="890" w:author="Jordi" w:date="2021-12-20T13:42:00Z"/>
        </w:trPr>
        <w:tc>
          <w:tcPr>
            <w:cnfStyle w:val="001000000000"/>
            <w:tcW w:w="2297" w:type="dxa"/>
          </w:tcPr>
          <w:p w:rsidR="00532EA3" w:rsidRPr="00C01091" w:rsidDel="00592B5D" w:rsidRDefault="009F67C0">
            <w:pPr>
              <w:spacing w:after="60"/>
              <w:rPr>
                <w:del w:id="891" w:author="Jordi" w:date="2021-12-20T13:42:00Z"/>
                <w:rFonts w:ascii="Times New Roman" w:eastAsia="Times New Roman" w:hAnsi="Times New Roman" w:cs="Times New Roman"/>
                <w:sz w:val="24"/>
                <w:szCs w:val="24"/>
              </w:rPr>
            </w:pPr>
            <w:del w:id="892" w:author="Jordi" w:date="2021-12-20T13:42:00Z">
              <w:r w:rsidRPr="00C01091" w:rsidDel="00592B5D">
                <w:rPr>
                  <w:rFonts w:ascii="Times New Roman" w:eastAsia="Times New Roman" w:hAnsi="Times New Roman" w:cs="Times New Roman"/>
                  <w:sz w:val="24"/>
                  <w:szCs w:val="24"/>
                </w:rPr>
                <w:delText>HbA1c</w:delText>
              </w:r>
            </w:del>
          </w:p>
        </w:tc>
        <w:tc>
          <w:tcPr>
            <w:tcW w:w="2633" w:type="dxa"/>
          </w:tcPr>
          <w:p w:rsidR="00532EA3" w:rsidRPr="00C01091" w:rsidDel="00592B5D" w:rsidRDefault="009F67C0">
            <w:pPr>
              <w:spacing w:after="60"/>
              <w:cnfStyle w:val="000000000000"/>
              <w:rPr>
                <w:del w:id="893" w:author="Jordi" w:date="2021-12-20T13:42:00Z"/>
                <w:rFonts w:ascii="Times New Roman" w:eastAsia="Times New Roman" w:hAnsi="Times New Roman" w:cs="Times New Roman"/>
                <w:sz w:val="24"/>
                <w:szCs w:val="24"/>
              </w:rPr>
            </w:pPr>
            <w:del w:id="894" w:author="Jordi" w:date="2021-12-20T13:42:00Z">
              <w:r w:rsidRPr="00C01091" w:rsidDel="00592B5D">
                <w:rPr>
                  <w:rFonts w:ascii="Times New Roman" w:eastAsia="Times New Roman" w:hAnsi="Times New Roman" w:cs="Times New Roman"/>
                  <w:sz w:val="24"/>
                  <w:szCs w:val="24"/>
                </w:rPr>
                <w:delText>características seguimiento</w:delText>
              </w:r>
            </w:del>
          </w:p>
        </w:tc>
        <w:tc>
          <w:tcPr>
            <w:tcW w:w="1135" w:type="dxa"/>
          </w:tcPr>
          <w:p w:rsidR="00532EA3" w:rsidRPr="00C01091" w:rsidDel="00592B5D" w:rsidRDefault="009F67C0">
            <w:pPr>
              <w:spacing w:after="60"/>
              <w:cnfStyle w:val="000000000000"/>
              <w:rPr>
                <w:del w:id="895" w:author="Jordi" w:date="2021-12-20T13:42:00Z"/>
                <w:rFonts w:ascii="Times New Roman" w:eastAsia="Times New Roman" w:hAnsi="Times New Roman" w:cs="Times New Roman"/>
                <w:sz w:val="24"/>
                <w:szCs w:val="24"/>
              </w:rPr>
            </w:pPr>
            <w:del w:id="896" w:author="Jordi" w:date="2021-12-20T13:42:00Z">
              <w:r w:rsidRPr="00C01091" w:rsidDel="00592B5D">
                <w:rPr>
                  <w:rFonts w:ascii="Times New Roman" w:eastAsia="Times New Roman" w:hAnsi="Times New Roman" w:cs="Times New Roman"/>
                  <w:sz w:val="24"/>
                  <w:szCs w:val="24"/>
                </w:rPr>
                <w:delText xml:space="preserve">SIDIAP </w:delText>
              </w:r>
            </w:del>
          </w:p>
        </w:tc>
        <w:tc>
          <w:tcPr>
            <w:tcW w:w="2521" w:type="dxa"/>
          </w:tcPr>
          <w:p w:rsidR="00532EA3" w:rsidRPr="00C01091" w:rsidDel="00592B5D" w:rsidRDefault="009F67C0">
            <w:pPr>
              <w:cnfStyle w:val="000000000000"/>
              <w:rPr>
                <w:del w:id="897" w:author="Jordi" w:date="2021-12-20T13:42:00Z"/>
                <w:rFonts w:ascii="Times New Roman" w:eastAsia="Times New Roman" w:hAnsi="Times New Roman" w:cs="Times New Roman"/>
                <w:sz w:val="24"/>
                <w:szCs w:val="24"/>
              </w:rPr>
            </w:pPr>
            <w:del w:id="898" w:author="Jordi" w:date="2021-12-20T13:42:00Z">
              <w:r w:rsidRPr="00C01091" w:rsidDel="00592B5D">
                <w:rPr>
                  <w:rFonts w:ascii="Times New Roman" w:eastAsia="Times New Roman" w:hAnsi="Times New Roman" w:cs="Times New Roman"/>
                  <w:sz w:val="24"/>
                  <w:szCs w:val="24"/>
                </w:rPr>
                <w:delText xml:space="preserve">Valor de  HbA1c </w:delText>
              </w:r>
            </w:del>
          </w:p>
          <w:p w:rsidR="00532EA3" w:rsidRPr="00C01091" w:rsidDel="00592B5D" w:rsidRDefault="009F67C0">
            <w:pPr>
              <w:spacing w:after="60"/>
              <w:cnfStyle w:val="000000000000"/>
              <w:rPr>
                <w:del w:id="899" w:author="Jordi" w:date="2021-12-20T13:42:00Z"/>
                <w:rFonts w:ascii="Times New Roman" w:eastAsia="Times New Roman" w:hAnsi="Times New Roman" w:cs="Times New Roman"/>
                <w:sz w:val="24"/>
                <w:szCs w:val="24"/>
              </w:rPr>
            </w:pPr>
            <w:del w:id="900" w:author="Jordi" w:date="2021-12-20T13:42:00Z">
              <w:r w:rsidRPr="00C01091" w:rsidDel="00592B5D">
                <w:rPr>
                  <w:rFonts w:ascii="Times New Roman" w:eastAsia="Times New Roman" w:hAnsi="Times New Roman" w:cs="Times New Roman"/>
                  <w:sz w:val="24"/>
                  <w:szCs w:val="24"/>
                </w:rPr>
                <w:delText>(código prueba: Q32036W05036)</w:delText>
              </w:r>
            </w:del>
          </w:p>
        </w:tc>
      </w:tr>
      <w:tr w:rsidR="00532EA3" w:rsidRPr="00C01091" w:rsidDel="00592B5D" w:rsidTr="00532EA3">
        <w:trPr>
          <w:cnfStyle w:val="000000100000"/>
          <w:trHeight w:val="1109"/>
          <w:del w:id="901" w:author="Jordi" w:date="2021-12-20T13:42:00Z"/>
        </w:trPr>
        <w:tc>
          <w:tcPr>
            <w:cnfStyle w:val="001000000000"/>
            <w:tcW w:w="2297" w:type="dxa"/>
          </w:tcPr>
          <w:p w:rsidR="00532EA3" w:rsidRPr="00C01091" w:rsidDel="00592B5D" w:rsidRDefault="009F67C0">
            <w:pPr>
              <w:rPr>
                <w:del w:id="902" w:author="Jordi" w:date="2021-12-20T13:42:00Z"/>
                <w:rFonts w:ascii="Times New Roman" w:eastAsia="Times New Roman" w:hAnsi="Times New Roman" w:cs="Times New Roman"/>
                <w:sz w:val="24"/>
                <w:szCs w:val="24"/>
              </w:rPr>
            </w:pPr>
            <w:del w:id="903" w:author="Jordi" w:date="2021-12-20T13:42:00Z">
              <w:r w:rsidRPr="00C01091" w:rsidDel="00592B5D">
                <w:rPr>
                  <w:rFonts w:ascii="Times New Roman" w:eastAsia="Times New Roman" w:hAnsi="Times New Roman" w:cs="Times New Roman"/>
                  <w:sz w:val="24"/>
                  <w:szCs w:val="24"/>
                </w:rPr>
                <w:delText>SOG 75 gr</w:delText>
              </w:r>
            </w:del>
          </w:p>
          <w:p w:rsidR="00532EA3" w:rsidRPr="00C01091" w:rsidDel="00592B5D" w:rsidRDefault="009F67C0">
            <w:pPr>
              <w:rPr>
                <w:del w:id="904" w:author="Jordi" w:date="2021-12-20T13:42:00Z"/>
                <w:rFonts w:ascii="Times New Roman" w:eastAsia="Times New Roman" w:hAnsi="Times New Roman" w:cs="Times New Roman"/>
                <w:sz w:val="24"/>
                <w:szCs w:val="24"/>
              </w:rPr>
            </w:pPr>
            <w:del w:id="905" w:author="Jordi" w:date="2021-12-20T13:42:00Z">
              <w:r w:rsidRPr="00C01091" w:rsidDel="00592B5D">
                <w:rPr>
                  <w:rFonts w:ascii="Times New Roman" w:eastAsia="Times New Roman" w:hAnsi="Times New Roman" w:cs="Times New Roman"/>
                  <w:sz w:val="24"/>
                  <w:szCs w:val="24"/>
                </w:rPr>
                <w:delText xml:space="preserve">     Glucosa basal</w:delText>
              </w:r>
            </w:del>
          </w:p>
          <w:p w:rsidR="00532EA3" w:rsidRPr="00C01091" w:rsidDel="00592B5D" w:rsidRDefault="009F67C0">
            <w:pPr>
              <w:rPr>
                <w:del w:id="906" w:author="Jordi" w:date="2021-12-20T13:42:00Z"/>
                <w:rFonts w:ascii="Times New Roman" w:eastAsia="Times New Roman" w:hAnsi="Times New Roman" w:cs="Times New Roman"/>
                <w:sz w:val="24"/>
                <w:szCs w:val="24"/>
              </w:rPr>
            </w:pPr>
            <w:del w:id="907" w:author="Jordi" w:date="2021-12-20T13:42:00Z">
              <w:r w:rsidRPr="00C01091" w:rsidDel="00592B5D">
                <w:rPr>
                  <w:rFonts w:ascii="Times New Roman" w:eastAsia="Times New Roman" w:hAnsi="Times New Roman" w:cs="Times New Roman"/>
                  <w:sz w:val="24"/>
                  <w:szCs w:val="24"/>
                </w:rPr>
                <w:delText xml:space="preserve">     Glucosa 120 min</w:delText>
              </w:r>
            </w:del>
          </w:p>
          <w:p w:rsidR="00532EA3" w:rsidRPr="00C01091" w:rsidDel="00592B5D" w:rsidRDefault="00532EA3">
            <w:pPr>
              <w:spacing w:after="60"/>
              <w:rPr>
                <w:del w:id="908" w:author="Jordi" w:date="2021-12-20T13:42:00Z"/>
                <w:rFonts w:ascii="Times New Roman" w:eastAsia="Times New Roman" w:hAnsi="Times New Roman" w:cs="Times New Roman"/>
                <w:sz w:val="24"/>
                <w:szCs w:val="24"/>
              </w:rPr>
            </w:pPr>
          </w:p>
        </w:tc>
        <w:tc>
          <w:tcPr>
            <w:tcW w:w="2633" w:type="dxa"/>
          </w:tcPr>
          <w:p w:rsidR="00532EA3" w:rsidRPr="00C01091" w:rsidDel="00592B5D" w:rsidRDefault="009F67C0">
            <w:pPr>
              <w:spacing w:after="60"/>
              <w:cnfStyle w:val="000000100000"/>
              <w:rPr>
                <w:del w:id="909" w:author="Jordi" w:date="2021-12-20T13:42:00Z"/>
                <w:rFonts w:ascii="Times New Roman" w:eastAsia="Times New Roman" w:hAnsi="Times New Roman" w:cs="Times New Roman"/>
                <w:sz w:val="24"/>
                <w:szCs w:val="24"/>
              </w:rPr>
            </w:pPr>
            <w:del w:id="910" w:author="Jordi" w:date="2021-12-20T13:42:00Z">
              <w:r w:rsidRPr="00C01091" w:rsidDel="00592B5D">
                <w:rPr>
                  <w:rFonts w:ascii="Times New Roman" w:eastAsia="Times New Roman" w:hAnsi="Times New Roman" w:cs="Times New Roman"/>
                  <w:sz w:val="24"/>
                  <w:szCs w:val="24"/>
                </w:rPr>
                <w:delText>características seguimiento</w:delText>
              </w:r>
            </w:del>
          </w:p>
        </w:tc>
        <w:tc>
          <w:tcPr>
            <w:tcW w:w="1135" w:type="dxa"/>
          </w:tcPr>
          <w:p w:rsidR="00532EA3" w:rsidRPr="00C01091" w:rsidDel="00592B5D" w:rsidRDefault="009F67C0">
            <w:pPr>
              <w:spacing w:after="60"/>
              <w:cnfStyle w:val="000000100000"/>
              <w:rPr>
                <w:del w:id="911" w:author="Jordi" w:date="2021-12-20T13:42:00Z"/>
                <w:rFonts w:ascii="Times New Roman" w:eastAsia="Times New Roman" w:hAnsi="Times New Roman" w:cs="Times New Roman"/>
                <w:sz w:val="24"/>
                <w:szCs w:val="24"/>
              </w:rPr>
            </w:pPr>
            <w:del w:id="912" w:author="Jordi" w:date="2021-12-20T13:42:00Z">
              <w:r w:rsidRPr="00C01091" w:rsidDel="00592B5D">
                <w:rPr>
                  <w:rFonts w:ascii="Times New Roman" w:eastAsia="Times New Roman" w:hAnsi="Times New Roman" w:cs="Times New Roman"/>
                  <w:sz w:val="24"/>
                  <w:szCs w:val="24"/>
                </w:rPr>
                <w:delText>SIDIAP</w:delText>
              </w:r>
            </w:del>
          </w:p>
        </w:tc>
        <w:tc>
          <w:tcPr>
            <w:tcW w:w="2521" w:type="dxa"/>
          </w:tcPr>
          <w:p w:rsidR="00532EA3" w:rsidRPr="00C01091" w:rsidDel="00592B5D" w:rsidRDefault="009F67C0">
            <w:pPr>
              <w:cnfStyle w:val="000000100000"/>
              <w:rPr>
                <w:del w:id="913" w:author="Jordi" w:date="2021-12-20T13:42:00Z"/>
                <w:rFonts w:ascii="Times New Roman" w:eastAsia="Times New Roman" w:hAnsi="Times New Roman" w:cs="Times New Roman"/>
                <w:sz w:val="24"/>
                <w:szCs w:val="24"/>
              </w:rPr>
            </w:pPr>
            <w:del w:id="914" w:author="Jordi" w:date="2021-12-20T13:42:00Z">
              <w:r w:rsidRPr="00C01091" w:rsidDel="00592B5D">
                <w:rPr>
                  <w:rFonts w:ascii="Times New Roman" w:eastAsia="Times New Roman" w:hAnsi="Times New Roman" w:cs="Times New Roman"/>
                  <w:sz w:val="24"/>
                  <w:szCs w:val="24"/>
                </w:rPr>
                <w:delText>Glucosa (mg/dl)</w:delText>
              </w:r>
            </w:del>
          </w:p>
          <w:p w:rsidR="00532EA3" w:rsidRPr="00C01091" w:rsidDel="00592B5D" w:rsidRDefault="009F67C0">
            <w:pPr>
              <w:cnfStyle w:val="000000100000"/>
              <w:rPr>
                <w:del w:id="915" w:author="Jordi" w:date="2021-12-20T13:42:00Z"/>
                <w:rFonts w:ascii="Times New Roman" w:eastAsia="Times New Roman" w:hAnsi="Times New Roman" w:cs="Times New Roman"/>
                <w:sz w:val="24"/>
                <w:szCs w:val="24"/>
              </w:rPr>
            </w:pPr>
            <w:del w:id="916" w:author="Jordi" w:date="2021-12-20T13:42:00Z">
              <w:r w:rsidRPr="00C01091" w:rsidDel="00592B5D">
                <w:rPr>
                  <w:rFonts w:ascii="Times New Roman" w:eastAsia="Times New Roman" w:hAnsi="Times New Roman" w:cs="Times New Roman"/>
                  <w:sz w:val="24"/>
                  <w:szCs w:val="24"/>
                </w:rPr>
                <w:delText>(código prueba: T41985</w:delText>
              </w:r>
            </w:del>
          </w:p>
          <w:p w:rsidR="00532EA3" w:rsidRPr="00C01091" w:rsidDel="00592B5D" w:rsidRDefault="009F67C0">
            <w:pPr>
              <w:spacing w:after="60"/>
              <w:cnfStyle w:val="000000100000"/>
              <w:rPr>
                <w:del w:id="917" w:author="Jordi" w:date="2021-12-20T13:42:00Z"/>
                <w:rFonts w:ascii="Times New Roman" w:eastAsia="Times New Roman" w:hAnsi="Times New Roman" w:cs="Times New Roman"/>
                <w:sz w:val="24"/>
                <w:szCs w:val="24"/>
              </w:rPr>
            </w:pPr>
            <w:del w:id="918" w:author="Jordi" w:date="2021-12-20T13:42:00Z">
              <w:r w:rsidRPr="00C01091" w:rsidDel="00592B5D">
                <w:rPr>
                  <w:rFonts w:ascii="Times New Roman" w:eastAsia="Times New Roman" w:hAnsi="Times New Roman" w:cs="Times New Roman"/>
                  <w:sz w:val="24"/>
                  <w:szCs w:val="24"/>
                </w:rPr>
                <w:delText>T42085)</w:delText>
              </w:r>
            </w:del>
          </w:p>
        </w:tc>
      </w:tr>
      <w:tr w:rsidR="00532EA3" w:rsidRPr="00C01091" w:rsidDel="00592B5D" w:rsidTr="00532EA3">
        <w:trPr>
          <w:trHeight w:val="465"/>
          <w:del w:id="919" w:author="Jordi" w:date="2021-12-20T13:42:00Z"/>
        </w:trPr>
        <w:tc>
          <w:tcPr>
            <w:cnfStyle w:val="001000000000"/>
            <w:tcW w:w="2297" w:type="dxa"/>
            <w:tcBorders>
              <w:bottom w:val="single" w:sz="4" w:space="0" w:color="000000"/>
            </w:tcBorders>
          </w:tcPr>
          <w:p w:rsidR="00532EA3" w:rsidRPr="00C01091" w:rsidDel="00592B5D" w:rsidRDefault="009F67C0">
            <w:pPr>
              <w:rPr>
                <w:del w:id="920" w:author="Jordi" w:date="2021-12-20T13:42:00Z"/>
                <w:rFonts w:ascii="Times New Roman" w:eastAsia="Times New Roman" w:hAnsi="Times New Roman" w:cs="Times New Roman"/>
                <w:sz w:val="24"/>
                <w:szCs w:val="24"/>
              </w:rPr>
            </w:pPr>
            <w:del w:id="921" w:author="Jordi" w:date="2021-12-20T13:42:00Z">
              <w:r w:rsidRPr="00C01091" w:rsidDel="00592B5D">
                <w:rPr>
                  <w:rFonts w:ascii="Times New Roman" w:eastAsia="Times New Roman" w:hAnsi="Times New Roman" w:cs="Times New Roman"/>
                  <w:sz w:val="24"/>
                  <w:szCs w:val="24"/>
                </w:rPr>
                <w:delText>Péptido C</w:delText>
              </w:r>
            </w:del>
          </w:p>
          <w:p w:rsidR="00532EA3" w:rsidRPr="00C01091" w:rsidDel="00592B5D" w:rsidRDefault="00532EA3">
            <w:pPr>
              <w:spacing w:after="60"/>
              <w:rPr>
                <w:del w:id="922" w:author="Jordi" w:date="2021-12-20T13:42:00Z"/>
                <w:rFonts w:ascii="Times New Roman" w:eastAsia="Times New Roman" w:hAnsi="Times New Roman" w:cs="Times New Roman"/>
                <w:sz w:val="24"/>
                <w:szCs w:val="24"/>
              </w:rPr>
            </w:pPr>
          </w:p>
        </w:tc>
        <w:tc>
          <w:tcPr>
            <w:tcW w:w="2633" w:type="dxa"/>
            <w:tcBorders>
              <w:bottom w:val="single" w:sz="4" w:space="0" w:color="000000"/>
            </w:tcBorders>
          </w:tcPr>
          <w:p w:rsidR="00532EA3" w:rsidRPr="00C01091" w:rsidDel="00592B5D" w:rsidRDefault="009F67C0">
            <w:pPr>
              <w:spacing w:after="60"/>
              <w:cnfStyle w:val="000000000000"/>
              <w:rPr>
                <w:del w:id="923" w:author="Jordi" w:date="2021-12-20T13:42:00Z"/>
                <w:rFonts w:ascii="Times New Roman" w:eastAsia="Times New Roman" w:hAnsi="Times New Roman" w:cs="Times New Roman"/>
                <w:sz w:val="24"/>
                <w:szCs w:val="24"/>
              </w:rPr>
            </w:pPr>
            <w:del w:id="924" w:author="Jordi" w:date="2021-12-20T13:42:00Z">
              <w:r w:rsidRPr="00C01091" w:rsidDel="00592B5D">
                <w:rPr>
                  <w:rFonts w:ascii="Times New Roman" w:eastAsia="Times New Roman" w:hAnsi="Times New Roman" w:cs="Times New Roman"/>
                  <w:sz w:val="24"/>
                  <w:szCs w:val="24"/>
                </w:rPr>
                <w:delText>características seguimiento</w:delText>
              </w:r>
            </w:del>
          </w:p>
        </w:tc>
        <w:tc>
          <w:tcPr>
            <w:tcW w:w="1135" w:type="dxa"/>
            <w:tcBorders>
              <w:bottom w:val="single" w:sz="4" w:space="0" w:color="000000"/>
            </w:tcBorders>
          </w:tcPr>
          <w:p w:rsidR="00532EA3" w:rsidRPr="00C01091" w:rsidDel="00592B5D" w:rsidRDefault="009F67C0">
            <w:pPr>
              <w:cnfStyle w:val="000000000000"/>
              <w:rPr>
                <w:del w:id="925" w:author="Jordi" w:date="2021-12-20T13:42:00Z"/>
                <w:rFonts w:ascii="Times New Roman" w:eastAsia="Times New Roman" w:hAnsi="Times New Roman" w:cs="Times New Roman"/>
                <w:sz w:val="24"/>
                <w:szCs w:val="24"/>
              </w:rPr>
            </w:pPr>
            <w:del w:id="926" w:author="Jordi" w:date="2021-12-20T13:42:00Z">
              <w:r w:rsidRPr="00C01091" w:rsidDel="00592B5D">
                <w:rPr>
                  <w:rFonts w:ascii="Times New Roman" w:eastAsia="Times New Roman" w:hAnsi="Times New Roman" w:cs="Times New Roman"/>
                  <w:sz w:val="24"/>
                  <w:szCs w:val="24"/>
                </w:rPr>
                <w:delText>SIDIAP</w:delText>
              </w:r>
            </w:del>
          </w:p>
          <w:p w:rsidR="00532EA3" w:rsidRPr="00C01091" w:rsidDel="00592B5D" w:rsidRDefault="00532EA3">
            <w:pPr>
              <w:spacing w:after="60"/>
              <w:cnfStyle w:val="000000000000"/>
              <w:rPr>
                <w:del w:id="927" w:author="Jordi" w:date="2021-12-20T13:42:00Z"/>
                <w:rFonts w:ascii="Times New Roman" w:eastAsia="Times New Roman" w:hAnsi="Times New Roman" w:cs="Times New Roman"/>
                <w:sz w:val="24"/>
                <w:szCs w:val="24"/>
              </w:rPr>
            </w:pPr>
          </w:p>
        </w:tc>
        <w:tc>
          <w:tcPr>
            <w:tcW w:w="2521" w:type="dxa"/>
            <w:tcBorders>
              <w:bottom w:val="single" w:sz="4" w:space="0" w:color="000000"/>
            </w:tcBorders>
          </w:tcPr>
          <w:p w:rsidR="00532EA3" w:rsidRPr="00C01091" w:rsidDel="00592B5D" w:rsidRDefault="009F67C0">
            <w:pPr>
              <w:pBdr>
                <w:top w:val="nil"/>
                <w:left w:val="nil"/>
                <w:bottom w:val="nil"/>
                <w:right w:val="nil"/>
                <w:between w:val="nil"/>
              </w:pBdr>
              <w:cnfStyle w:val="000000000000"/>
              <w:rPr>
                <w:del w:id="928" w:author="Jordi" w:date="2021-12-20T13:42:00Z"/>
                <w:rFonts w:ascii="Times New Roman" w:eastAsia="Times New Roman" w:hAnsi="Times New Roman" w:cs="Times New Roman"/>
                <w:sz w:val="24"/>
                <w:szCs w:val="24"/>
              </w:rPr>
            </w:pPr>
            <w:del w:id="929" w:author="Jordi" w:date="2021-12-20T13:42:00Z">
              <w:r w:rsidRPr="00C01091" w:rsidDel="00592B5D">
                <w:rPr>
                  <w:rFonts w:ascii="Times New Roman" w:eastAsia="Times New Roman" w:hAnsi="Times New Roman" w:cs="Times New Roman"/>
                  <w:sz w:val="24"/>
                  <w:szCs w:val="24"/>
                </w:rPr>
                <w:delText>Péptido C (ng/mL)</w:delText>
              </w:r>
            </w:del>
          </w:p>
          <w:p w:rsidR="00532EA3" w:rsidRPr="00C01091" w:rsidDel="00592B5D" w:rsidRDefault="009F67C0">
            <w:pPr>
              <w:pBdr>
                <w:top w:val="nil"/>
                <w:left w:val="nil"/>
                <w:bottom w:val="nil"/>
                <w:right w:val="nil"/>
                <w:between w:val="nil"/>
              </w:pBdr>
              <w:spacing w:after="60"/>
              <w:cnfStyle w:val="000000000000"/>
              <w:rPr>
                <w:del w:id="930" w:author="Jordi" w:date="2021-12-20T13:42:00Z"/>
                <w:rFonts w:ascii="Times New Roman" w:eastAsia="Times New Roman" w:hAnsi="Times New Roman" w:cs="Times New Roman"/>
                <w:sz w:val="24"/>
                <w:szCs w:val="24"/>
              </w:rPr>
            </w:pPr>
            <w:del w:id="931" w:author="Jordi" w:date="2021-12-20T13:42:00Z">
              <w:r w:rsidRPr="00C01091" w:rsidDel="00592B5D">
                <w:rPr>
                  <w:rFonts w:ascii="Times New Roman" w:eastAsia="Times New Roman" w:hAnsi="Times New Roman" w:cs="Times New Roman"/>
                  <w:sz w:val="24"/>
                  <w:szCs w:val="24"/>
                </w:rPr>
                <w:delText xml:space="preserve">(código </w:delText>
              </w:r>
              <w:r w:rsidRPr="00C01091" w:rsidDel="00592B5D">
                <w:rPr>
                  <w:rFonts w:ascii="Times New Roman" w:eastAsia="Times New Roman" w:hAnsi="Times New Roman" w:cs="Times New Roman"/>
                  <w:sz w:val="24"/>
                  <w:szCs w:val="24"/>
                </w:rPr>
                <w:lastRenderedPageBreak/>
                <w:delText>prueba:Q43185)</w:delText>
              </w:r>
            </w:del>
          </w:p>
        </w:tc>
      </w:tr>
      <w:tr w:rsidR="00532EA3" w:rsidRPr="00C01091" w:rsidDel="00592B5D" w:rsidTr="00532EA3">
        <w:trPr>
          <w:cnfStyle w:val="000000100000"/>
          <w:trHeight w:val="570"/>
          <w:del w:id="932" w:author="Jordi" w:date="2021-12-20T13:42:00Z"/>
        </w:trPr>
        <w:tc>
          <w:tcPr>
            <w:cnfStyle w:val="001000000000"/>
            <w:tcW w:w="2297" w:type="dxa"/>
            <w:tcBorders>
              <w:top w:val="single" w:sz="4" w:space="0" w:color="000000"/>
              <w:bottom w:val="single" w:sz="4" w:space="0" w:color="000000"/>
            </w:tcBorders>
          </w:tcPr>
          <w:p w:rsidR="00532EA3" w:rsidRPr="00C01091" w:rsidDel="00592B5D" w:rsidRDefault="009F67C0">
            <w:pPr>
              <w:rPr>
                <w:del w:id="933" w:author="Jordi" w:date="2021-12-20T13:42:00Z"/>
                <w:rFonts w:ascii="Times New Roman" w:eastAsia="Times New Roman" w:hAnsi="Times New Roman" w:cs="Times New Roman"/>
                <w:sz w:val="24"/>
                <w:szCs w:val="24"/>
              </w:rPr>
            </w:pPr>
            <w:del w:id="934" w:author="Jordi" w:date="2021-12-20T13:42:00Z">
              <w:r w:rsidRPr="00C01091" w:rsidDel="00592B5D">
                <w:rPr>
                  <w:rFonts w:ascii="Times New Roman" w:eastAsia="Times New Roman" w:hAnsi="Times New Roman" w:cs="Times New Roman"/>
                  <w:sz w:val="24"/>
                  <w:szCs w:val="24"/>
                </w:rPr>
                <w:lastRenderedPageBreak/>
                <w:delText>Autoimmunitat DM</w:delText>
              </w:r>
            </w:del>
          </w:p>
          <w:p w:rsidR="00532EA3" w:rsidRPr="00C01091" w:rsidDel="00592B5D" w:rsidRDefault="00532EA3">
            <w:pPr>
              <w:spacing w:after="60"/>
              <w:rPr>
                <w:del w:id="935" w:author="Jordi" w:date="2021-12-20T13:42:00Z"/>
                <w:rFonts w:ascii="Times New Roman" w:eastAsia="Times New Roman" w:hAnsi="Times New Roman" w:cs="Times New Roman"/>
                <w:sz w:val="24"/>
                <w:szCs w:val="24"/>
              </w:rPr>
            </w:pPr>
          </w:p>
        </w:tc>
        <w:tc>
          <w:tcPr>
            <w:tcW w:w="2633" w:type="dxa"/>
            <w:tcBorders>
              <w:top w:val="single" w:sz="4" w:space="0" w:color="000000"/>
              <w:bottom w:val="single" w:sz="4" w:space="0" w:color="000000"/>
            </w:tcBorders>
          </w:tcPr>
          <w:p w:rsidR="00532EA3" w:rsidRPr="00C01091" w:rsidDel="00592B5D" w:rsidRDefault="009F67C0">
            <w:pPr>
              <w:spacing w:after="60"/>
              <w:cnfStyle w:val="000000100000"/>
              <w:rPr>
                <w:del w:id="936" w:author="Jordi" w:date="2021-12-20T13:42:00Z"/>
                <w:rFonts w:ascii="Times New Roman" w:eastAsia="Times New Roman" w:hAnsi="Times New Roman" w:cs="Times New Roman"/>
                <w:sz w:val="24"/>
                <w:szCs w:val="24"/>
              </w:rPr>
            </w:pPr>
            <w:del w:id="937" w:author="Jordi" w:date="2021-12-20T13:42:00Z">
              <w:r w:rsidRPr="00C01091" w:rsidDel="00592B5D">
                <w:rPr>
                  <w:rFonts w:ascii="Times New Roman" w:eastAsia="Times New Roman" w:hAnsi="Times New Roman" w:cs="Times New Roman"/>
                  <w:sz w:val="24"/>
                  <w:szCs w:val="24"/>
                </w:rPr>
                <w:delText>características seguimiento</w:delText>
              </w:r>
            </w:del>
          </w:p>
        </w:tc>
        <w:tc>
          <w:tcPr>
            <w:tcW w:w="1135" w:type="dxa"/>
            <w:tcBorders>
              <w:top w:val="single" w:sz="4" w:space="0" w:color="000000"/>
              <w:bottom w:val="single" w:sz="4" w:space="0" w:color="000000"/>
            </w:tcBorders>
          </w:tcPr>
          <w:p w:rsidR="00532EA3" w:rsidRPr="00C01091" w:rsidDel="00592B5D" w:rsidRDefault="009F67C0">
            <w:pPr>
              <w:cnfStyle w:val="000000100000"/>
              <w:rPr>
                <w:del w:id="938" w:author="Jordi" w:date="2021-12-20T13:42:00Z"/>
                <w:rFonts w:ascii="Times New Roman" w:eastAsia="Times New Roman" w:hAnsi="Times New Roman" w:cs="Times New Roman"/>
                <w:sz w:val="24"/>
                <w:szCs w:val="24"/>
              </w:rPr>
            </w:pPr>
            <w:del w:id="939" w:author="Jordi" w:date="2021-12-20T13:42:00Z">
              <w:r w:rsidRPr="00C01091" w:rsidDel="00592B5D">
                <w:rPr>
                  <w:rFonts w:ascii="Times New Roman" w:eastAsia="Times New Roman" w:hAnsi="Times New Roman" w:cs="Times New Roman"/>
                  <w:sz w:val="24"/>
                  <w:szCs w:val="24"/>
                </w:rPr>
                <w:delText>SIDIAP</w:delText>
              </w:r>
            </w:del>
          </w:p>
          <w:p w:rsidR="00532EA3" w:rsidRPr="00C01091" w:rsidDel="00592B5D" w:rsidRDefault="00532EA3">
            <w:pPr>
              <w:spacing w:after="60"/>
              <w:cnfStyle w:val="000000100000"/>
              <w:rPr>
                <w:del w:id="940" w:author="Jordi" w:date="2021-12-20T13:42:00Z"/>
                <w:rFonts w:ascii="Times New Roman" w:eastAsia="Times New Roman" w:hAnsi="Times New Roman" w:cs="Times New Roman"/>
                <w:sz w:val="24"/>
                <w:szCs w:val="24"/>
              </w:rPr>
            </w:pPr>
          </w:p>
        </w:tc>
        <w:tc>
          <w:tcPr>
            <w:tcW w:w="2521" w:type="dxa"/>
            <w:tcBorders>
              <w:top w:val="single" w:sz="4" w:space="0" w:color="000000"/>
              <w:bottom w:val="single" w:sz="4" w:space="0" w:color="000000"/>
            </w:tcBorders>
          </w:tcPr>
          <w:p w:rsidR="00532EA3" w:rsidRPr="00C01091" w:rsidDel="00592B5D" w:rsidRDefault="009F67C0">
            <w:pPr>
              <w:pBdr>
                <w:top w:val="nil"/>
                <w:left w:val="nil"/>
                <w:bottom w:val="nil"/>
                <w:right w:val="nil"/>
                <w:between w:val="nil"/>
              </w:pBdr>
              <w:cnfStyle w:val="000000100000"/>
              <w:rPr>
                <w:del w:id="941" w:author="Jordi" w:date="2021-12-20T13:42:00Z"/>
                <w:rFonts w:ascii="Times New Roman" w:eastAsia="Times New Roman" w:hAnsi="Times New Roman" w:cs="Times New Roman"/>
                <w:sz w:val="24"/>
                <w:szCs w:val="24"/>
              </w:rPr>
            </w:pPr>
            <w:del w:id="942" w:author="Jordi" w:date="2021-12-20T13:42:00Z">
              <w:r w:rsidRPr="00C01091" w:rsidDel="00592B5D">
                <w:rPr>
                  <w:rFonts w:ascii="Times New Roman" w:eastAsia="Times New Roman" w:hAnsi="Times New Roman" w:cs="Times New Roman"/>
                  <w:sz w:val="24"/>
                  <w:szCs w:val="24"/>
                </w:rPr>
                <w:delText>aGAD, aIA2</w:delText>
              </w:r>
            </w:del>
          </w:p>
          <w:p w:rsidR="00532EA3" w:rsidRPr="00C01091" w:rsidDel="00592B5D" w:rsidRDefault="009F67C0">
            <w:pPr>
              <w:pBdr>
                <w:top w:val="nil"/>
                <w:left w:val="nil"/>
                <w:bottom w:val="nil"/>
                <w:right w:val="nil"/>
                <w:between w:val="nil"/>
              </w:pBdr>
              <w:spacing w:after="60"/>
              <w:cnfStyle w:val="000000100000"/>
              <w:rPr>
                <w:del w:id="943" w:author="Jordi" w:date="2021-12-20T13:42:00Z"/>
                <w:rFonts w:ascii="Times New Roman" w:eastAsia="Times New Roman" w:hAnsi="Times New Roman" w:cs="Times New Roman"/>
                <w:sz w:val="24"/>
                <w:szCs w:val="24"/>
              </w:rPr>
            </w:pPr>
            <w:del w:id="944" w:author="Jordi" w:date="2021-12-20T13:42:00Z">
              <w:r w:rsidRPr="00C01091" w:rsidDel="00592B5D">
                <w:rPr>
                  <w:rFonts w:ascii="Times New Roman" w:eastAsia="Times New Roman" w:hAnsi="Times New Roman" w:cs="Times New Roman"/>
                  <w:sz w:val="24"/>
                  <w:szCs w:val="24"/>
                </w:rPr>
                <w:delText>(código prueba: A05685 i</w:delText>
              </w:r>
              <w:r w:rsidRPr="00C01091" w:rsidDel="00592B5D">
                <w:rPr>
                  <w:rFonts w:ascii="Times New Roman" w:eastAsia="Times New Roman" w:hAnsi="Times New Roman" w:cs="Times New Roman"/>
                  <w:sz w:val="24"/>
                  <w:szCs w:val="24"/>
                </w:rPr>
                <w:tab/>
                <w:delText xml:space="preserve">A07585) </w:delText>
              </w:r>
            </w:del>
          </w:p>
        </w:tc>
      </w:tr>
      <w:tr w:rsidR="00532EA3" w:rsidRPr="00C01091" w:rsidDel="00592B5D" w:rsidTr="00532EA3">
        <w:trPr>
          <w:trHeight w:val="2089"/>
          <w:del w:id="945" w:author="Jordi" w:date="2021-12-20T13:42:00Z"/>
        </w:trPr>
        <w:tc>
          <w:tcPr>
            <w:cnfStyle w:val="001000000000"/>
            <w:tcW w:w="2297" w:type="dxa"/>
            <w:tcBorders>
              <w:top w:val="single" w:sz="4" w:space="0" w:color="000000"/>
            </w:tcBorders>
          </w:tcPr>
          <w:p w:rsidR="00532EA3" w:rsidRPr="00C01091" w:rsidDel="00592B5D" w:rsidRDefault="009F67C0">
            <w:pPr>
              <w:spacing w:after="60"/>
              <w:rPr>
                <w:del w:id="946" w:author="Jordi" w:date="2021-12-20T13:42:00Z"/>
                <w:rFonts w:ascii="Times New Roman" w:eastAsia="Times New Roman" w:hAnsi="Times New Roman" w:cs="Times New Roman"/>
                <w:sz w:val="24"/>
                <w:szCs w:val="24"/>
              </w:rPr>
            </w:pPr>
            <w:del w:id="947" w:author="Jordi" w:date="2021-12-20T13:42:00Z">
              <w:r w:rsidRPr="00C01091" w:rsidDel="00592B5D">
                <w:rPr>
                  <w:rFonts w:ascii="Times New Roman" w:eastAsia="Times New Roman" w:hAnsi="Times New Roman" w:cs="Times New Roman"/>
                  <w:sz w:val="24"/>
                  <w:szCs w:val="24"/>
                </w:rPr>
                <w:delText>Perfil lipídico</w:delText>
              </w:r>
            </w:del>
          </w:p>
        </w:tc>
        <w:tc>
          <w:tcPr>
            <w:tcW w:w="2633" w:type="dxa"/>
            <w:tcBorders>
              <w:top w:val="single" w:sz="4" w:space="0" w:color="000000"/>
            </w:tcBorders>
          </w:tcPr>
          <w:p w:rsidR="00532EA3" w:rsidRPr="00C01091" w:rsidDel="00592B5D" w:rsidRDefault="009F67C0">
            <w:pPr>
              <w:spacing w:after="60"/>
              <w:cnfStyle w:val="000000000000"/>
              <w:rPr>
                <w:del w:id="948" w:author="Jordi" w:date="2021-12-20T13:42:00Z"/>
                <w:rFonts w:ascii="Times New Roman" w:eastAsia="Times New Roman" w:hAnsi="Times New Roman" w:cs="Times New Roman"/>
                <w:sz w:val="24"/>
                <w:szCs w:val="24"/>
              </w:rPr>
            </w:pPr>
            <w:del w:id="949" w:author="Jordi" w:date="2021-12-20T13:42:00Z">
              <w:r w:rsidRPr="00C01091" w:rsidDel="00592B5D">
                <w:rPr>
                  <w:rFonts w:ascii="Times New Roman" w:eastAsia="Times New Roman" w:hAnsi="Times New Roman" w:cs="Times New Roman"/>
                  <w:sz w:val="24"/>
                  <w:szCs w:val="24"/>
                </w:rPr>
                <w:delText>características seguimiento</w:delText>
              </w:r>
            </w:del>
          </w:p>
        </w:tc>
        <w:tc>
          <w:tcPr>
            <w:tcW w:w="1135" w:type="dxa"/>
            <w:tcBorders>
              <w:top w:val="single" w:sz="4" w:space="0" w:color="000000"/>
            </w:tcBorders>
          </w:tcPr>
          <w:p w:rsidR="00532EA3" w:rsidRPr="00C01091" w:rsidDel="00592B5D" w:rsidRDefault="009F67C0">
            <w:pPr>
              <w:spacing w:after="60"/>
              <w:cnfStyle w:val="000000000000"/>
              <w:rPr>
                <w:del w:id="950" w:author="Jordi" w:date="2021-12-20T13:42:00Z"/>
                <w:rFonts w:ascii="Times New Roman" w:eastAsia="Times New Roman" w:hAnsi="Times New Roman" w:cs="Times New Roman"/>
                <w:sz w:val="24"/>
                <w:szCs w:val="24"/>
              </w:rPr>
            </w:pPr>
            <w:del w:id="951" w:author="Jordi" w:date="2021-12-20T13:42:00Z">
              <w:r w:rsidRPr="00C01091" w:rsidDel="00592B5D">
                <w:rPr>
                  <w:rFonts w:ascii="Times New Roman" w:eastAsia="Times New Roman" w:hAnsi="Times New Roman" w:cs="Times New Roman"/>
                  <w:sz w:val="24"/>
                  <w:szCs w:val="24"/>
                </w:rPr>
                <w:delText>SIDIAP</w:delText>
              </w:r>
            </w:del>
          </w:p>
        </w:tc>
        <w:tc>
          <w:tcPr>
            <w:tcW w:w="2521" w:type="dxa"/>
            <w:tcBorders>
              <w:top w:val="single" w:sz="4" w:space="0" w:color="000000"/>
            </w:tcBorders>
          </w:tcPr>
          <w:p w:rsidR="00532EA3" w:rsidRPr="00C01091" w:rsidDel="00592B5D" w:rsidRDefault="009F67C0">
            <w:pPr>
              <w:pBdr>
                <w:top w:val="nil"/>
                <w:left w:val="nil"/>
                <w:bottom w:val="nil"/>
                <w:right w:val="nil"/>
                <w:between w:val="nil"/>
              </w:pBdr>
              <w:cnfStyle w:val="000000000000"/>
              <w:rPr>
                <w:del w:id="952" w:author="Jordi" w:date="2021-12-20T13:42:00Z"/>
                <w:rFonts w:ascii="Times New Roman" w:eastAsia="Times New Roman" w:hAnsi="Times New Roman" w:cs="Times New Roman"/>
                <w:sz w:val="24"/>
                <w:szCs w:val="24"/>
              </w:rPr>
            </w:pPr>
            <w:del w:id="953" w:author="Jordi" w:date="2021-12-20T13:42:00Z">
              <w:r w:rsidRPr="00C01091" w:rsidDel="00592B5D">
                <w:rPr>
                  <w:rFonts w:ascii="Times New Roman" w:eastAsia="Times New Roman" w:hAnsi="Times New Roman" w:cs="Times New Roman"/>
                  <w:sz w:val="24"/>
                  <w:szCs w:val="24"/>
                </w:rPr>
                <w:delText>Triglicéridos (mg/dL)</w:delText>
              </w:r>
            </w:del>
          </w:p>
          <w:p w:rsidR="00532EA3" w:rsidRPr="00C01091" w:rsidDel="00592B5D" w:rsidRDefault="009F67C0">
            <w:pPr>
              <w:pBdr>
                <w:top w:val="nil"/>
                <w:left w:val="nil"/>
                <w:bottom w:val="nil"/>
                <w:right w:val="nil"/>
                <w:between w:val="nil"/>
              </w:pBdr>
              <w:cnfStyle w:val="000000000000"/>
              <w:rPr>
                <w:del w:id="954" w:author="Jordi" w:date="2021-12-20T13:42:00Z"/>
                <w:rFonts w:ascii="Times New Roman" w:eastAsia="Times New Roman" w:hAnsi="Times New Roman" w:cs="Times New Roman"/>
                <w:sz w:val="24"/>
                <w:szCs w:val="24"/>
              </w:rPr>
            </w:pPr>
            <w:del w:id="955" w:author="Jordi" w:date="2021-12-20T13:42:00Z">
              <w:r w:rsidRPr="00C01091" w:rsidDel="00592B5D">
                <w:rPr>
                  <w:rFonts w:ascii="Times New Roman" w:eastAsia="Times New Roman" w:hAnsi="Times New Roman" w:cs="Times New Roman"/>
                  <w:sz w:val="24"/>
                  <w:szCs w:val="24"/>
                </w:rPr>
                <w:delText>Colesterol total (mg/dL)</w:delText>
              </w:r>
            </w:del>
          </w:p>
          <w:p w:rsidR="00532EA3" w:rsidRPr="00C01091" w:rsidDel="00592B5D" w:rsidRDefault="009F67C0">
            <w:pPr>
              <w:pBdr>
                <w:top w:val="nil"/>
                <w:left w:val="nil"/>
                <w:bottom w:val="nil"/>
                <w:right w:val="nil"/>
                <w:between w:val="nil"/>
              </w:pBdr>
              <w:cnfStyle w:val="000000000000"/>
              <w:rPr>
                <w:del w:id="956" w:author="Jordi" w:date="2021-12-20T13:42:00Z"/>
                <w:rFonts w:ascii="Times New Roman" w:eastAsia="Times New Roman" w:hAnsi="Times New Roman" w:cs="Times New Roman"/>
                <w:sz w:val="24"/>
                <w:szCs w:val="24"/>
              </w:rPr>
            </w:pPr>
            <w:del w:id="957" w:author="Jordi" w:date="2021-12-20T13:42:00Z">
              <w:r w:rsidRPr="00C01091" w:rsidDel="00592B5D">
                <w:rPr>
                  <w:rFonts w:ascii="Times New Roman" w:eastAsia="Times New Roman" w:hAnsi="Times New Roman" w:cs="Times New Roman"/>
                  <w:sz w:val="24"/>
                  <w:szCs w:val="24"/>
                </w:rPr>
                <w:delText>Colesterol HDL (mg/dL)</w:delText>
              </w:r>
            </w:del>
          </w:p>
          <w:p w:rsidR="00532EA3" w:rsidRPr="00C01091" w:rsidDel="00592B5D" w:rsidRDefault="009F67C0">
            <w:pPr>
              <w:pBdr>
                <w:top w:val="nil"/>
                <w:left w:val="nil"/>
                <w:bottom w:val="nil"/>
                <w:right w:val="nil"/>
                <w:between w:val="nil"/>
              </w:pBdr>
              <w:cnfStyle w:val="000000000000"/>
              <w:rPr>
                <w:del w:id="958" w:author="Jordi" w:date="2021-12-20T13:42:00Z"/>
                <w:rFonts w:ascii="Times New Roman" w:eastAsia="Times New Roman" w:hAnsi="Times New Roman" w:cs="Times New Roman"/>
                <w:sz w:val="24"/>
                <w:szCs w:val="24"/>
              </w:rPr>
            </w:pPr>
            <w:del w:id="959" w:author="Jordi" w:date="2021-12-20T13:42:00Z">
              <w:r w:rsidRPr="00C01091" w:rsidDel="00592B5D">
                <w:rPr>
                  <w:rFonts w:ascii="Times New Roman" w:eastAsia="Times New Roman" w:hAnsi="Times New Roman" w:cs="Times New Roman"/>
                  <w:sz w:val="24"/>
                  <w:szCs w:val="24"/>
                </w:rPr>
                <w:delText xml:space="preserve">Colesterol LDL(mg/dL) </w:delText>
              </w:r>
            </w:del>
          </w:p>
          <w:p w:rsidR="00532EA3" w:rsidRPr="00C01091" w:rsidDel="00592B5D" w:rsidRDefault="00532EA3">
            <w:pPr>
              <w:pBdr>
                <w:top w:val="nil"/>
                <w:left w:val="nil"/>
                <w:bottom w:val="nil"/>
                <w:right w:val="nil"/>
                <w:between w:val="nil"/>
              </w:pBdr>
              <w:spacing w:after="60"/>
              <w:cnfStyle w:val="000000000000"/>
              <w:rPr>
                <w:del w:id="960" w:author="Jordi" w:date="2021-12-20T13:42:00Z"/>
                <w:rFonts w:ascii="Times New Roman" w:eastAsia="Times New Roman" w:hAnsi="Times New Roman" w:cs="Times New Roman"/>
                <w:sz w:val="24"/>
                <w:szCs w:val="24"/>
              </w:rPr>
            </w:pPr>
          </w:p>
        </w:tc>
      </w:tr>
      <w:tr w:rsidR="00532EA3" w:rsidRPr="00C01091" w:rsidDel="00592B5D" w:rsidTr="00532EA3">
        <w:trPr>
          <w:cnfStyle w:val="000000100000"/>
          <w:trHeight w:val="144"/>
          <w:del w:id="961" w:author="Jordi" w:date="2021-12-20T13:42:00Z"/>
        </w:trPr>
        <w:tc>
          <w:tcPr>
            <w:cnfStyle w:val="001000000000"/>
            <w:tcW w:w="2297" w:type="dxa"/>
          </w:tcPr>
          <w:p w:rsidR="00532EA3" w:rsidRPr="00C01091" w:rsidDel="00592B5D" w:rsidRDefault="009F67C0">
            <w:pPr>
              <w:spacing w:after="60"/>
              <w:rPr>
                <w:del w:id="962" w:author="Jordi" w:date="2021-12-20T13:42:00Z"/>
                <w:rFonts w:ascii="Times New Roman" w:eastAsia="Times New Roman" w:hAnsi="Times New Roman" w:cs="Times New Roman"/>
                <w:sz w:val="24"/>
                <w:szCs w:val="24"/>
              </w:rPr>
            </w:pPr>
            <w:del w:id="963" w:author="Jordi" w:date="2021-12-20T13:42:00Z">
              <w:r w:rsidRPr="00C01091" w:rsidDel="00592B5D">
                <w:rPr>
                  <w:rFonts w:ascii="Times New Roman" w:eastAsia="Times New Roman" w:hAnsi="Times New Roman" w:cs="Times New Roman"/>
                  <w:sz w:val="24"/>
                  <w:szCs w:val="24"/>
                </w:rPr>
                <w:delText>Filtrado glomerular</w:delText>
              </w:r>
            </w:del>
          </w:p>
        </w:tc>
        <w:tc>
          <w:tcPr>
            <w:tcW w:w="2633" w:type="dxa"/>
          </w:tcPr>
          <w:p w:rsidR="00532EA3" w:rsidRPr="00C01091" w:rsidDel="00592B5D" w:rsidRDefault="009F67C0">
            <w:pPr>
              <w:spacing w:after="60"/>
              <w:cnfStyle w:val="000000100000"/>
              <w:rPr>
                <w:del w:id="964" w:author="Jordi" w:date="2021-12-20T13:42:00Z"/>
                <w:rFonts w:ascii="Times New Roman" w:eastAsia="Times New Roman" w:hAnsi="Times New Roman" w:cs="Times New Roman"/>
                <w:sz w:val="24"/>
                <w:szCs w:val="24"/>
              </w:rPr>
            </w:pPr>
            <w:del w:id="965" w:author="Jordi" w:date="2021-12-20T13:42:00Z">
              <w:r w:rsidRPr="00C01091" w:rsidDel="00592B5D">
                <w:rPr>
                  <w:rFonts w:ascii="Times New Roman" w:eastAsia="Times New Roman" w:hAnsi="Times New Roman" w:cs="Times New Roman"/>
                  <w:sz w:val="24"/>
                  <w:szCs w:val="24"/>
                </w:rPr>
                <w:delText>características seguimiento</w:delText>
              </w:r>
            </w:del>
          </w:p>
        </w:tc>
        <w:tc>
          <w:tcPr>
            <w:tcW w:w="1135" w:type="dxa"/>
          </w:tcPr>
          <w:p w:rsidR="00532EA3" w:rsidRPr="00C01091" w:rsidDel="00592B5D" w:rsidRDefault="009F67C0">
            <w:pPr>
              <w:spacing w:after="60"/>
              <w:cnfStyle w:val="000000100000"/>
              <w:rPr>
                <w:del w:id="966" w:author="Jordi" w:date="2021-12-20T13:42:00Z"/>
                <w:rFonts w:ascii="Times New Roman" w:eastAsia="Times New Roman" w:hAnsi="Times New Roman" w:cs="Times New Roman"/>
                <w:sz w:val="24"/>
                <w:szCs w:val="24"/>
              </w:rPr>
            </w:pPr>
            <w:del w:id="967" w:author="Jordi" w:date="2021-12-20T13:42:00Z">
              <w:r w:rsidRPr="00C01091" w:rsidDel="00592B5D">
                <w:rPr>
                  <w:rFonts w:ascii="Times New Roman" w:eastAsia="Times New Roman" w:hAnsi="Times New Roman" w:cs="Times New Roman"/>
                  <w:sz w:val="24"/>
                  <w:szCs w:val="24"/>
                </w:rPr>
                <w:delText>SIDIAP</w:delText>
              </w:r>
            </w:del>
          </w:p>
        </w:tc>
        <w:tc>
          <w:tcPr>
            <w:tcW w:w="2521" w:type="dxa"/>
          </w:tcPr>
          <w:p w:rsidR="00532EA3" w:rsidRPr="00C01091" w:rsidDel="00592B5D" w:rsidRDefault="009F67C0">
            <w:pPr>
              <w:spacing w:after="60"/>
              <w:cnfStyle w:val="000000100000"/>
              <w:rPr>
                <w:del w:id="968" w:author="Jordi" w:date="2021-12-20T13:42:00Z"/>
                <w:rFonts w:ascii="Times New Roman" w:eastAsia="Times New Roman" w:hAnsi="Times New Roman" w:cs="Times New Roman"/>
                <w:sz w:val="24"/>
                <w:szCs w:val="24"/>
              </w:rPr>
            </w:pPr>
            <w:del w:id="969" w:author="Jordi" w:date="2021-12-20T13:42:00Z">
              <w:r w:rsidRPr="00C01091" w:rsidDel="00592B5D">
                <w:rPr>
                  <w:rFonts w:ascii="Times New Roman" w:eastAsia="Times New Roman" w:hAnsi="Times New Roman" w:cs="Times New Roman"/>
                  <w:sz w:val="24"/>
                  <w:szCs w:val="24"/>
                </w:rPr>
                <w:delText>Filtrado glomerular estimado per CKD-epi (mL/min/1.73m^2)  (código prueba: W18261)</w:delText>
              </w:r>
            </w:del>
          </w:p>
        </w:tc>
      </w:tr>
      <w:tr w:rsidR="00532EA3" w:rsidRPr="00C01091" w:rsidDel="00592B5D" w:rsidTr="00532EA3">
        <w:trPr>
          <w:trHeight w:val="144"/>
          <w:del w:id="970" w:author="Jordi" w:date="2021-12-20T13:42:00Z"/>
        </w:trPr>
        <w:tc>
          <w:tcPr>
            <w:cnfStyle w:val="001000000000"/>
            <w:tcW w:w="2297" w:type="dxa"/>
          </w:tcPr>
          <w:p w:rsidR="00532EA3" w:rsidRPr="00C01091" w:rsidDel="00592B5D" w:rsidRDefault="009F67C0">
            <w:pPr>
              <w:spacing w:after="60"/>
              <w:rPr>
                <w:del w:id="971" w:author="Jordi" w:date="2021-12-20T13:42:00Z"/>
                <w:rFonts w:ascii="Times New Roman" w:eastAsia="Times New Roman" w:hAnsi="Times New Roman" w:cs="Times New Roman"/>
                <w:sz w:val="24"/>
                <w:szCs w:val="24"/>
              </w:rPr>
            </w:pPr>
            <w:del w:id="972" w:author="Jordi" w:date="2021-12-20T13:42:00Z">
              <w:r w:rsidRPr="00C01091" w:rsidDel="00592B5D">
                <w:rPr>
                  <w:rFonts w:ascii="Times New Roman" w:eastAsia="Times New Roman" w:hAnsi="Times New Roman" w:cs="Times New Roman"/>
                  <w:sz w:val="24"/>
                  <w:szCs w:val="24"/>
                </w:rPr>
                <w:delText>Cociente albumina/creatinina</w:delText>
              </w:r>
            </w:del>
          </w:p>
        </w:tc>
        <w:tc>
          <w:tcPr>
            <w:tcW w:w="2633" w:type="dxa"/>
          </w:tcPr>
          <w:p w:rsidR="00532EA3" w:rsidRPr="00C01091" w:rsidDel="00592B5D" w:rsidRDefault="009F67C0">
            <w:pPr>
              <w:spacing w:after="60"/>
              <w:cnfStyle w:val="000000000000"/>
              <w:rPr>
                <w:del w:id="973" w:author="Jordi" w:date="2021-12-20T13:42:00Z"/>
                <w:rFonts w:ascii="Times New Roman" w:eastAsia="Times New Roman" w:hAnsi="Times New Roman" w:cs="Times New Roman"/>
                <w:sz w:val="24"/>
                <w:szCs w:val="24"/>
              </w:rPr>
            </w:pPr>
            <w:del w:id="974" w:author="Jordi" w:date="2021-12-20T13:42:00Z">
              <w:r w:rsidRPr="00C01091" w:rsidDel="00592B5D">
                <w:rPr>
                  <w:rFonts w:ascii="Times New Roman" w:eastAsia="Times New Roman" w:hAnsi="Times New Roman" w:cs="Times New Roman"/>
                  <w:sz w:val="24"/>
                  <w:szCs w:val="24"/>
                </w:rPr>
                <w:delText>características seguimiento</w:delText>
              </w:r>
            </w:del>
          </w:p>
        </w:tc>
        <w:tc>
          <w:tcPr>
            <w:tcW w:w="1135" w:type="dxa"/>
          </w:tcPr>
          <w:p w:rsidR="00532EA3" w:rsidRPr="00C01091" w:rsidDel="00592B5D" w:rsidRDefault="009F67C0">
            <w:pPr>
              <w:spacing w:after="60"/>
              <w:cnfStyle w:val="000000000000"/>
              <w:rPr>
                <w:del w:id="975" w:author="Jordi" w:date="2021-12-20T13:42:00Z"/>
                <w:rFonts w:ascii="Times New Roman" w:eastAsia="Times New Roman" w:hAnsi="Times New Roman" w:cs="Times New Roman"/>
                <w:sz w:val="24"/>
                <w:szCs w:val="24"/>
              </w:rPr>
            </w:pPr>
            <w:del w:id="976" w:author="Jordi" w:date="2021-12-20T13:42:00Z">
              <w:r w:rsidRPr="00C01091" w:rsidDel="00592B5D">
                <w:rPr>
                  <w:rFonts w:ascii="Times New Roman" w:eastAsia="Times New Roman" w:hAnsi="Times New Roman" w:cs="Times New Roman"/>
                  <w:sz w:val="24"/>
                  <w:szCs w:val="24"/>
                </w:rPr>
                <w:delText>SIDIAP</w:delText>
              </w:r>
            </w:del>
          </w:p>
        </w:tc>
        <w:tc>
          <w:tcPr>
            <w:tcW w:w="2521" w:type="dxa"/>
          </w:tcPr>
          <w:p w:rsidR="00532EA3" w:rsidRPr="00C01091" w:rsidDel="00592B5D" w:rsidRDefault="009F67C0">
            <w:pPr>
              <w:cnfStyle w:val="000000000000"/>
              <w:rPr>
                <w:del w:id="977" w:author="Jordi" w:date="2021-12-20T13:42:00Z"/>
                <w:rFonts w:ascii="Times New Roman" w:eastAsia="Times New Roman" w:hAnsi="Times New Roman" w:cs="Times New Roman"/>
                <w:sz w:val="24"/>
                <w:szCs w:val="24"/>
              </w:rPr>
            </w:pPr>
            <w:del w:id="978" w:author="Jordi" w:date="2021-12-20T13:42:00Z">
              <w:r w:rsidRPr="00C01091" w:rsidDel="00592B5D">
                <w:rPr>
                  <w:rFonts w:ascii="Times New Roman" w:eastAsia="Times New Roman" w:hAnsi="Times New Roman" w:cs="Times New Roman"/>
                  <w:sz w:val="24"/>
                  <w:szCs w:val="24"/>
                </w:rPr>
                <w:delText>albumina/creatinina (mg/g)</w:delText>
              </w:r>
            </w:del>
          </w:p>
          <w:p w:rsidR="00532EA3" w:rsidRPr="00C01091" w:rsidDel="00592B5D" w:rsidRDefault="009F67C0">
            <w:pPr>
              <w:spacing w:after="60"/>
              <w:cnfStyle w:val="000000000000"/>
              <w:rPr>
                <w:del w:id="979" w:author="Jordi" w:date="2021-12-20T13:42:00Z"/>
                <w:rFonts w:ascii="Times New Roman" w:eastAsia="Times New Roman" w:hAnsi="Times New Roman" w:cs="Times New Roman"/>
                <w:sz w:val="24"/>
                <w:szCs w:val="24"/>
              </w:rPr>
            </w:pPr>
            <w:del w:id="980" w:author="Jordi" w:date="2021-12-20T13:42:00Z">
              <w:r w:rsidRPr="00C01091" w:rsidDel="00592B5D">
                <w:rPr>
                  <w:rFonts w:ascii="Times New Roman" w:eastAsia="Times New Roman" w:hAnsi="Times New Roman" w:cs="Times New Roman"/>
                  <w:sz w:val="24"/>
                  <w:szCs w:val="24"/>
                </w:rPr>
                <w:delText>(código prueba:R02258)</w:delText>
              </w:r>
            </w:del>
          </w:p>
        </w:tc>
      </w:tr>
    </w:tbl>
    <w:p w:rsidR="00532EA3" w:rsidRPr="00C01091" w:rsidDel="00592B5D" w:rsidRDefault="009F67C0">
      <w:pPr>
        <w:rPr>
          <w:del w:id="981" w:author="Jordi" w:date="2021-12-20T13:42:00Z"/>
          <w:rFonts w:ascii="Times New Roman" w:eastAsia="Times New Roman" w:hAnsi="Times New Roman" w:cs="Times New Roman"/>
          <w:color w:val="FF0000"/>
          <w:sz w:val="24"/>
          <w:szCs w:val="24"/>
        </w:rPr>
      </w:pPr>
      <w:del w:id="982" w:author="Jordi" w:date="2021-12-20T13:42:00Z">
        <w:r w:rsidRPr="00C01091" w:rsidDel="00592B5D">
          <w:rPr>
            <w:rFonts w:ascii="Times New Roman" w:eastAsia="Times New Roman" w:hAnsi="Times New Roman" w:cs="Times New Roman"/>
            <w:color w:val="000000"/>
            <w:sz w:val="24"/>
            <w:szCs w:val="24"/>
          </w:rPr>
          <w:delText xml:space="preserve">En todas las variables, variables comprendidas entre la fecha de parto de la gestación con DMG (o de la primera gestación con DMG en el caso de las mujeres con más de una gestación con DMG) y la fecha de corte. </w:delText>
        </w:r>
      </w:del>
    </w:p>
    <w:p w:rsidR="00532EA3" w:rsidRPr="00C01091" w:rsidDel="00592B5D" w:rsidRDefault="00532EA3">
      <w:pPr>
        <w:rPr>
          <w:del w:id="983" w:author="Jordi" w:date="2021-12-20T13:42:00Z"/>
          <w:rFonts w:ascii="Times New Roman" w:eastAsia="Times New Roman" w:hAnsi="Times New Roman" w:cs="Times New Roman"/>
          <w:color w:val="FF0000"/>
          <w:sz w:val="24"/>
          <w:szCs w:val="24"/>
        </w:rPr>
      </w:pPr>
    </w:p>
    <w:p w:rsidR="00532EA3" w:rsidRPr="00C01091" w:rsidRDefault="00532EA3">
      <w:pPr>
        <w:rPr>
          <w:rFonts w:ascii="Times New Roman" w:eastAsia="Times New Roman" w:hAnsi="Times New Roman" w:cs="Times New Roman"/>
          <w:color w:val="FF0000"/>
          <w:sz w:val="24"/>
          <w:szCs w:val="24"/>
        </w:rPr>
      </w:pPr>
    </w:p>
    <w:p w:rsidR="00532EA3" w:rsidRPr="00C01091" w:rsidRDefault="009F67C0">
      <w:pPr>
        <w:rPr>
          <w:rFonts w:ascii="Times New Roman" w:eastAsia="Times New Roman" w:hAnsi="Times New Roman" w:cs="Times New Roman"/>
          <w:b/>
          <w:sz w:val="24"/>
          <w:szCs w:val="24"/>
        </w:rPr>
      </w:pPr>
      <w:commentRangeStart w:id="984"/>
      <w:del w:id="985" w:author="Jordi" w:date="2021-12-20T13:45:00Z">
        <w:r w:rsidRPr="00C01091" w:rsidDel="00592B5D">
          <w:rPr>
            <w:rFonts w:ascii="Times New Roman" w:eastAsia="Times New Roman" w:hAnsi="Times New Roman" w:cs="Times New Roman"/>
            <w:b/>
            <w:sz w:val="24"/>
            <w:szCs w:val="24"/>
          </w:rPr>
          <w:delText xml:space="preserve">4.14. </w:delText>
        </w:r>
      </w:del>
      <w:r w:rsidRPr="00C01091">
        <w:rPr>
          <w:rFonts w:ascii="Times New Roman" w:eastAsia="Times New Roman" w:hAnsi="Times New Roman" w:cs="Times New Roman"/>
          <w:b/>
          <w:sz w:val="24"/>
          <w:szCs w:val="24"/>
        </w:rPr>
        <w:t>Fármacos concomitantes</w:t>
      </w:r>
      <w:commentRangeEnd w:id="984"/>
      <w:r w:rsidR="00592B5D">
        <w:rPr>
          <w:rStyle w:val="Refdecomentario"/>
        </w:rPr>
        <w:commentReference w:id="984"/>
      </w:r>
    </w:p>
    <w:p w:rsidR="00532EA3" w:rsidRPr="00C01091" w:rsidRDefault="00532EA3">
      <w:pPr>
        <w:rPr>
          <w:rFonts w:ascii="Times New Roman" w:eastAsia="Times New Roman" w:hAnsi="Times New Roman" w:cs="Times New Roman"/>
          <w:b/>
          <w:sz w:val="24"/>
          <w:szCs w:val="24"/>
        </w:rPr>
      </w:pPr>
    </w:p>
    <w:p w:rsidR="00532EA3" w:rsidRPr="00C01091" w:rsidRDefault="009F67C0">
      <w:pPr>
        <w:spacing w:after="6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10. Fármacos concomitantes</w:t>
      </w:r>
    </w:p>
    <w:tbl>
      <w:tblPr>
        <w:tblStyle w:val="3"/>
        <w:tblW w:w="8714"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3510"/>
        <w:gridCol w:w="1985"/>
        <w:gridCol w:w="1134"/>
        <w:gridCol w:w="2085"/>
      </w:tblGrid>
      <w:tr w:rsidR="00532EA3" w:rsidRPr="00C01091">
        <w:trPr>
          <w:cnfStyle w:val="100000000000"/>
        </w:trPr>
        <w:tc>
          <w:tcPr>
            <w:cnfStyle w:val="001000000000"/>
            <w:tcW w:w="3510" w:type="dxa"/>
          </w:tcPr>
          <w:p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1985"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1134"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2085" w:type="dxa"/>
          </w:tcPr>
          <w:p w:rsidR="00532EA3" w:rsidRPr="00C01091" w:rsidRDefault="009F67C0">
            <w:pPr>
              <w:jc w:val="center"/>
              <w:cnfStyle w:val="1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rsidR="00532EA3" w:rsidRPr="00C01091" w:rsidRDefault="00532EA3">
            <w:pPr>
              <w:jc w:val="center"/>
              <w:cnfStyle w:val="100000000000"/>
              <w:rPr>
                <w:rFonts w:ascii="Times New Roman" w:eastAsia="Times New Roman" w:hAnsi="Times New Roman" w:cs="Times New Roman"/>
                <w:sz w:val="24"/>
                <w:szCs w:val="24"/>
              </w:rPr>
            </w:pPr>
          </w:p>
        </w:tc>
      </w:tr>
      <w:tr w:rsidR="00532EA3" w:rsidRPr="00C01091">
        <w:trPr>
          <w:cnfStyle w:val="000000100000"/>
        </w:trPr>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Biguanidas</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86" w:author="Jordi" w:date="2021-12-20T13:43: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A10BA02</w:t>
            </w:r>
          </w:p>
        </w:tc>
      </w:tr>
      <w:tr w:rsidR="00532EA3" w:rsidRPr="00C01091">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Glinidas</w:t>
            </w:r>
          </w:p>
        </w:tc>
        <w:tc>
          <w:tcPr>
            <w:tcW w:w="1985" w:type="dxa"/>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87" w:author="Jordi" w:date="2021-12-20T13:43: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A10BX02</w:t>
            </w:r>
          </w:p>
          <w:p w:rsidR="00532EA3" w:rsidRPr="00C01091" w:rsidRDefault="009F67C0">
            <w:pPr>
              <w:spacing w:after="60"/>
              <w:cnfStyle w:val="000000000000"/>
              <w:rPr>
                <w:rFonts w:ascii="Times New Roman" w:eastAsia="Times New Roman" w:hAnsi="Times New Roman" w:cs="Times New Roman"/>
                <w:sz w:val="24"/>
                <w:szCs w:val="24"/>
                <w:highlight w:val="yellow"/>
              </w:rPr>
            </w:pPr>
            <w:r w:rsidRPr="00C01091">
              <w:rPr>
                <w:rFonts w:ascii="Times New Roman" w:eastAsia="Times New Roman" w:hAnsi="Times New Roman" w:cs="Times New Roman"/>
                <w:sz w:val="24"/>
                <w:szCs w:val="24"/>
              </w:rPr>
              <w:t>A10BX03</w:t>
            </w:r>
          </w:p>
        </w:tc>
      </w:tr>
      <w:tr w:rsidR="00532EA3" w:rsidRPr="00C01091">
        <w:trPr>
          <w:cnfStyle w:val="000000100000"/>
        </w:trPr>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Tiazolidinadionas. Glitazones</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88" w:author="Jordi" w:date="2021-12-20T13:43: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A10BG01 </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A10BG02 </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A10BG03</w:t>
            </w:r>
          </w:p>
        </w:tc>
      </w:tr>
      <w:tr w:rsidR="00532EA3" w:rsidRPr="00691B8A">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Inhibidores de la dipeptidil peptidasa-4</w:t>
            </w:r>
          </w:p>
        </w:tc>
        <w:tc>
          <w:tcPr>
            <w:tcW w:w="1985" w:type="dxa"/>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w:t>
            </w:r>
            <w:r w:rsidRPr="00C01091">
              <w:rPr>
                <w:rFonts w:ascii="Times New Roman" w:eastAsia="Times New Roman" w:hAnsi="Times New Roman" w:cs="Times New Roman"/>
                <w:sz w:val="24"/>
                <w:szCs w:val="24"/>
              </w:rPr>
              <w:lastRenderedPageBreak/>
              <w:t xml:space="preserve">basales </w:t>
            </w:r>
            <w:del w:id="989" w:author="Jordi" w:date="2021-12-20T13:43: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SIDIAP</w:t>
            </w:r>
          </w:p>
        </w:tc>
        <w:tc>
          <w:tcPr>
            <w:tcW w:w="2085" w:type="dxa"/>
          </w:tcPr>
          <w:p w:rsidR="00532EA3" w:rsidRPr="00C01091" w:rsidRDefault="009F67C0">
            <w:pPr>
              <w:spacing w:after="60"/>
              <w:cnfStyle w:val="0000000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A10BH01 </w:t>
            </w:r>
          </w:p>
          <w:p w:rsidR="00532EA3" w:rsidRPr="00C01091" w:rsidRDefault="009F67C0">
            <w:pPr>
              <w:spacing w:after="60"/>
              <w:cnfStyle w:val="0000000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A10BH02 </w:t>
            </w:r>
          </w:p>
          <w:p w:rsidR="00532EA3" w:rsidRPr="00C01091" w:rsidRDefault="009F67C0">
            <w:pPr>
              <w:spacing w:after="60"/>
              <w:cnfStyle w:val="0000000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lastRenderedPageBreak/>
              <w:t xml:space="preserve">A10BH03 </w:t>
            </w:r>
          </w:p>
          <w:p w:rsidR="00532EA3" w:rsidRPr="00C01091" w:rsidRDefault="009F67C0">
            <w:pPr>
              <w:spacing w:after="60"/>
              <w:cnfStyle w:val="0000000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A10BH04 </w:t>
            </w:r>
          </w:p>
          <w:p w:rsidR="00532EA3" w:rsidRPr="00C01091" w:rsidRDefault="009F67C0">
            <w:pPr>
              <w:spacing w:after="60"/>
              <w:cnfStyle w:val="0000000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A10BH05</w:t>
            </w:r>
          </w:p>
        </w:tc>
      </w:tr>
      <w:tr w:rsidR="00532EA3" w:rsidRPr="00C01091">
        <w:trPr>
          <w:cnfStyle w:val="000000100000"/>
        </w:trPr>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Inhibidores del co-transportador sodio-glucosa tipo 2</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0"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1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A10BK01 </w:t>
            </w:r>
          </w:p>
          <w:p w:rsidR="00532EA3" w:rsidRPr="00C01091" w:rsidRDefault="009F67C0">
            <w:pPr>
              <w:spacing w:after="60"/>
              <w:cnfStyle w:val="0000001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A10BK02 </w:t>
            </w:r>
          </w:p>
          <w:p w:rsidR="00532EA3" w:rsidRPr="00C01091" w:rsidRDefault="009F67C0">
            <w:pPr>
              <w:spacing w:after="60"/>
              <w:cnfStyle w:val="0000001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A10BK03 </w:t>
            </w:r>
          </w:p>
          <w:p w:rsidR="00532EA3" w:rsidRPr="00C01091" w:rsidRDefault="009F67C0">
            <w:pPr>
              <w:spacing w:after="60"/>
              <w:cnfStyle w:val="0000001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A10BK04 </w:t>
            </w:r>
          </w:p>
          <w:p w:rsidR="00532EA3" w:rsidRPr="00C01091" w:rsidRDefault="009F67C0">
            <w:pPr>
              <w:spacing w:after="60"/>
              <w:cnfStyle w:val="0000001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A10BX09 </w:t>
            </w:r>
          </w:p>
          <w:p w:rsidR="00532EA3" w:rsidRPr="00C01091" w:rsidRDefault="009F67C0">
            <w:pPr>
              <w:spacing w:after="60"/>
              <w:cnfStyle w:val="00000010000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A10BX11 </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A10BX12</w:t>
            </w:r>
          </w:p>
        </w:tc>
      </w:tr>
      <w:tr w:rsidR="00532EA3" w:rsidRPr="00C01091" w:rsidTr="00532EA3">
        <w:trPr>
          <w:trHeight w:val="1410"/>
        </w:trPr>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Sulfonilureas</w:t>
            </w:r>
          </w:p>
        </w:tc>
        <w:tc>
          <w:tcPr>
            <w:tcW w:w="1985" w:type="dxa"/>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1"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A10BB01</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A10BB07</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A10BB09</w:t>
            </w:r>
          </w:p>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A10BB12</w:t>
            </w:r>
          </w:p>
        </w:tc>
      </w:tr>
      <w:tr w:rsidR="00532EA3" w:rsidRPr="00C01091">
        <w:trPr>
          <w:cnfStyle w:val="000000100000"/>
        </w:trPr>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Inhibidores de alfa glucosidas</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2"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A10BF01 </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A10BF02</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A10BF03</w:t>
            </w:r>
          </w:p>
        </w:tc>
      </w:tr>
      <w:tr w:rsidR="00532EA3" w:rsidRPr="00C01091">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Combinaciones de férmacos hipoglucemiantes orales</w:t>
            </w:r>
          </w:p>
        </w:tc>
        <w:tc>
          <w:tcPr>
            <w:tcW w:w="1985" w:type="dxa"/>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3"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A10BD</w:t>
            </w:r>
          </w:p>
        </w:tc>
      </w:tr>
      <w:tr w:rsidR="00532EA3" w:rsidRPr="00C01091">
        <w:trPr>
          <w:cnfStyle w:val="000000100000"/>
        </w:trPr>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Péptido similar al glucagón tipo 1</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4"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A10BJ</w:t>
            </w:r>
          </w:p>
        </w:tc>
      </w:tr>
      <w:tr w:rsidR="00532EA3" w:rsidRPr="00C01091">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Insulinas y análegosd’acción prolongada por inyección</w:t>
            </w:r>
          </w:p>
        </w:tc>
        <w:tc>
          <w:tcPr>
            <w:tcW w:w="1985" w:type="dxa"/>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5"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A10AE</w:t>
            </w:r>
          </w:p>
        </w:tc>
      </w:tr>
      <w:tr w:rsidR="00532EA3" w:rsidRPr="00C01091">
        <w:trPr>
          <w:cnfStyle w:val="000000100000"/>
        </w:trPr>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Combinaciones de insulinas y análegosd’acción intermedia y rápida por inyección</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6"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A10AD</w:t>
            </w:r>
          </w:p>
        </w:tc>
      </w:tr>
      <w:tr w:rsidR="00532EA3" w:rsidRPr="00C01091">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Insulinas y análegos de acción rápida por inyección</w:t>
            </w:r>
          </w:p>
        </w:tc>
        <w:tc>
          <w:tcPr>
            <w:tcW w:w="1985" w:type="dxa"/>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7"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A10AB</w:t>
            </w:r>
          </w:p>
        </w:tc>
      </w:tr>
      <w:tr w:rsidR="00532EA3" w:rsidRPr="00C01091" w:rsidTr="00532EA3">
        <w:trPr>
          <w:cnfStyle w:val="000000100000"/>
          <w:trHeight w:val="1474"/>
        </w:trPr>
        <w:tc>
          <w:tcPr>
            <w:cnfStyle w:val="001000000000"/>
            <w:tcW w:w="3510" w:type="dxa"/>
            <w:tcBorders>
              <w:bottom w:val="nil"/>
            </w:tcBorders>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Fármacos antihipertensivos </w:t>
            </w: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(autorizados)</w:t>
            </w:r>
          </w:p>
        </w:tc>
        <w:tc>
          <w:tcPr>
            <w:tcW w:w="1985" w:type="dxa"/>
            <w:tcBorders>
              <w:bottom w:val="nil"/>
            </w:tcBorders>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8"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Borders>
              <w:bottom w:val="nil"/>
            </w:tcBorders>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Borders>
              <w:bottom w:val="nil"/>
            </w:tcBorders>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C02, C03, C07, </w:t>
            </w:r>
          </w:p>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C0, C09, C10BX</w:t>
            </w:r>
          </w:p>
        </w:tc>
      </w:tr>
      <w:tr w:rsidR="00532EA3" w:rsidRPr="00C01091" w:rsidTr="00532EA3">
        <w:tc>
          <w:tcPr>
            <w:cnfStyle w:val="001000000000"/>
            <w:tcW w:w="3510" w:type="dxa"/>
            <w:tcBorders>
              <w:top w:val="single" w:sz="8" w:space="0" w:color="4F81BD"/>
              <w:left w:val="single" w:sz="8" w:space="0" w:color="4F81BD"/>
              <w:bottom w:val="single" w:sz="8" w:space="0" w:color="4F81BD"/>
            </w:tcBorders>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Fármacos hipolipemiantes (autorizados )</w:t>
            </w:r>
          </w:p>
        </w:tc>
        <w:tc>
          <w:tcPr>
            <w:tcW w:w="1985" w:type="dxa"/>
            <w:tcBorders>
              <w:top w:val="single" w:sz="8" w:space="0" w:color="4F81BD"/>
              <w:bottom w:val="single" w:sz="8" w:space="0" w:color="4F81BD"/>
            </w:tcBorders>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999"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Borders>
              <w:top w:val="single" w:sz="8" w:space="0" w:color="4F81BD"/>
              <w:bottom w:val="single" w:sz="8" w:space="0" w:color="4F81BD"/>
            </w:tcBorders>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Borders>
              <w:top w:val="single" w:sz="8" w:space="0" w:color="4F81BD"/>
              <w:bottom w:val="single" w:sz="8" w:space="0" w:color="4F81BD"/>
              <w:right w:val="single" w:sz="8" w:space="0" w:color="4F81BD"/>
            </w:tcBorders>
          </w:tcPr>
          <w:p w:rsidR="00532EA3" w:rsidRPr="00C01091" w:rsidRDefault="009F67C0">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C10</w:t>
            </w:r>
          </w:p>
        </w:tc>
      </w:tr>
      <w:tr w:rsidR="00532EA3" w:rsidRPr="00C01091">
        <w:trPr>
          <w:cnfStyle w:val="000000100000"/>
        </w:trPr>
        <w:tc>
          <w:tcPr>
            <w:cnfStyle w:val="001000000000"/>
            <w:tcW w:w="3510" w:type="dxa"/>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Fármacos antiagregantes  (autorizados)</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1000"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B01AC</w:t>
            </w:r>
          </w:p>
        </w:tc>
      </w:tr>
      <w:tr w:rsidR="00532EA3" w:rsidRPr="00C01091" w:rsidTr="00532EA3">
        <w:tc>
          <w:tcPr>
            <w:cnfStyle w:val="001000000000"/>
            <w:tcW w:w="8714" w:type="dxa"/>
            <w:gridSpan w:val="4"/>
            <w:tcBorders>
              <w:top w:val="single" w:sz="8" w:space="0" w:color="4F81BD"/>
              <w:left w:val="single" w:sz="8" w:space="0" w:color="4F81BD"/>
              <w:bottom w:val="single" w:sz="8" w:space="0" w:color="4F81BD"/>
              <w:right w:val="single" w:sz="8" w:space="0" w:color="4F81BD"/>
            </w:tcBorders>
          </w:tcPr>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Fármacos que pueden ser causa de hiperglucemia</w:t>
            </w:r>
          </w:p>
        </w:tc>
      </w:tr>
      <w:tr w:rsidR="00532EA3" w:rsidRPr="00C01091" w:rsidTr="00532EA3">
        <w:trPr>
          <w:cnfStyle w:val="000000100000"/>
          <w:trHeight w:val="418"/>
        </w:trPr>
        <w:tc>
          <w:tcPr>
            <w:cnfStyle w:val="001000000000"/>
            <w:tcW w:w="3510" w:type="dxa"/>
            <w:tcBorders>
              <w:top w:val="single" w:sz="4" w:space="0" w:color="000000"/>
              <w:bottom w:val="single" w:sz="4" w:space="0" w:color="000000"/>
            </w:tcBorders>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AINE, analgésicos opiáceoss y corticoides</w:t>
            </w: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(febuxostato, raloxifeno, glucosamina, calcitonina)</w:t>
            </w:r>
          </w:p>
          <w:p w:rsidR="00532EA3" w:rsidRPr="00C01091" w:rsidRDefault="00532EA3">
            <w:pPr>
              <w:spacing w:after="60"/>
              <w:rPr>
                <w:rFonts w:ascii="Times New Roman" w:eastAsia="Times New Roman" w:hAnsi="Times New Roman" w:cs="Times New Roman"/>
                <w:sz w:val="24"/>
                <w:szCs w:val="24"/>
              </w:rPr>
            </w:pP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1001"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G03XC01</w:t>
            </w:r>
          </w:p>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H05BA01</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M01AX05</w:t>
            </w:r>
          </w:p>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M04AA03</w:t>
            </w:r>
            <w:r w:rsidRPr="00C01091">
              <w:rPr>
                <w:rFonts w:ascii="Times New Roman" w:eastAsia="Times New Roman" w:hAnsi="Times New Roman" w:cs="Times New Roman"/>
                <w:sz w:val="24"/>
                <w:szCs w:val="24"/>
              </w:rPr>
              <w:tab/>
            </w:r>
          </w:p>
        </w:tc>
      </w:tr>
      <w:tr w:rsidR="00532EA3" w:rsidRPr="00C01091" w:rsidTr="00532EA3">
        <w:trPr>
          <w:trHeight w:val="1191"/>
        </w:trPr>
        <w:tc>
          <w:tcPr>
            <w:cnfStyle w:val="001000000000"/>
            <w:tcW w:w="3510" w:type="dxa"/>
            <w:tcBorders>
              <w:top w:val="single" w:sz="4" w:space="0" w:color="000000"/>
            </w:tcBorders>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Antipsicóticos y otros psicofármacos</w:t>
            </w: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(antipsicóticos atípicos, antiepilépticos *fenitoína a dosis altas, gabapentina, duloxetina)</w:t>
            </w:r>
          </w:p>
        </w:tc>
        <w:tc>
          <w:tcPr>
            <w:tcW w:w="1985" w:type="dxa"/>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1002"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before="40" w:after="40"/>
              <w:jc w:val="both"/>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N03AB02</w:t>
            </w:r>
          </w:p>
          <w:p w:rsidR="00532EA3" w:rsidRPr="00C01091" w:rsidRDefault="009F67C0">
            <w:pPr>
              <w:spacing w:before="40" w:after="40"/>
              <w:jc w:val="both"/>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N03AB52</w:t>
            </w:r>
          </w:p>
          <w:p w:rsidR="00532EA3" w:rsidRPr="00C01091" w:rsidRDefault="009F67C0">
            <w:pPr>
              <w:spacing w:before="40" w:after="40"/>
              <w:jc w:val="both"/>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N03AX12</w:t>
            </w:r>
          </w:p>
          <w:p w:rsidR="00532EA3" w:rsidRPr="00C01091" w:rsidRDefault="009F67C0">
            <w:pPr>
              <w:spacing w:before="40" w:after="40"/>
              <w:jc w:val="both"/>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N06AX21</w:t>
            </w:r>
          </w:p>
        </w:tc>
      </w:tr>
      <w:tr w:rsidR="00532EA3" w:rsidRPr="00C01091">
        <w:trPr>
          <w:cnfStyle w:val="000000100000"/>
        </w:trPr>
        <w:tc>
          <w:tcPr>
            <w:cnfStyle w:val="001000000000"/>
            <w:tcW w:w="3510"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Antiinfecciosos</w:t>
            </w: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(antiretrovirals, fluoroquinolonas, interferón a, boceprevir, ribavirina, tiabendazol, pirazinamida)</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1003"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J01MA</w:t>
            </w:r>
          </w:p>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J01MB</w:t>
            </w:r>
          </w:p>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J05</w:t>
            </w:r>
          </w:p>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L03AB</w:t>
            </w:r>
          </w:p>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D01AC06</w:t>
            </w:r>
          </w:p>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J04AK01</w:t>
            </w:r>
          </w:p>
        </w:tc>
      </w:tr>
      <w:tr w:rsidR="00532EA3" w:rsidRPr="00C01091" w:rsidTr="00532EA3">
        <w:tc>
          <w:tcPr>
            <w:cnfStyle w:val="001000000000"/>
            <w:tcW w:w="3510" w:type="dxa"/>
            <w:tcBorders>
              <w:top w:val="single" w:sz="8" w:space="0" w:color="4F81BD"/>
              <w:left w:val="single" w:sz="8" w:space="0" w:color="4F81BD"/>
              <w:bottom w:val="single" w:sz="8" w:space="0" w:color="4F81BD"/>
            </w:tcBorders>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Antineoplásicos</w:t>
            </w: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(asparaginasa, bortezomib, bevacizumab, cabazitaxel, catumaxomab, decitabina, eribulina, paclitaxel, temsirolimus, temozolomida, trióxido de arsenio, vorinostat, ciproterona (antiandrógeno), agonistas o antagonistas de la gona-dorelina, estramustina)</w:t>
            </w:r>
          </w:p>
        </w:tc>
        <w:tc>
          <w:tcPr>
            <w:tcW w:w="1985" w:type="dxa"/>
            <w:tcBorders>
              <w:top w:val="single" w:sz="8" w:space="0" w:color="4F81BD"/>
              <w:bottom w:val="single" w:sz="8" w:space="0" w:color="4F81BD"/>
            </w:tcBorders>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1004" w:author="Jordi" w:date="2021-12-20T13:44:00Z">
              <w:r w:rsidRPr="00C01091" w:rsidDel="00592B5D">
                <w:rPr>
                  <w:rFonts w:ascii="Times New Roman" w:eastAsia="Times New Roman" w:hAnsi="Times New Roman" w:cs="Times New Roman"/>
                  <w:sz w:val="24"/>
                  <w:szCs w:val="24"/>
                </w:rPr>
                <w:delText>y de seguimiento</w:delText>
              </w:r>
            </w:del>
          </w:p>
        </w:tc>
        <w:tc>
          <w:tcPr>
            <w:tcW w:w="1134" w:type="dxa"/>
            <w:tcBorders>
              <w:top w:val="single" w:sz="8" w:space="0" w:color="4F81BD"/>
              <w:bottom w:val="single" w:sz="8" w:space="0" w:color="4F81BD"/>
            </w:tcBorders>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Borders>
              <w:top w:val="single" w:sz="8" w:space="0" w:color="4F81BD"/>
              <w:bottom w:val="single" w:sz="8" w:space="0" w:color="4F81BD"/>
              <w:right w:val="single" w:sz="8" w:space="0" w:color="4F81BD"/>
            </w:tcBorders>
          </w:tcPr>
          <w:p w:rsidR="00532EA3" w:rsidRPr="00C01091" w:rsidRDefault="009F67C0">
            <w:pPr>
              <w:spacing w:before="40" w:after="40"/>
              <w:jc w:val="both"/>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L01</w:t>
            </w:r>
          </w:p>
        </w:tc>
      </w:tr>
      <w:tr w:rsidR="00532EA3" w:rsidRPr="00C01091">
        <w:trPr>
          <w:cnfStyle w:val="000000100000"/>
        </w:trPr>
        <w:tc>
          <w:tcPr>
            <w:cnfStyle w:val="001000000000"/>
            <w:tcW w:w="3510"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Immunosupressores</w:t>
            </w: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(acrolimus, everolimus, sirolimus, ácido micofenólico, ciclosporina)</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1005" w:author="Jordi" w:date="2021-12-20T13:43: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L04</w:t>
            </w:r>
          </w:p>
        </w:tc>
      </w:tr>
      <w:tr w:rsidR="00532EA3" w:rsidRPr="00C01091" w:rsidTr="00532EA3">
        <w:trPr>
          <w:trHeight w:val="350"/>
        </w:trPr>
        <w:tc>
          <w:tcPr>
            <w:cnfStyle w:val="001000000000"/>
            <w:tcW w:w="3510" w:type="dxa"/>
            <w:tcBorders>
              <w:top w:val="single" w:sz="8" w:space="0" w:color="4F81BD"/>
              <w:left w:val="single" w:sz="8" w:space="0" w:color="4F81BD"/>
            </w:tcBorders>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Fármacos para enfermedades cardiovasculares</w:t>
            </w: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(diuréticos tiacídicos, bloqueadoresβ-adrenérgicos, furosemida a dosis altas y otros diuréticos de asa, clonidina, </w:t>
            </w:r>
            <w:r w:rsidRPr="00C01091">
              <w:rPr>
                <w:rFonts w:ascii="Times New Roman" w:eastAsia="Times New Roman" w:hAnsi="Times New Roman" w:cs="Times New Roman"/>
                <w:sz w:val="24"/>
                <w:szCs w:val="24"/>
              </w:rPr>
              <w:lastRenderedPageBreak/>
              <w:t>bloqueadores de los canales de calcio (nifedipina), estatinas, tolvaptán (en SIADH), epo-prostenol (en hipertensión pulmonar), simpaticomiméticos (adrenalina))</w:t>
            </w:r>
          </w:p>
        </w:tc>
        <w:tc>
          <w:tcPr>
            <w:tcW w:w="1985" w:type="dxa"/>
            <w:tcBorders>
              <w:top w:val="single" w:sz="8" w:space="0" w:color="4F81BD"/>
            </w:tcBorders>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 xml:space="preserve">Antecedentes, características basales </w:t>
            </w:r>
            <w:del w:id="1006" w:author="Jordi" w:date="2021-12-20T13:43:00Z">
              <w:r w:rsidRPr="00C01091" w:rsidDel="00592B5D">
                <w:rPr>
                  <w:rFonts w:ascii="Times New Roman" w:eastAsia="Times New Roman" w:hAnsi="Times New Roman" w:cs="Times New Roman"/>
                  <w:sz w:val="24"/>
                  <w:szCs w:val="24"/>
                </w:rPr>
                <w:delText>y de seguimiento</w:delText>
              </w:r>
            </w:del>
          </w:p>
        </w:tc>
        <w:tc>
          <w:tcPr>
            <w:tcW w:w="1134" w:type="dxa"/>
            <w:tcBorders>
              <w:top w:val="single" w:sz="8" w:space="0" w:color="4F81BD"/>
            </w:tcBorders>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Borders>
              <w:top w:val="single" w:sz="8" w:space="0" w:color="4F81BD"/>
              <w:right w:val="single" w:sz="8" w:space="0" w:color="4F81BD"/>
            </w:tcBorders>
          </w:tcPr>
          <w:p w:rsidR="00532EA3" w:rsidRPr="00C01091" w:rsidRDefault="009F67C0">
            <w:pPr>
              <w:spacing w:before="40" w:after="40"/>
              <w:jc w:val="both"/>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C08</w:t>
            </w:r>
          </w:p>
        </w:tc>
      </w:tr>
      <w:tr w:rsidR="00532EA3" w:rsidRPr="00C01091" w:rsidTr="00532EA3">
        <w:trPr>
          <w:cnfStyle w:val="000000100000"/>
          <w:trHeight w:val="1194"/>
        </w:trPr>
        <w:tc>
          <w:tcPr>
            <w:cnfStyle w:val="001000000000"/>
            <w:tcW w:w="3510" w:type="dxa"/>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 xml:space="preserve">Broncodilatadores </w:t>
            </w: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(Estimulantes β-adrenérgicos de corta duración (salbutamol, terbutalina) y de larga duración (salmeterol, formoterol, indacaterol), teofilina)</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1007" w:author="Jordi" w:date="2021-12-20T13:47: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R03A</w:t>
            </w:r>
          </w:p>
        </w:tc>
      </w:tr>
      <w:tr w:rsidR="00532EA3" w:rsidRPr="00C01091" w:rsidTr="00532EA3">
        <w:tc>
          <w:tcPr>
            <w:cnfStyle w:val="001000000000"/>
            <w:tcW w:w="3510" w:type="dxa"/>
            <w:tcBorders>
              <w:bottom w:val="single" w:sz="4" w:space="0" w:color="000000"/>
            </w:tcBorders>
          </w:tcPr>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Hormonas </w:t>
            </w: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(Contraceptivas orales (estrógenos a dosis altas, algunos progestágenos, como megestrol o norgestrel), danazol (agonista androgènica), levotiroxina, octreotida)</w:t>
            </w:r>
          </w:p>
        </w:tc>
        <w:tc>
          <w:tcPr>
            <w:tcW w:w="1985" w:type="dxa"/>
          </w:tcPr>
          <w:p w:rsidR="00532EA3" w:rsidRPr="00C01091" w:rsidRDefault="009F67C0" w:rsidP="00592B5D">
            <w:pPr>
              <w:spacing w:after="60"/>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1008" w:author="Jordi" w:date="2021-12-20T13:47: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before="40" w:after="40"/>
              <w:jc w:val="both"/>
              <w:cnfStyle w:val="0000000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G03A</w:t>
            </w:r>
          </w:p>
        </w:tc>
      </w:tr>
      <w:tr w:rsidR="00532EA3" w:rsidRPr="00C01091" w:rsidTr="00532EA3">
        <w:trPr>
          <w:cnfStyle w:val="000000100000"/>
        </w:trPr>
        <w:tc>
          <w:tcPr>
            <w:cnfStyle w:val="001000000000"/>
            <w:tcW w:w="3510" w:type="dxa"/>
            <w:tcBorders>
              <w:top w:val="single" w:sz="4" w:space="0" w:color="000000"/>
            </w:tcBorders>
          </w:tcPr>
          <w:p w:rsidR="00532EA3" w:rsidRPr="00C01091" w:rsidRDefault="009F67C0">
            <w:pPr>
              <w:spacing w:before="40" w:after="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Otros</w:t>
            </w:r>
          </w:p>
          <w:p w:rsidR="00532EA3" w:rsidRPr="00C01091" w:rsidRDefault="009F67C0">
            <w:pPr>
              <w:spacing w:before="40" w:after="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(inhibidores de la anhidrasa carbónica (acetazolamida, dorzolamida, brinzolamida),</w:t>
            </w:r>
          </w:p>
          <w:p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antihistamínicos derivados de las fenotiazinas (acepromazina, aceprometazina, alimemazina, mequitazina y pro-metazina), aprepitant (antiemètic), atosibán (tocolítico), estimulantes β-adrenérgicos por vía oral o parenteral en obstetrícia)</w:t>
            </w:r>
          </w:p>
        </w:tc>
        <w:tc>
          <w:tcPr>
            <w:tcW w:w="1985" w:type="dxa"/>
          </w:tcPr>
          <w:p w:rsidR="00532EA3" w:rsidRPr="00C01091" w:rsidRDefault="009F67C0" w:rsidP="00592B5D">
            <w:pPr>
              <w:spacing w:after="60"/>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características basales </w:t>
            </w:r>
            <w:del w:id="1009" w:author="Jordi" w:date="2021-12-20T13:47:00Z">
              <w:r w:rsidRPr="00C01091" w:rsidDel="00592B5D">
                <w:rPr>
                  <w:rFonts w:ascii="Times New Roman" w:eastAsia="Times New Roman" w:hAnsi="Times New Roman" w:cs="Times New Roman"/>
                  <w:sz w:val="24"/>
                  <w:szCs w:val="24"/>
                </w:rPr>
                <w:delText>y de seguimiento</w:delText>
              </w:r>
            </w:del>
          </w:p>
        </w:tc>
        <w:tc>
          <w:tcPr>
            <w:tcW w:w="1134" w:type="dxa"/>
          </w:tcPr>
          <w:p w:rsidR="00532EA3" w:rsidRPr="00C01091" w:rsidRDefault="009F67C0">
            <w:pPr>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S01E</w:t>
            </w:r>
          </w:p>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R06A</w:t>
            </w:r>
          </w:p>
          <w:p w:rsidR="00532EA3" w:rsidRPr="00C01091" w:rsidRDefault="009F67C0">
            <w:pPr>
              <w:spacing w:before="40" w:after="40"/>
              <w:jc w:val="both"/>
              <w:cnfStyle w:val="00000010000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A04A</w:t>
            </w:r>
          </w:p>
        </w:tc>
      </w:tr>
    </w:tbl>
    <w:p w:rsidR="00532EA3" w:rsidRPr="00C01091" w:rsidRDefault="00532EA3">
      <w:pPr>
        <w:jc w:val="both"/>
        <w:rPr>
          <w:rFonts w:ascii="Times New Roman" w:eastAsia="Times New Roman" w:hAnsi="Times New Roman" w:cs="Times New Roman"/>
          <w:b/>
          <w:sz w:val="24"/>
          <w:szCs w:val="24"/>
        </w:rPr>
      </w:pPr>
    </w:p>
    <w:p w:rsidR="00532EA3" w:rsidRPr="00C01091" w:rsidRDefault="009F67C0" w:rsidP="00592B5D">
      <w:pPr>
        <w:pStyle w:val="Ttulo2"/>
        <w:numPr>
          <w:ilvl w:val="1"/>
          <w:numId w:val="5"/>
        </w:numPr>
        <w:pPrChange w:id="1010" w:author="Jordi" w:date="2021-12-20T13:46:00Z">
          <w:pPr>
            <w:jc w:val="both"/>
          </w:pPr>
        </w:pPrChange>
      </w:pPr>
      <w:del w:id="1011" w:author="Jordi" w:date="2021-12-20T13:46:00Z">
        <w:r w:rsidRPr="00C01091" w:rsidDel="00592B5D">
          <w:delText xml:space="preserve">4.15. </w:delText>
        </w:r>
      </w:del>
      <w:bookmarkStart w:id="1012" w:name="_Toc90903882"/>
      <w:r w:rsidRPr="00C01091">
        <w:t>Fuente de datos</w:t>
      </w:r>
      <w:bookmarkEnd w:id="1012"/>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utilizará la base de datos de estudio:4R20/023 Epidemiologia de diabetis gestacional i d'alteracionsglucèmiques en el postpart a Catalunya. EstudiepiDMGCAT, código: EstudiepiDMGCAT-Investigador/a Principal: SoldevilaMadorell, Berta .</w:t>
      </w:r>
    </w:p>
    <w:p w:rsidR="00532EA3" w:rsidRPr="00C01091" w:rsidRDefault="00532EA3">
      <w:pPr>
        <w:jc w:val="both"/>
        <w:rPr>
          <w:rFonts w:ascii="Times New Roman" w:eastAsia="Times New Roman" w:hAnsi="Times New Roman" w:cs="Times New Roman"/>
          <w:sz w:val="24"/>
          <w:szCs w:val="24"/>
        </w:rPr>
      </w:pPr>
    </w:p>
    <w:p w:rsidR="00532EA3" w:rsidRPr="00C01091" w:rsidRDefault="00532EA3">
      <w:pPr>
        <w:jc w:val="both"/>
        <w:rPr>
          <w:rFonts w:ascii="Times New Roman" w:eastAsia="Times New Roman" w:hAnsi="Times New Roman" w:cs="Times New Roman"/>
          <w:b/>
          <w:sz w:val="24"/>
          <w:szCs w:val="24"/>
        </w:rPr>
      </w:pPr>
    </w:p>
    <w:p w:rsidR="00532EA3" w:rsidRPr="00C01091" w:rsidRDefault="009F67C0" w:rsidP="00E20E26">
      <w:pPr>
        <w:pStyle w:val="Ttulo2"/>
        <w:numPr>
          <w:ilvl w:val="1"/>
          <w:numId w:val="5"/>
        </w:numPr>
        <w:pPrChange w:id="1013" w:author="Jordi" w:date="2021-12-20T13:52:00Z">
          <w:pPr>
            <w:jc w:val="both"/>
          </w:pPr>
        </w:pPrChange>
      </w:pPr>
      <w:del w:id="1014" w:author="Jordi" w:date="2021-12-20T13:52:00Z">
        <w:r w:rsidRPr="00C01091" w:rsidDel="00E20E26">
          <w:delText>4.16.</w:delText>
        </w:r>
      </w:del>
      <w:r w:rsidRPr="00C01091">
        <w:t xml:space="preserve"> </w:t>
      </w:r>
      <w:bookmarkStart w:id="1015" w:name="_Toc90903883"/>
      <w:r w:rsidRPr="00C01091">
        <w:t>Muestra de estudio</w:t>
      </w:r>
      <w:bookmarkEnd w:id="1015"/>
    </w:p>
    <w:p w:rsidR="00532EA3" w:rsidRDefault="00532EA3">
      <w:pPr>
        <w:jc w:val="both"/>
        <w:rPr>
          <w:ins w:id="1016" w:author="Jordi" w:date="2021-12-20T13:47:00Z"/>
          <w:rFonts w:ascii="Times New Roman" w:eastAsia="Times New Roman" w:hAnsi="Times New Roman" w:cs="Times New Roman"/>
          <w:sz w:val="24"/>
          <w:szCs w:val="24"/>
        </w:rPr>
      </w:pPr>
    </w:p>
    <w:p w:rsidR="00592B5D" w:rsidRPr="00C01091" w:rsidDel="00592B5D" w:rsidRDefault="00592B5D">
      <w:pPr>
        <w:jc w:val="both"/>
        <w:rPr>
          <w:del w:id="1017" w:author="Jordi" w:date="2021-12-20T13:49:00Z"/>
          <w:rFonts w:ascii="Times New Roman" w:eastAsia="Times New Roman" w:hAnsi="Times New Roman" w:cs="Times New Roman"/>
          <w:sz w:val="24"/>
          <w:szCs w:val="24"/>
        </w:rPr>
      </w:pPr>
      <w:ins w:id="1018" w:author="Jordi" w:date="2021-12-20T13:47:00Z">
        <w:r>
          <w:rPr>
            <w:rFonts w:ascii="Times New Roman" w:eastAsia="Times New Roman" w:hAnsi="Times New Roman" w:cs="Times New Roman"/>
            <w:sz w:val="24"/>
            <w:szCs w:val="24"/>
          </w:rPr>
          <w:t xml:space="preserve">No se ha </w:t>
        </w:r>
      </w:ins>
      <w:ins w:id="1019" w:author="Jordi" w:date="2021-12-20T13:48:00Z">
        <w:r>
          <w:rPr>
            <w:rFonts w:ascii="Times New Roman" w:eastAsia="Times New Roman" w:hAnsi="Times New Roman" w:cs="Times New Roman"/>
            <w:sz w:val="24"/>
            <w:szCs w:val="24"/>
          </w:rPr>
          <w:t xml:space="preserve">prefijado un tamaño de muestra mínimo necesario para  </w:t>
        </w:r>
      </w:ins>
      <w:ins w:id="1020" w:author="Jordi" w:date="2021-12-20T13:49:00Z">
        <w:r>
          <w:rPr>
            <w:rFonts w:ascii="Times New Roman" w:eastAsia="Times New Roman" w:hAnsi="Times New Roman" w:cs="Times New Roman"/>
            <w:sz w:val="24"/>
            <w:szCs w:val="24"/>
          </w:rPr>
          <w:t>evaluar la hipótesis</w:t>
        </w:r>
      </w:ins>
      <w:ins w:id="1021" w:author="Jordi" w:date="2021-12-20T13:50:00Z">
        <w:r w:rsidR="00E20E26">
          <w:rPr>
            <w:rFonts w:ascii="Times New Roman" w:eastAsia="Times New Roman" w:hAnsi="Times New Roman" w:cs="Times New Roman"/>
            <w:sz w:val="24"/>
            <w:szCs w:val="24"/>
          </w:rPr>
          <w:t xml:space="preserve"> planteada </w:t>
        </w:r>
      </w:ins>
      <w:ins w:id="1022" w:author="Jordi" w:date="2021-12-20T13:49:00Z">
        <w:r>
          <w:rPr>
            <w:rFonts w:ascii="Times New Roman" w:eastAsia="Times New Roman" w:hAnsi="Times New Roman" w:cs="Times New Roman"/>
            <w:sz w:val="24"/>
            <w:szCs w:val="24"/>
          </w:rPr>
          <w:t xml:space="preserve">ya que </w:t>
        </w:r>
      </w:ins>
    </w:p>
    <w:p w:rsidR="00532EA3" w:rsidRPr="00C01091" w:rsidDel="00E20E26" w:rsidRDefault="009F67C0">
      <w:pPr>
        <w:jc w:val="both"/>
        <w:rPr>
          <w:del w:id="1023" w:author="Jordi" w:date="2021-12-20T13:50:00Z"/>
          <w:rFonts w:ascii="Times New Roman" w:eastAsia="Times New Roman" w:hAnsi="Times New Roman" w:cs="Times New Roman"/>
          <w:sz w:val="24"/>
          <w:szCs w:val="24"/>
        </w:rPr>
      </w:pPr>
      <w:del w:id="1024" w:author="Jordi" w:date="2021-12-20T13:49:00Z">
        <w:r w:rsidRPr="00C01091" w:rsidDel="00592B5D">
          <w:rPr>
            <w:rFonts w:ascii="Times New Roman" w:eastAsia="Times New Roman" w:hAnsi="Times New Roman" w:cs="Times New Roman"/>
            <w:sz w:val="24"/>
            <w:szCs w:val="24"/>
          </w:rPr>
          <w:delText>No es aplicable, ya que s</w:delText>
        </w:r>
      </w:del>
      <w:ins w:id="1025" w:author="Jordi" w:date="2021-12-20T13:49:00Z">
        <w:r w:rsidR="00592B5D">
          <w:rPr>
            <w:rFonts w:ascii="Times New Roman" w:eastAsia="Times New Roman" w:hAnsi="Times New Roman" w:cs="Times New Roman"/>
            <w:sz w:val="24"/>
            <w:szCs w:val="24"/>
          </w:rPr>
          <w:t>s</w:t>
        </w:r>
      </w:ins>
      <w:r w:rsidRPr="00C01091">
        <w:rPr>
          <w:rFonts w:ascii="Times New Roman" w:eastAsia="Times New Roman" w:hAnsi="Times New Roman" w:cs="Times New Roman"/>
          <w:sz w:val="24"/>
          <w:szCs w:val="24"/>
        </w:rPr>
        <w:t xml:space="preserve">e </w:t>
      </w:r>
      <w:ins w:id="1026" w:author="Jordi" w:date="2021-12-20T13:49:00Z">
        <w:r w:rsidR="00592B5D">
          <w:rPr>
            <w:rFonts w:ascii="Times New Roman" w:eastAsia="Times New Roman" w:hAnsi="Times New Roman" w:cs="Times New Roman"/>
            <w:sz w:val="24"/>
            <w:szCs w:val="24"/>
          </w:rPr>
          <w:t xml:space="preserve">trata de un estudio </w:t>
        </w:r>
      </w:ins>
      <w:ins w:id="1027" w:author="Jordi" w:date="2021-12-20T13:50:00Z">
        <w:r w:rsidR="00E20E26">
          <w:rPr>
            <w:rFonts w:ascii="Times New Roman" w:eastAsia="Times New Roman" w:hAnsi="Times New Roman" w:cs="Times New Roman"/>
            <w:sz w:val="24"/>
            <w:szCs w:val="24"/>
          </w:rPr>
          <w:t>poblacional utilizando la máxima información disponible</w:t>
        </w:r>
      </w:ins>
      <w:del w:id="1028" w:author="Jordi" w:date="2021-12-20T13:49:00Z">
        <w:r w:rsidRPr="00C01091" w:rsidDel="00592B5D">
          <w:rPr>
            <w:rFonts w:ascii="Times New Roman" w:eastAsia="Times New Roman" w:hAnsi="Times New Roman" w:cs="Times New Roman"/>
            <w:sz w:val="24"/>
            <w:szCs w:val="24"/>
          </w:rPr>
          <w:delText>trabaja con t</w:delText>
        </w:r>
      </w:del>
      <w:del w:id="1029" w:author="Jordi" w:date="2021-12-20T13:50:00Z">
        <w:r w:rsidRPr="00C01091" w:rsidDel="00E20E26">
          <w:rPr>
            <w:rFonts w:ascii="Times New Roman" w:eastAsia="Times New Roman" w:hAnsi="Times New Roman" w:cs="Times New Roman"/>
            <w:sz w:val="24"/>
            <w:szCs w:val="24"/>
          </w:rPr>
          <w:delText>oda la población</w:delText>
        </w:r>
      </w:del>
      <w:r w:rsidRPr="00C01091">
        <w:rPr>
          <w:rFonts w:ascii="Times New Roman" w:eastAsia="Times New Roman" w:hAnsi="Times New Roman" w:cs="Times New Roman"/>
          <w:sz w:val="24"/>
          <w:szCs w:val="24"/>
        </w:rPr>
        <w:t xml:space="preserve">. </w:t>
      </w:r>
      <w:ins w:id="1030" w:author="Jordi" w:date="2021-12-20T13:50:00Z">
        <w:r w:rsidR="00592B5D">
          <w:rPr>
            <w:rFonts w:ascii="Times New Roman" w:eastAsia="Times New Roman" w:hAnsi="Times New Roman" w:cs="Times New Roman"/>
            <w:sz w:val="24"/>
            <w:szCs w:val="24"/>
          </w:rPr>
          <w:t xml:space="preserve">El estudio se realizaría con </w:t>
        </w:r>
      </w:ins>
      <w:del w:id="1031" w:author="Jordi" w:date="2021-12-20T13:50:00Z">
        <w:r w:rsidRPr="00C01091" w:rsidDel="00592B5D">
          <w:rPr>
            <w:rFonts w:ascii="Times New Roman" w:eastAsia="Times New Roman" w:hAnsi="Times New Roman" w:cs="Times New Roman"/>
            <w:sz w:val="24"/>
            <w:szCs w:val="24"/>
          </w:rPr>
          <w:delText xml:space="preserve">Se </w:delText>
        </w:r>
        <w:r w:rsidRPr="00C01091" w:rsidDel="00592B5D">
          <w:rPr>
            <w:rFonts w:ascii="Times New Roman" w:eastAsia="Times New Roman" w:hAnsi="Times New Roman" w:cs="Times New Roman"/>
            <w:sz w:val="24"/>
            <w:szCs w:val="24"/>
          </w:rPr>
          <w:lastRenderedPageBreak/>
          <w:delText xml:space="preserve">dispone de </w:delText>
        </w:r>
      </w:del>
      <w:r w:rsidRPr="00C01091">
        <w:rPr>
          <w:rFonts w:ascii="Times New Roman" w:eastAsia="Times New Roman" w:hAnsi="Times New Roman" w:cs="Times New Roman"/>
          <w:sz w:val="24"/>
          <w:szCs w:val="24"/>
        </w:rPr>
        <w:t>los datos de todas las determinaciones de laboratorio del cribado gestacional, que se hace de manera universal a todas las embarazadas</w:t>
      </w:r>
      <w:del w:id="1032" w:author="Jordi" w:date="2021-12-20T13:50:00Z">
        <w:r w:rsidRPr="00C01091" w:rsidDel="00E20E26">
          <w:rPr>
            <w:rFonts w:ascii="Times New Roman" w:eastAsia="Times New Roman" w:hAnsi="Times New Roman" w:cs="Times New Roman"/>
            <w:sz w:val="24"/>
            <w:szCs w:val="24"/>
          </w:rPr>
          <w:delText>, por lo que no es necesario hacer un cálculo de la muestra.</w:delText>
        </w:r>
      </w:del>
    </w:p>
    <w:p w:rsidR="00532EA3" w:rsidRDefault="00E20E26">
      <w:pPr>
        <w:jc w:val="both"/>
        <w:rPr>
          <w:rFonts w:ascii="Times New Roman" w:eastAsia="Times New Roman" w:hAnsi="Times New Roman" w:cs="Times New Roman"/>
          <w:sz w:val="24"/>
          <w:szCs w:val="24"/>
        </w:rPr>
      </w:pPr>
      <w:ins w:id="1033" w:author="Jordi" w:date="2021-12-20T13:50:00Z">
        <w:r>
          <w:rPr>
            <w:rFonts w:ascii="Times New Roman" w:eastAsia="Times New Roman" w:hAnsi="Times New Roman" w:cs="Times New Roman"/>
            <w:sz w:val="24"/>
            <w:szCs w:val="24"/>
          </w:rPr>
          <w:t xml:space="preserve">. </w:t>
        </w:r>
      </w:ins>
    </w:p>
    <w:p w:rsidR="009C2E38" w:rsidDel="00592B5D" w:rsidRDefault="009C2E38">
      <w:pPr>
        <w:jc w:val="both"/>
        <w:rPr>
          <w:del w:id="1034" w:author="Jordi" w:date="2021-12-20T13:47:00Z"/>
          <w:rFonts w:ascii="Times New Roman" w:eastAsia="Times New Roman" w:hAnsi="Times New Roman" w:cs="Times New Roman"/>
          <w:sz w:val="24"/>
          <w:szCs w:val="24"/>
        </w:rPr>
      </w:pPr>
    </w:p>
    <w:p w:rsidR="009C2E38" w:rsidDel="00592B5D" w:rsidRDefault="009C2E38">
      <w:pPr>
        <w:jc w:val="both"/>
        <w:rPr>
          <w:del w:id="1035" w:author="Jordi" w:date="2021-12-20T13:47:00Z"/>
          <w:rFonts w:ascii="Times New Roman" w:eastAsia="Times New Roman" w:hAnsi="Times New Roman" w:cs="Times New Roman"/>
          <w:sz w:val="24"/>
          <w:szCs w:val="24"/>
        </w:rPr>
      </w:pPr>
    </w:p>
    <w:p w:rsidR="009C2E38" w:rsidRPr="00C01091" w:rsidDel="00E20E26" w:rsidRDefault="009C2E38">
      <w:pPr>
        <w:jc w:val="both"/>
        <w:rPr>
          <w:del w:id="1036" w:author="Jordi" w:date="2021-12-20T13:50:00Z"/>
          <w:rFonts w:ascii="Times New Roman" w:eastAsia="Times New Roman" w:hAnsi="Times New Roman" w:cs="Times New Roman"/>
          <w:sz w:val="24"/>
          <w:szCs w:val="24"/>
        </w:rPr>
      </w:pPr>
    </w:p>
    <w:p w:rsidR="00532EA3" w:rsidRPr="00C01091" w:rsidRDefault="00532EA3">
      <w:pPr>
        <w:jc w:val="both"/>
        <w:rPr>
          <w:rFonts w:ascii="Times New Roman" w:eastAsia="Times New Roman" w:hAnsi="Times New Roman" w:cs="Times New Roman"/>
          <w:b/>
          <w:sz w:val="24"/>
          <w:szCs w:val="24"/>
        </w:rPr>
      </w:pPr>
    </w:p>
    <w:p w:rsidR="00532EA3" w:rsidRPr="00C01091" w:rsidRDefault="009F67C0" w:rsidP="00E20E26">
      <w:pPr>
        <w:pStyle w:val="Ttulo2"/>
        <w:numPr>
          <w:ilvl w:val="1"/>
          <w:numId w:val="5"/>
        </w:numPr>
        <w:pPrChange w:id="1037" w:author="Jordi" w:date="2021-12-20T13:52:00Z">
          <w:pPr>
            <w:jc w:val="both"/>
          </w:pPr>
        </w:pPrChange>
      </w:pPr>
      <w:del w:id="1038" w:author="Jordi" w:date="2021-12-20T13:52:00Z">
        <w:r w:rsidRPr="00C01091" w:rsidDel="00E20E26">
          <w:delText xml:space="preserve">4.17. </w:delText>
        </w:r>
      </w:del>
      <w:bookmarkStart w:id="1039" w:name="_Toc90903884"/>
      <w:r w:rsidRPr="00C01091">
        <w:t>Manejo de los datos</w:t>
      </w:r>
      <w:bookmarkEnd w:id="1039"/>
    </w:p>
    <w:p w:rsidR="00532EA3" w:rsidRPr="00C01091" w:rsidRDefault="00532EA3">
      <w:pPr>
        <w:jc w:val="both"/>
        <w:rPr>
          <w:rFonts w:ascii="Times New Roman" w:eastAsia="Times New Roman" w:hAnsi="Times New Roman" w:cs="Times New Roman"/>
          <w:b/>
          <w:sz w:val="24"/>
          <w:szCs w:val="24"/>
        </w:rPr>
      </w:pPr>
    </w:p>
    <w:p w:rsidR="00532EA3" w:rsidRPr="00C01091" w:rsidDel="00E20E26" w:rsidRDefault="009F67C0">
      <w:pPr>
        <w:jc w:val="both"/>
        <w:rPr>
          <w:del w:id="1040" w:author="Jordi" w:date="2021-12-20T13:51:00Z"/>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Los procedimientos de rutina incluirán la verificación de archivos electrónicos, el mantenimiento de la seguridad y la confidencialidad de los datos, el seguimiento de los planes de análisis y la realización de controles de calidad de todos los programas. La base de datos SIDIAP mantendrá toda la información de identificación del paciente de forma segura en el lugar de acuerdo con los procedimientos operativos estándar internos.</w:t>
      </w:r>
    </w:p>
    <w:p w:rsidR="00532EA3" w:rsidRPr="00C01091" w:rsidRDefault="00E20E26">
      <w:pPr>
        <w:jc w:val="both"/>
        <w:rPr>
          <w:rFonts w:ascii="Times New Roman" w:eastAsia="Times New Roman" w:hAnsi="Times New Roman" w:cs="Times New Roman"/>
          <w:sz w:val="24"/>
          <w:szCs w:val="24"/>
        </w:rPr>
      </w:pPr>
      <w:ins w:id="1041" w:author="Jordi" w:date="2021-12-20T13:51:00Z">
        <w:r>
          <w:rPr>
            <w:rFonts w:ascii="Times New Roman" w:eastAsia="Times New Roman" w:hAnsi="Times New Roman" w:cs="Times New Roman"/>
            <w:sz w:val="24"/>
            <w:szCs w:val="24"/>
          </w:rPr>
          <w:t xml:space="preserve"> </w:t>
        </w:r>
      </w:ins>
      <w:r w:rsidR="009F67C0" w:rsidRPr="00C01091">
        <w:rPr>
          <w:rFonts w:ascii="Times New Roman" w:eastAsia="Times New Roman" w:hAnsi="Times New Roman" w:cs="Times New Roman"/>
          <w:sz w:val="24"/>
          <w:szCs w:val="24"/>
        </w:rPr>
        <w:t>Se establecerán procesos de seguridad para garantizar la seguridad de todos los sistemas y datos.</w:t>
      </w:r>
    </w:p>
    <w:p w:rsidR="00532EA3" w:rsidRPr="00C01091" w:rsidDel="00E20E26" w:rsidRDefault="00532EA3">
      <w:pPr>
        <w:jc w:val="both"/>
        <w:rPr>
          <w:del w:id="1042" w:author="Jordi" w:date="2021-12-20T13:52:00Z"/>
          <w:rFonts w:ascii="Times New Roman" w:eastAsia="Times New Roman" w:hAnsi="Times New Roman" w:cs="Times New Roman"/>
          <w:b/>
          <w:sz w:val="24"/>
          <w:szCs w:val="24"/>
        </w:rPr>
      </w:pPr>
    </w:p>
    <w:p w:rsidR="00E20E26" w:rsidRDefault="00E7624B">
      <w:pPr>
        <w:jc w:val="both"/>
        <w:rPr>
          <w:ins w:id="1043" w:author="Jordi" w:date="2021-12-20T13:52:00Z"/>
          <w:rFonts w:ascii="Times New Roman" w:hAnsi="Times New Roman" w:cs="Times New Roman"/>
          <w:sz w:val="24"/>
          <w:szCs w:val="24"/>
        </w:rPr>
      </w:pPr>
      <w:customXmlDelRangeStart w:id="1044" w:author="Jordi" w:date="2021-12-20T13:52:00Z"/>
      <w:sdt>
        <w:sdtPr>
          <w:rPr>
            <w:rFonts w:ascii="Times New Roman" w:hAnsi="Times New Roman" w:cs="Times New Roman"/>
            <w:sz w:val="24"/>
            <w:szCs w:val="24"/>
          </w:rPr>
          <w:tag w:val="goog_rdk_6"/>
          <w:id w:val="545346113"/>
        </w:sdtPr>
        <w:sdtContent>
          <w:customXmlDelRangeEnd w:id="1044"/>
          <w:customXmlDelRangeStart w:id="1045" w:author="Jordi" w:date="2021-12-20T13:52:00Z"/>
        </w:sdtContent>
      </w:sdt>
      <w:customXmlDelRangeEnd w:id="1045"/>
    </w:p>
    <w:p w:rsidR="00532EA3" w:rsidRPr="00C01091" w:rsidRDefault="009F67C0" w:rsidP="00515C3F">
      <w:pPr>
        <w:pStyle w:val="Ttulo2"/>
        <w:pPrChange w:id="1046" w:author="Jordi" w:date="2021-12-20T14:42:00Z">
          <w:pPr>
            <w:jc w:val="both"/>
          </w:pPr>
        </w:pPrChange>
      </w:pPr>
      <w:del w:id="1047" w:author="Jordi" w:date="2021-12-20T13:52:00Z">
        <w:r w:rsidRPr="00515C3F" w:rsidDel="00E20E26">
          <w:delText>4.18.</w:delText>
        </w:r>
      </w:del>
      <w:del w:id="1048" w:author="Jordi" w:date="2021-12-20T13:53:00Z">
        <w:r w:rsidRPr="00515C3F" w:rsidDel="00E20E26">
          <w:delText xml:space="preserve"> Plan de </w:delText>
        </w:r>
      </w:del>
      <w:bookmarkStart w:id="1049" w:name="_Toc90903885"/>
      <w:r w:rsidRPr="00515C3F">
        <w:t>Análisis</w:t>
      </w:r>
      <w:r w:rsidRPr="00C01091">
        <w:t xml:space="preserve"> </w:t>
      </w:r>
      <w:ins w:id="1050" w:author="Jordi" w:date="2021-12-20T13:53:00Z">
        <w:r w:rsidR="00E20E26">
          <w:t>e</w:t>
        </w:r>
      </w:ins>
      <w:del w:id="1051" w:author="Jordi" w:date="2021-12-20T13:53:00Z">
        <w:r w:rsidRPr="00C01091" w:rsidDel="00E20E26">
          <w:delText>E</w:delText>
        </w:r>
      </w:del>
      <w:r w:rsidRPr="00C01091">
        <w:t>stadístico</w:t>
      </w:r>
      <w:bookmarkEnd w:id="1049"/>
    </w:p>
    <w:p w:rsidR="00532EA3" w:rsidRPr="00C01091" w:rsidRDefault="00532EA3">
      <w:pPr>
        <w:jc w:val="both"/>
        <w:rPr>
          <w:rFonts w:ascii="Times New Roman" w:eastAsia="Times New Roman" w:hAnsi="Times New Roman" w:cs="Times New Roman"/>
          <w:b/>
          <w:sz w:val="24"/>
          <w:szCs w:val="24"/>
          <w:highlight w:val="yellow"/>
        </w:rPr>
      </w:pPr>
    </w:p>
    <w:p w:rsidR="00532EA3" w:rsidRPr="00C01091" w:rsidRDefault="005A0B4A">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La gestión de datos y el análisis estadístico se realizará mediante el software libre R versión &gt;4.1. </w:t>
      </w:r>
      <w:r w:rsidR="004A0A6A" w:rsidRPr="00C01091">
        <w:rPr>
          <w:rFonts w:ascii="Times New Roman" w:eastAsia="Times New Roman" w:hAnsi="Times New Roman" w:cs="Times New Roman"/>
          <w:sz w:val="24"/>
          <w:szCs w:val="24"/>
        </w:rPr>
        <w:t xml:space="preserve">El análisis principal consistirá en comparar las determinaciones relativas al </w:t>
      </w:r>
      <w:r w:rsidR="009C2E38" w:rsidRPr="00C01091">
        <w:rPr>
          <w:rFonts w:ascii="Times New Roman" w:eastAsia="Times New Roman" w:hAnsi="Times New Roman" w:cs="Times New Roman"/>
          <w:sz w:val="24"/>
          <w:szCs w:val="24"/>
        </w:rPr>
        <w:t>c</w:t>
      </w:r>
      <w:r w:rsidR="00F10CA6">
        <w:rPr>
          <w:rFonts w:ascii="Times New Roman" w:eastAsia="Times New Roman" w:hAnsi="Times New Roman" w:cs="Times New Roman"/>
          <w:sz w:val="24"/>
          <w:szCs w:val="24"/>
        </w:rPr>
        <w:t>ribado</w:t>
      </w:r>
      <w:r w:rsidR="004A0A6A" w:rsidRPr="00C01091">
        <w:rPr>
          <w:rFonts w:ascii="Times New Roman" w:eastAsia="Times New Roman" w:hAnsi="Times New Roman" w:cs="Times New Roman"/>
          <w:sz w:val="24"/>
          <w:szCs w:val="24"/>
        </w:rPr>
        <w:t xml:space="preserve"> gestacional (TOS/DAFAS) entre los grupos (RAM versus CONTROL)</w:t>
      </w:r>
      <w:r w:rsidRPr="00C01091">
        <w:rPr>
          <w:rFonts w:ascii="Times New Roman" w:eastAsia="Times New Roman" w:hAnsi="Times New Roman" w:cs="Times New Roman"/>
          <w:sz w:val="24"/>
          <w:szCs w:val="24"/>
        </w:rPr>
        <w:t xml:space="preserve">. Se realizará un modelo de regresión logística condicional, usando el identificador de la gestante como cluster. Además se realizará un análisis multivariable teniendo en cuenta antecedentes de embarazo, la edad, el IMC previo al embarazo y otros potenciales factores de confusión. </w:t>
      </w:r>
    </w:p>
    <w:p w:rsidR="00532EA3" w:rsidRPr="00C01091" w:rsidRDefault="00532EA3">
      <w:pPr>
        <w:jc w:val="both"/>
        <w:rPr>
          <w:rFonts w:ascii="Times New Roman" w:eastAsia="Times New Roman" w:hAnsi="Times New Roman" w:cs="Times New Roman"/>
          <w:sz w:val="24"/>
          <w:szCs w:val="24"/>
        </w:rPr>
      </w:pPr>
    </w:p>
    <w:p w:rsidR="00532EA3" w:rsidRPr="00C01091" w:rsidRDefault="00532EA3">
      <w:pPr>
        <w:jc w:val="both"/>
        <w:rPr>
          <w:rFonts w:ascii="Times New Roman" w:eastAsia="Times New Roman" w:hAnsi="Times New Roman" w:cs="Times New Roman"/>
          <w:sz w:val="24"/>
          <w:szCs w:val="24"/>
        </w:rPr>
      </w:pPr>
    </w:p>
    <w:p w:rsidR="00532EA3" w:rsidRPr="00E20E26" w:rsidRDefault="009F67C0" w:rsidP="00515C3F">
      <w:pPr>
        <w:pStyle w:val="Ttulo2"/>
        <w:pPrChange w:id="1052" w:author="Jordi" w:date="2021-12-20T14:42:00Z">
          <w:pPr>
            <w:jc w:val="both"/>
          </w:pPr>
        </w:pPrChange>
      </w:pPr>
      <w:del w:id="1053" w:author="Jordi" w:date="2021-12-20T13:53:00Z">
        <w:r w:rsidRPr="00E20E26" w:rsidDel="00E20E26">
          <w:delText>4.19.</w:delText>
        </w:r>
      </w:del>
      <w:r w:rsidRPr="00E20E26">
        <w:t xml:space="preserve"> </w:t>
      </w:r>
      <w:bookmarkStart w:id="1054" w:name="_Toc90903886"/>
      <w:r w:rsidRPr="00515C3F">
        <w:t>Control</w:t>
      </w:r>
      <w:r w:rsidRPr="00E20E26">
        <w:t xml:space="preserve"> de calidad</w:t>
      </w:r>
      <w:bookmarkEnd w:id="1054"/>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commentRangeStart w:id="1055"/>
      <w:r w:rsidRPr="00C01091">
        <w:rPr>
          <w:rFonts w:ascii="Times New Roman" w:eastAsia="Times New Roman" w:hAnsi="Times New Roman" w:cs="Times New Roman"/>
          <w:sz w:val="24"/>
          <w:szCs w:val="24"/>
        </w:rPr>
        <w:t>Los procedimientos operativos estándar se utilizarán para la realización del estudio. Estos procedimientos incluyen auditorías internas de calidad, procedimientos para el almacenamiento seguro y confidencial de datos, métodos para mantener y archivar documentos de proyectos, procedimientos de control de calidad para la programación, estándares para escribir planes de análisis y requisitos para la revisión científica. Toda la programación escrita por estadístico del estudio será revisada de forma independiente por otro estadístico, con la supervisión de un estadístico sénior. Todos los documentos clave del estudio, como el plan de análisis, los formularios y los informes de estudio, se someterán a una revisión de control de calidad.</w:t>
      </w:r>
      <w:commentRangeEnd w:id="1055"/>
      <w:r w:rsidR="00E20E26">
        <w:rPr>
          <w:rStyle w:val="Refdecomentario"/>
        </w:rPr>
        <w:commentReference w:id="1055"/>
      </w:r>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rsidR="00532EA3" w:rsidRPr="00E20E26" w:rsidRDefault="009F67C0" w:rsidP="00515C3F">
      <w:pPr>
        <w:pStyle w:val="Ttulo2"/>
        <w:rPr>
          <w:rPrChange w:id="1056" w:author="Jordi" w:date="2021-12-20T13:56:00Z">
            <w:rPr>
              <w:rFonts w:ascii="Times New Roman" w:eastAsia="Times New Roman" w:hAnsi="Times New Roman" w:cs="Times New Roman"/>
              <w:color w:val="000000"/>
              <w:sz w:val="24"/>
              <w:szCs w:val="24"/>
            </w:rPr>
          </w:rPrChange>
        </w:rPr>
        <w:pPrChange w:id="1057" w:author="Jordi" w:date="2021-12-20T14:42:00Z">
          <w:pPr>
            <w:pStyle w:val="Ttulo1"/>
            <w:numPr>
              <w:numId w:val="5"/>
            </w:numPr>
            <w:ind w:hanging="360"/>
            <w:jc w:val="both"/>
          </w:pPr>
        </w:pPrChange>
      </w:pPr>
      <w:bookmarkStart w:id="1058" w:name="_Toc90903887"/>
      <w:r w:rsidRPr="00E20E26">
        <w:rPr>
          <w:rPrChange w:id="1059" w:author="Jordi" w:date="2021-12-20T13:56:00Z">
            <w:rPr>
              <w:rFonts w:ascii="Times New Roman" w:eastAsia="Times New Roman" w:hAnsi="Times New Roman" w:cs="Times New Roman"/>
              <w:color w:val="000000"/>
              <w:sz w:val="24"/>
              <w:szCs w:val="24"/>
            </w:rPr>
          </w:rPrChange>
        </w:rPr>
        <w:lastRenderedPageBreak/>
        <w:t>RELEVANCIA, APLICABILIDAD Y LIMITACIONES</w:t>
      </w:r>
      <w:bookmarkEnd w:id="1058"/>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Impacto clínico:</w:t>
      </w:r>
    </w:p>
    <w:p w:rsidR="00532EA3" w:rsidRPr="00C01091" w:rsidRDefault="009F67C0">
      <w:pPr>
        <w:tabs>
          <w:tab w:val="left" w:pos="1050"/>
        </w:tabs>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hallazgo de diferencias en la incidencia de DMG durante el periodo de Ramadán tiene importancia </w:t>
      </w:r>
      <w:r w:rsidR="009C2E38" w:rsidRPr="00C01091">
        <w:rPr>
          <w:rFonts w:ascii="Times New Roman" w:eastAsia="Times New Roman" w:hAnsi="Times New Roman" w:cs="Times New Roman"/>
          <w:sz w:val="24"/>
          <w:szCs w:val="24"/>
        </w:rPr>
        <w:t>epidemiológica</w:t>
      </w:r>
      <w:r w:rsidRPr="00C01091">
        <w:rPr>
          <w:rFonts w:ascii="Times New Roman" w:eastAsia="Times New Roman" w:hAnsi="Times New Roman" w:cs="Times New Roman"/>
          <w:sz w:val="24"/>
          <w:szCs w:val="24"/>
        </w:rPr>
        <w:t xml:space="preserve">  para la salud materno-fetal, ya que es una patología que afecta al 10% de todas las gestaciones. </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Utilidad práctica de los resultados:</w:t>
      </w:r>
    </w:p>
    <w:p w:rsidR="00532EA3" w:rsidRPr="00C01091" w:rsidRDefault="009F67C0">
      <w:pPr>
        <w:tabs>
          <w:tab w:val="left" w:pos="1050"/>
        </w:tabs>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En el caso de que nuestra hipótesis se confirme se deberían tomar medidas a nivel poblacional, como por ejemplo intentar retrasar o adelantar los test diagnósticos de DMG en aquellas pacientes que quieran practicar  el ayuno de Ramadán.</w:t>
      </w:r>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Relevancia científica y socioeconómica:</w:t>
      </w: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Existe muy poca evidencia científica de cómo afecta metabólicamente el ayuno del Ramadán a la mujer gestante. Los resultados de nuestro estudio pueden servir de base para el diseño y desarrollo de estudios prospectivos que estudien estos aspectos.</w:t>
      </w:r>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Limitaciones</w:t>
      </w:r>
    </w:p>
    <w:p w:rsidR="00532EA3" w:rsidRPr="00C01091" w:rsidRDefault="009F67C0">
      <w:pPr>
        <w:spacing w:after="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diseño del estudio no permite saber si una posible asociación entre el periodo de Ramadán y los valores de glucemia en las mujeres provenientes de países con mayoría musulmana es una asociación causal o se debe a otros factores de confusión. </w:t>
      </w:r>
    </w:p>
    <w:p w:rsidR="00532EA3" w:rsidRPr="00E20E26" w:rsidRDefault="009F67C0" w:rsidP="00515C3F">
      <w:pPr>
        <w:pStyle w:val="Ttulo1"/>
        <w:rPr>
          <w:rPrChange w:id="1060" w:author="Jordi" w:date="2021-12-20T13:56:00Z">
            <w:rPr>
              <w:rFonts w:ascii="Times New Roman" w:eastAsia="Times New Roman" w:hAnsi="Times New Roman" w:cs="Times New Roman"/>
              <w:color w:val="000000"/>
              <w:sz w:val="24"/>
              <w:szCs w:val="24"/>
            </w:rPr>
          </w:rPrChange>
        </w:rPr>
        <w:pPrChange w:id="1061" w:author="Jordi" w:date="2021-12-20T14:42:00Z">
          <w:pPr>
            <w:pStyle w:val="Ttulo1"/>
            <w:numPr>
              <w:numId w:val="5"/>
            </w:numPr>
            <w:ind w:hanging="360"/>
            <w:jc w:val="both"/>
          </w:pPr>
        </w:pPrChange>
      </w:pPr>
      <w:bookmarkStart w:id="1062" w:name="_Toc90903888"/>
      <w:r w:rsidRPr="00515C3F">
        <w:rPr>
          <w:rPrChange w:id="1063" w:author="Jordi" w:date="2021-12-20T14:42:00Z">
            <w:rPr>
              <w:rFonts w:ascii="Times New Roman" w:eastAsia="Times New Roman" w:hAnsi="Times New Roman" w:cs="Times New Roman"/>
              <w:color w:val="000000"/>
              <w:sz w:val="24"/>
              <w:szCs w:val="24"/>
            </w:rPr>
          </w:rPrChange>
        </w:rPr>
        <w:t>ASPECTOS</w:t>
      </w:r>
      <w:r w:rsidRPr="00E20E26">
        <w:rPr>
          <w:rPrChange w:id="1064" w:author="Jordi" w:date="2021-12-20T13:56:00Z">
            <w:rPr>
              <w:rFonts w:ascii="Times New Roman" w:eastAsia="Times New Roman" w:hAnsi="Times New Roman" w:cs="Times New Roman"/>
              <w:color w:val="000000"/>
              <w:sz w:val="24"/>
              <w:szCs w:val="24"/>
            </w:rPr>
          </w:rPrChange>
        </w:rPr>
        <w:t xml:space="preserve"> ÉTICOS</w:t>
      </w:r>
      <w:bookmarkEnd w:id="1062"/>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Confidencialidad de los datos</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estudio se llevará a cabo de acuerdo con las indicaciones de este protocolo y con los requerimientos expresados ​​en las normas internacionales relativas a la realización de estudios epidemiológicos, recogidas en las </w:t>
      </w:r>
      <w:r w:rsidRPr="00C01091">
        <w:rPr>
          <w:rFonts w:ascii="Times New Roman" w:eastAsia="Times New Roman" w:hAnsi="Times New Roman" w:cs="Times New Roman"/>
          <w:i/>
          <w:sz w:val="24"/>
          <w:szCs w:val="24"/>
        </w:rPr>
        <w:t>International GuidelinesforEthicalReview of EpidemiologicalStudies (Council forthe International Organizations of Medical Sciences-CIOMS</w:t>
      </w:r>
      <w:r w:rsidRPr="00C01091">
        <w:rPr>
          <w:rFonts w:ascii="Times New Roman" w:eastAsia="Times New Roman" w:hAnsi="Times New Roman" w:cs="Times New Roman"/>
          <w:sz w:val="24"/>
          <w:szCs w:val="24"/>
        </w:rPr>
        <w:t>, Ginebra, 1991), así como la Declaración de Helsinki (revisión de Fortaleza, Brasil, octubre 2013). Esta define los principios que deben ser respetados escrupulosamente por todas las personas implicadas en esta investigación.</w:t>
      </w: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 tratamiento, la comunicación y la cesión de los datos de carácter personal de todos los sujetos participantes se ajustará a lo dispuesto en la Ley Orgánica 3/2018, de 5 de diciembre, de protección de datos de carácter personal.</w:t>
      </w: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Toda la información registrada en la base de datos SIDIAP está anonimizada por lo que no incluye ningún dato que permita conocer la identidad del paciente.</w:t>
      </w: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Este estudio será clasificado por la Agencia Española de Medicamentos y Productos Sanitarios (AEMPS) y revisado y aprobado por un Comité de Ética antes de que el estudio pueda empezar.</w:t>
      </w: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Cualquier cambio en el protocolo del estudio será reflejado por escrito y comunicado a los investigadores involucrados y al Comité Ético de Investigación Clínica que ha evaluado el estudio, considerándose como una enmienda al protocolo.</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Evaluación beneficio-riesgo</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El presente estudio no tiene posibilidad de generar ningún riesgo, se trata de un estudio retrospectivo sin uso específico de medicación, que se limita a un registro de datos anonimizados en una base de datos que no permite el acceso a los datos personales del paciente.</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Confidencialidad de los datos</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Toda la información registrada en la base de datos SIDIAP está </w:t>
      </w:r>
      <w:r w:rsidR="009C2E38">
        <w:rPr>
          <w:rFonts w:ascii="Times New Roman" w:eastAsia="Times New Roman" w:hAnsi="Times New Roman" w:cs="Times New Roman"/>
          <w:sz w:val="24"/>
          <w:szCs w:val="24"/>
        </w:rPr>
        <w:t>seudoa</w:t>
      </w:r>
      <w:r w:rsidRPr="00C01091">
        <w:rPr>
          <w:rFonts w:ascii="Times New Roman" w:eastAsia="Times New Roman" w:hAnsi="Times New Roman" w:cs="Times New Roman"/>
          <w:sz w:val="24"/>
          <w:szCs w:val="24"/>
        </w:rPr>
        <w:t>nonimizada por lo que no incluye ningún dato que permita conocer la identidad del paciente.</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Uso de medios Electrónicos</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 extracción de datos del estudio se realizará de manera automática a partir de la base de datos en formato electrónico SIDIAP.</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Informes de seguimiento y final</w:t>
      </w:r>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realizará un informe en el que se presentarán los datos descriptivos, que será revisado y aprobado por el conjunto de investigadores de la fundación IDIAP Jordi Gol. No está prevista la realización de informes intermedios.</w:t>
      </w: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 informe se debe hacer en las fechas previstas en el calendario y una copia del mismo se hará llegar al Comité Ético que haya autorizado la realización del mismo.</w:t>
      </w:r>
    </w:p>
    <w:p w:rsidR="00532EA3" w:rsidRPr="00C01091" w:rsidRDefault="00532EA3">
      <w:pPr>
        <w:jc w:val="both"/>
        <w:rPr>
          <w:rFonts w:ascii="Times New Roman" w:eastAsia="Times New Roman" w:hAnsi="Times New Roman" w:cs="Times New Roman"/>
          <w:b/>
          <w:sz w:val="24"/>
          <w:szCs w:val="24"/>
        </w:rPr>
      </w:pPr>
      <w:bookmarkStart w:id="1065" w:name="_heading=h.1ksv4uv" w:colFirst="0" w:colLast="0"/>
      <w:bookmarkEnd w:id="1065"/>
    </w:p>
    <w:p w:rsidR="00532EA3" w:rsidRPr="00C01091" w:rsidRDefault="00532EA3">
      <w:pPr>
        <w:jc w:val="both"/>
        <w:rPr>
          <w:rFonts w:ascii="Times New Roman" w:eastAsia="Times New Roman" w:hAnsi="Times New Roman" w:cs="Times New Roman"/>
          <w:b/>
          <w:sz w:val="24"/>
          <w:szCs w:val="24"/>
        </w:rPr>
      </w:pPr>
    </w:p>
    <w:p w:rsidR="00532EA3" w:rsidRPr="00C01091" w:rsidRDefault="009F67C0">
      <w:pPr>
        <w:jc w:val="both"/>
        <w:rPr>
          <w:rFonts w:ascii="Times New Roman" w:eastAsia="Times New Roman" w:hAnsi="Times New Roman" w:cs="Times New Roman"/>
          <w:b/>
          <w:sz w:val="24"/>
          <w:szCs w:val="24"/>
        </w:rPr>
      </w:pPr>
      <w:bookmarkStart w:id="1066" w:name="_heading=h.44sinio" w:colFirst="0" w:colLast="0"/>
      <w:bookmarkEnd w:id="1066"/>
      <w:r w:rsidRPr="00C01091">
        <w:rPr>
          <w:rFonts w:ascii="Times New Roman" w:eastAsia="Times New Roman" w:hAnsi="Times New Roman" w:cs="Times New Roman"/>
          <w:b/>
          <w:sz w:val="24"/>
          <w:szCs w:val="24"/>
        </w:rPr>
        <w:t>Condiciones de publicación</w:t>
      </w:r>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 publicación de este estudio longitudinal retrospectivo se realizará en revistas científicas con revisión por pares y con mención del Comité Ético de Investigación Clínica correspondiente.</w:t>
      </w:r>
    </w:p>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Cuando se haga público el desarrollo y el resultado del estudio, en todo caso se debe hacer constar el origen de los fondos para su realización.</w:t>
      </w:r>
    </w:p>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Ni el promotor, ni el coordinador, ni los investigadores han de comunicar a terceras partes ningún resultado del estudio antes de que se haya acordado el resultado del análisis y su interpretación.</w:t>
      </w:r>
    </w:p>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CEI que evalúa el proyecto es el Comité Ético de Investigación IDIAP Jordi Gol i Gurina.</w:t>
      </w:r>
    </w:p>
    <w:p w:rsidR="00532EA3" w:rsidRPr="00C01091" w:rsidRDefault="00532EA3">
      <w:pPr>
        <w:spacing w:after="120"/>
        <w:jc w:val="both"/>
        <w:rPr>
          <w:rFonts w:ascii="Times New Roman" w:eastAsia="Times New Roman" w:hAnsi="Times New Roman" w:cs="Times New Roman"/>
          <w:b/>
          <w:sz w:val="24"/>
          <w:szCs w:val="24"/>
        </w:rPr>
      </w:pPr>
    </w:p>
    <w:p w:rsidR="00532EA3" w:rsidRPr="00C01091" w:rsidRDefault="009F67C0">
      <w:pPr>
        <w:spacing w:after="120"/>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Conflicto de intereses</w:t>
      </w:r>
    </w:p>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Los investigadores declaran que no tienen ningún conflicto de intereses.</w:t>
      </w:r>
    </w:p>
    <w:p w:rsidR="00532EA3" w:rsidRPr="00C01091" w:rsidRDefault="00532EA3">
      <w:pPr>
        <w:spacing w:after="120"/>
        <w:jc w:val="both"/>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Financiación</w:t>
      </w:r>
    </w:p>
    <w:p w:rsidR="00532EA3" w:rsidRPr="00C01091" w:rsidRDefault="00532EA3">
      <w:pPr>
        <w:rPr>
          <w:rFonts w:ascii="Times New Roman" w:eastAsia="Times New Roman" w:hAnsi="Times New Roman" w:cs="Times New Roman"/>
          <w:b/>
          <w:sz w:val="24"/>
          <w:szCs w:val="24"/>
        </w:rPr>
      </w:pP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Este proyecto no cuenta con ningún tipo de financiación ni del sector privado ni de convocatorias competitivas</w:t>
      </w: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E20E26" w:rsidRDefault="009F67C0" w:rsidP="00515C3F">
      <w:pPr>
        <w:pStyle w:val="Ttulo1"/>
        <w:rPr>
          <w:rPrChange w:id="1067" w:author="Jordi" w:date="2021-12-20T13:57:00Z">
            <w:rPr>
              <w:rFonts w:ascii="Times New Roman" w:eastAsia="Times New Roman" w:hAnsi="Times New Roman" w:cs="Times New Roman"/>
              <w:color w:val="000000"/>
              <w:sz w:val="24"/>
              <w:szCs w:val="24"/>
            </w:rPr>
          </w:rPrChange>
        </w:rPr>
        <w:pPrChange w:id="1068" w:author="Jordi" w:date="2021-12-20T14:43:00Z">
          <w:pPr>
            <w:pStyle w:val="Ttulo1"/>
            <w:numPr>
              <w:numId w:val="5"/>
            </w:numPr>
            <w:ind w:hanging="360"/>
            <w:jc w:val="both"/>
          </w:pPr>
        </w:pPrChange>
      </w:pPr>
      <w:bookmarkStart w:id="1069" w:name="_Toc90903889"/>
      <w:r w:rsidRPr="00515C3F">
        <w:rPr>
          <w:rPrChange w:id="1070" w:author="Jordi" w:date="2021-12-20T14:43:00Z">
            <w:rPr>
              <w:rFonts w:ascii="Times New Roman" w:eastAsia="Times New Roman" w:hAnsi="Times New Roman" w:cs="Times New Roman"/>
              <w:color w:val="000000"/>
              <w:sz w:val="24"/>
              <w:szCs w:val="24"/>
            </w:rPr>
          </w:rPrChange>
        </w:rPr>
        <w:t>BIBLIOGRAFÍA</w:t>
      </w:r>
      <w:bookmarkEnd w:id="1069"/>
    </w:p>
    <w:p w:rsidR="00532EA3" w:rsidRPr="00C01091" w:rsidRDefault="00532EA3">
      <w:pPr>
        <w:jc w:val="both"/>
        <w:rPr>
          <w:rFonts w:ascii="Times New Roman" w:eastAsia="Times New Roman" w:hAnsi="Times New Roman" w:cs="Times New Roman"/>
          <w:sz w:val="24"/>
          <w:szCs w:val="24"/>
        </w:rPr>
      </w:pPr>
    </w:p>
    <w:p w:rsidR="00532EA3" w:rsidRPr="00C01091" w:rsidRDefault="009F67C0" w:rsidP="00757DF1">
      <w:pPr>
        <w:rPr>
          <w:rFonts w:ascii="Times New Roman" w:hAnsi="Times New Roman" w:cs="Times New Roman"/>
          <w:b/>
          <w:color w:val="000000"/>
          <w:sz w:val="24"/>
          <w:szCs w:val="24"/>
          <w:lang w:val="en-US"/>
        </w:rPr>
      </w:pPr>
      <w:bookmarkStart w:id="1071" w:name="_heading=h.hyk4fiyaq00x" w:colFirst="0" w:colLast="0"/>
      <w:bookmarkStart w:id="1072" w:name="_heading=h.81d517cvs4ew" w:colFirst="0" w:colLast="0"/>
      <w:bookmarkEnd w:id="1071"/>
      <w:bookmarkEnd w:id="1072"/>
      <w:r w:rsidRPr="00C01091">
        <w:rPr>
          <w:rFonts w:ascii="Times New Roman" w:hAnsi="Times New Roman" w:cs="Times New Roman"/>
          <w:color w:val="000000"/>
          <w:sz w:val="24"/>
          <w:szCs w:val="24"/>
          <w:lang w:val="en-US"/>
        </w:rPr>
        <w:t>[1] Bogdanet D, O'Shea P, Lyons C, Shafat A, Dunne F. The Oral Glucose Tolerance Test-Is It Time for a Change?-A Literature Review with an Emphasis on Pregnancy. J Clin Med. 2020;9(11):3451. doi: 10.3390/jcm9113451.</w:t>
      </w:r>
    </w:p>
    <w:p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[2] Baynouna Al Ketbi LM, Niglekerke NJ, Zein Al Deen SM, Mirghani H. Diet restriction in Ramadan and the effect of fasting on glucose levels in pregnancy.BMC Res Notes. 2014;7:392. doi: 10.1186/1756-0500-7-392.</w:t>
      </w:r>
    </w:p>
    <w:p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[3] Hassanein M, Al-Arouj M, Hamdy O, Bebakar WMW, Jabbar A, Al-Madani A, Hanif W, Lessan N, Basit A, Tayeb K, Omar M, Abdallah K, Al Twaim A, Buyukbese MA, El-Sayed AA, Ben-Nakhi A; International Diabetes Federation (IDF), in collaboration with the Diabetes and Ramadan (DAR) International Alliance. Diabetes and Ramadan: Practical guidelines. Diabetes Res ClinPract. 2017;126:303-316. doi: 10.1016/j.diabres.2017.03.003. Epub 2017 Mar 12.</w:t>
      </w:r>
    </w:p>
    <w:p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[4] Ibrahim M, Davies MJ, Ahmad E, Annabi FA, Eckel RH, Ba-Essa EM, El Sayed NA, Hess Fischl A, Houeiss P, Iraqi H, Khochtali I, Khunti K, Masood SN, Mimouni-Zerguini S, Shera S, Tuomilehto J, Umpierrez GE. Recommendations for management of diabetes during Ramadan: update 2020, applying the principles of the ADA/EASD consensus. BMJ Open Diabetes Res Care. 2020 May;8(1):e001248. doi: 10.1136/bmjdrc-2020-001248.</w:t>
      </w:r>
    </w:p>
    <w:p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[5] Mirghani HM, Hamud OA. The effect of maternal diet restriction on pregnancy outcome.Am J Perinatol. 2006;23(1):21-4. doi: 10.1055/s-2005-923435.</w:t>
      </w:r>
    </w:p>
    <w:p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[6] Petherick ES, Tuffnell D, Wright J. Experiences and outcomes of maternal Ramadan fasting during pregnancy: results from a sub-cohort of the Born in Bradford birth cohort study. BMC Pregnancy Childbirth. 2014;14:335. doi: 10.1186/1471-2393-14-335.</w:t>
      </w:r>
    </w:p>
    <w:p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[7] Safari K, Piro TJ, Ahmad HM. Perspectives and pregnancy outcomes of maternal Ramadan fasting in the second trimester of pregnancy. BMC Pregnancy Childbirth. 2019;19(1):128. doi: 10.1186/s12884-019-2275-x.</w:t>
      </w:r>
    </w:p>
    <w:p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[8] Glazier JD, Hayes DJL, Hussain S, D'Souza SW, Whitcombe J, Heazell AEP, Ashton N. The effect of Ramadan fasting during pregnancy on perinatal outcomes: a systematic review and meta-analysis BMC Pregnancy Childbirth. 2018;18(1):421. doi: 10.1186/s12884-018-2048-y.</w:t>
      </w:r>
    </w:p>
    <w:p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color w:val="000000"/>
          <w:sz w:val="24"/>
          <w:szCs w:val="24"/>
          <w:lang w:val="en-US"/>
        </w:rPr>
        <w:t>[9] Ahmed SH, Chowdhury TA, Hussain S, Syed A, Karamat A, Helmy A, Waqar S, Ali S, Dabhad A, Seal ST, Hodgkinson A, Azmi S, Ghouri N. Ramadan and Diabetes: A Narrative Review and Practice Update. Diabetes Ther.2020 Sep 9:1-44.doi: 10.1007/s13300-020-00886-y. Online ahead of print.</w:t>
      </w:r>
    </w:p>
    <w:p w:rsidR="00532EA3" w:rsidRPr="00C01091" w:rsidRDefault="009F67C0" w:rsidP="00C01091">
      <w:pPr>
        <w:shd w:val="clear" w:color="auto" w:fill="FFFFFF"/>
        <w:spacing w:before="120" w:line="276" w:lineRule="auto"/>
        <w:jc w:val="both"/>
        <w:rPr>
          <w:rFonts w:ascii="Times New Roman" w:eastAsia="Times New Roman" w:hAnsi="Times New Roman" w:cs="Times New Roman"/>
          <w:sz w:val="24"/>
          <w:szCs w:val="24"/>
        </w:rPr>
      </w:pPr>
      <w:r w:rsidRPr="00C01091">
        <w:rPr>
          <w:rFonts w:ascii="Times New Roman" w:hAnsi="Times New Roman" w:cs="Times New Roman"/>
          <w:color w:val="000000"/>
          <w:sz w:val="24"/>
          <w:szCs w:val="24"/>
          <w:lang w:val="en-US"/>
        </w:rPr>
        <w:t xml:space="preserve">[10] Hassanein M, Al-Arouj M, Hamdy O, Bebakar WMW, Jabbar A, Al-Madani A, Hanif W, Lessan N, Basit A, Tayeb K, Omar M, Abdallah K, Al Twaim A, Buyukbese </w:t>
      </w:r>
      <w:r w:rsidRPr="00C01091">
        <w:rPr>
          <w:rFonts w:ascii="Times New Roman" w:hAnsi="Times New Roman" w:cs="Times New Roman"/>
          <w:color w:val="000000"/>
          <w:sz w:val="24"/>
          <w:szCs w:val="24"/>
          <w:lang w:val="en-US"/>
        </w:rPr>
        <w:lastRenderedPageBreak/>
        <w:t xml:space="preserve">MA, El-Sayed AA, Ben-Nakhi A; International Diabetes Federation (IDF), in collaboration with the Diabetes and Ramadan (DAR) International Alliance. Diabetes and Ramadan: Practical guidelines. Diabetes Res ClinPract. 2017;126:303-316. doi: 10.1016/j.diabres.2017.03.003. </w:t>
      </w:r>
      <w:r w:rsidRPr="00C01091">
        <w:rPr>
          <w:rFonts w:ascii="Times New Roman" w:hAnsi="Times New Roman" w:cs="Times New Roman"/>
          <w:color w:val="000000"/>
          <w:sz w:val="24"/>
          <w:szCs w:val="24"/>
        </w:rPr>
        <w:t>Epub 2017 Mar 12.</w:t>
      </w:r>
    </w:p>
    <w:p w:rsidR="00532EA3" w:rsidRPr="00C01091" w:rsidRDefault="009F67C0">
      <w:pPr>
        <w:pStyle w:val="Ttulo1"/>
        <w:numPr>
          <w:ilvl w:val="0"/>
          <w:numId w:val="5"/>
        </w:numPr>
        <w:ind w:hanging="360"/>
        <w:rPr>
          <w:rFonts w:ascii="Times New Roman" w:eastAsia="Times New Roman" w:hAnsi="Times New Roman" w:cs="Times New Roman"/>
          <w:smallCaps/>
          <w:color w:val="000000"/>
          <w:sz w:val="24"/>
          <w:szCs w:val="24"/>
        </w:rPr>
      </w:pPr>
      <w:bookmarkStart w:id="1073" w:name="_Toc90903890"/>
      <w:r w:rsidRPr="00C01091">
        <w:rPr>
          <w:rFonts w:ascii="Times New Roman" w:eastAsia="Times New Roman" w:hAnsi="Times New Roman" w:cs="Times New Roman"/>
          <w:smallCaps/>
          <w:color w:val="000000"/>
          <w:sz w:val="24"/>
          <w:szCs w:val="24"/>
        </w:rPr>
        <w:t>LISTA DE TABLAS</w:t>
      </w:r>
      <w:bookmarkEnd w:id="1073"/>
    </w:p>
    <w:p w:rsidR="00532EA3" w:rsidRPr="00C01091" w:rsidRDefault="00532EA3">
      <w:pPr>
        <w:rPr>
          <w:rFonts w:ascii="Times New Roman" w:eastAsia="Times New Roman" w:hAnsi="Times New Roman" w:cs="Times New Roman"/>
          <w:b/>
          <w:smallCaps/>
          <w:sz w:val="24"/>
          <w:szCs w:val="24"/>
        </w:rPr>
      </w:pPr>
    </w:p>
    <w:p w:rsidR="00532EA3" w:rsidRPr="00C01091" w:rsidRDefault="009F67C0">
      <w:pPr>
        <w:rPr>
          <w:rFonts w:ascii="Times New Roman" w:eastAsia="Times New Roman" w:hAnsi="Times New Roman" w:cs="Times New Roman"/>
          <w:smallCaps/>
          <w:sz w:val="24"/>
          <w:szCs w:val="24"/>
        </w:rPr>
      </w:pPr>
      <w:r w:rsidRPr="00C01091">
        <w:rPr>
          <w:rFonts w:ascii="Times New Roman" w:eastAsia="Times New Roman" w:hAnsi="Times New Roman" w:cs="Times New Roman"/>
          <w:b/>
          <w:smallCaps/>
          <w:sz w:val="24"/>
          <w:szCs w:val="24"/>
        </w:rPr>
        <w:t xml:space="preserve">TABLA 1: </w:t>
      </w:r>
      <w:r w:rsidRPr="00C01091">
        <w:rPr>
          <w:rFonts w:ascii="Times New Roman" w:eastAsia="Times New Roman" w:hAnsi="Times New Roman" w:cs="Times New Roman"/>
          <w:smallCaps/>
          <w:sz w:val="24"/>
          <w:szCs w:val="24"/>
        </w:rPr>
        <w:t>VARIABLES SOCIODEMOGRÁFICAS</w:t>
      </w: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2: </w:t>
      </w:r>
      <w:r w:rsidRPr="00C01091">
        <w:rPr>
          <w:rFonts w:ascii="Times New Roman" w:eastAsia="Times New Roman" w:hAnsi="Times New Roman" w:cs="Times New Roman"/>
          <w:smallCaps/>
          <w:sz w:val="24"/>
          <w:szCs w:val="24"/>
        </w:rPr>
        <w:t>VARIABLES DE COMORBILIDAD</w:t>
      </w: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3: </w:t>
      </w:r>
      <w:r w:rsidRPr="00C01091">
        <w:rPr>
          <w:rFonts w:ascii="Times New Roman" w:eastAsia="Times New Roman" w:hAnsi="Times New Roman" w:cs="Times New Roman"/>
          <w:smallCaps/>
          <w:sz w:val="24"/>
          <w:szCs w:val="24"/>
        </w:rPr>
        <w:t>VARIABLES DE EXPLORACIÓN FÍSICA</w:t>
      </w: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4: </w:t>
      </w:r>
      <w:r w:rsidRPr="00C01091">
        <w:rPr>
          <w:rFonts w:ascii="Times New Roman" w:eastAsia="Times New Roman" w:hAnsi="Times New Roman" w:cs="Times New Roman"/>
          <w:smallCaps/>
          <w:sz w:val="24"/>
          <w:szCs w:val="24"/>
        </w:rPr>
        <w:t>VARIABLES DE GESTACIÓN</w:t>
      </w: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5: </w:t>
      </w:r>
      <w:r w:rsidRPr="00C01091">
        <w:rPr>
          <w:rFonts w:ascii="Times New Roman" w:eastAsia="Times New Roman" w:hAnsi="Times New Roman" w:cs="Times New Roman"/>
          <w:smallCaps/>
          <w:sz w:val="24"/>
          <w:szCs w:val="24"/>
        </w:rPr>
        <w:t>VARIABLES RELACIONADAS CON EL BEBÉ</w:t>
      </w:r>
    </w:p>
    <w:p w:rsidR="00532EA3" w:rsidRPr="00C01091" w:rsidRDefault="009F67C0">
      <w:pPr>
        <w:rPr>
          <w:rFonts w:ascii="Times New Roman" w:eastAsia="Times New Roman" w:hAnsi="Times New Roman" w:cs="Times New Roman"/>
          <w:smallCaps/>
          <w:sz w:val="24"/>
          <w:szCs w:val="24"/>
        </w:rPr>
      </w:pPr>
      <w:r w:rsidRPr="00C01091">
        <w:rPr>
          <w:rFonts w:ascii="Times New Roman" w:eastAsia="Times New Roman" w:hAnsi="Times New Roman" w:cs="Times New Roman"/>
          <w:b/>
          <w:smallCaps/>
          <w:sz w:val="24"/>
          <w:szCs w:val="24"/>
        </w:rPr>
        <w:t xml:space="preserve">TABLA 6: </w:t>
      </w:r>
      <w:r w:rsidRPr="00C01091">
        <w:rPr>
          <w:rFonts w:ascii="Times New Roman" w:eastAsia="Times New Roman" w:hAnsi="Times New Roman" w:cs="Times New Roman"/>
          <w:smallCaps/>
          <w:sz w:val="24"/>
          <w:szCs w:val="24"/>
        </w:rPr>
        <w:t>VARIABLES DEL PARTO</w:t>
      </w: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7: </w:t>
      </w:r>
      <w:r w:rsidRPr="00C01091">
        <w:rPr>
          <w:rFonts w:ascii="Times New Roman" w:eastAsia="Times New Roman" w:hAnsi="Times New Roman" w:cs="Times New Roman"/>
          <w:smallCaps/>
          <w:sz w:val="24"/>
          <w:szCs w:val="24"/>
        </w:rPr>
        <w:t>VARIABLES ANALÍTICAS PRE GESTACIÓN</w:t>
      </w: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8: </w:t>
      </w:r>
      <w:r w:rsidRPr="00C01091">
        <w:rPr>
          <w:rFonts w:ascii="Times New Roman" w:eastAsia="Times New Roman" w:hAnsi="Times New Roman" w:cs="Times New Roman"/>
          <w:smallCaps/>
          <w:sz w:val="24"/>
          <w:szCs w:val="24"/>
        </w:rPr>
        <w:t>VARIABLES ANALÍTICAS DURANTE LA GESTACIÓN</w:t>
      </w: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9: </w:t>
      </w:r>
      <w:r w:rsidRPr="00C01091">
        <w:rPr>
          <w:rFonts w:ascii="Times New Roman" w:eastAsia="Times New Roman" w:hAnsi="Times New Roman" w:cs="Times New Roman"/>
          <w:smallCaps/>
          <w:sz w:val="24"/>
          <w:szCs w:val="24"/>
        </w:rPr>
        <w:t>VARIABLES ANALÍTICAS POSTPARTO</w:t>
      </w:r>
    </w:p>
    <w:p w:rsidR="00532EA3" w:rsidRPr="00C01091" w:rsidRDefault="009F67C0">
      <w:pPr>
        <w:rPr>
          <w:rFonts w:ascii="Times New Roman" w:eastAsia="Times New Roman" w:hAnsi="Times New Roman" w:cs="Times New Roman"/>
          <w:smallCaps/>
          <w:sz w:val="24"/>
          <w:szCs w:val="24"/>
        </w:rPr>
      </w:pPr>
      <w:r w:rsidRPr="00C01091">
        <w:rPr>
          <w:rFonts w:ascii="Times New Roman" w:eastAsia="Times New Roman" w:hAnsi="Times New Roman" w:cs="Times New Roman"/>
          <w:b/>
          <w:smallCaps/>
          <w:sz w:val="24"/>
          <w:szCs w:val="24"/>
        </w:rPr>
        <w:t xml:space="preserve">TABLA 10: </w:t>
      </w:r>
      <w:r w:rsidRPr="00C01091">
        <w:rPr>
          <w:rFonts w:ascii="Times New Roman" w:eastAsia="Times New Roman" w:hAnsi="Times New Roman" w:cs="Times New Roman"/>
          <w:smallCaps/>
          <w:sz w:val="24"/>
          <w:szCs w:val="24"/>
        </w:rPr>
        <w:t>FÁRMACOS CONCOMITANTES</w:t>
      </w:r>
    </w:p>
    <w:p w:rsidR="00532EA3" w:rsidRPr="00C01091" w:rsidRDefault="00532EA3">
      <w:pPr>
        <w:rPr>
          <w:rFonts w:ascii="Times New Roman" w:eastAsia="Times New Roman" w:hAnsi="Times New Roman" w:cs="Times New Roman"/>
          <w:b/>
          <w:smallCaps/>
          <w:sz w:val="24"/>
          <w:szCs w:val="24"/>
        </w:rPr>
      </w:pP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LISTA DE FIGURAS</w:t>
      </w:r>
    </w:p>
    <w:p w:rsidR="00532EA3" w:rsidRPr="00C01091" w:rsidRDefault="00532EA3">
      <w:pPr>
        <w:rPr>
          <w:rFonts w:ascii="Times New Roman" w:eastAsia="Times New Roman" w:hAnsi="Times New Roman" w:cs="Times New Roman"/>
          <w:b/>
          <w:smallCaps/>
          <w:sz w:val="24"/>
          <w:szCs w:val="24"/>
        </w:rPr>
      </w:pP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FIGURA 1: </w:t>
      </w:r>
      <w:r w:rsidRPr="00C01091">
        <w:rPr>
          <w:rFonts w:ascii="Times New Roman" w:eastAsia="Times New Roman" w:hAnsi="Times New Roman" w:cs="Times New Roman"/>
          <w:smallCaps/>
          <w:sz w:val="24"/>
          <w:szCs w:val="24"/>
        </w:rPr>
        <w:t>NACIONES QUE ADOPTAN O RECONOCEN LA RELIGIÓN ISLÁMICA EN SUS DISTINTAS VARIANTES COMO OFICIAL REPRESENTADOS CON EL PORCENTAJE DE CREYENTES SOBRE LA POBLACIÓN</w:t>
      </w:r>
    </w:p>
    <w:p w:rsidR="00532EA3" w:rsidRPr="00C01091" w:rsidRDefault="00532EA3">
      <w:pPr>
        <w:rPr>
          <w:rFonts w:ascii="Times New Roman" w:eastAsia="Times New Roman" w:hAnsi="Times New Roman" w:cs="Times New Roman"/>
          <w:b/>
          <w:smallCaps/>
          <w:sz w:val="24"/>
          <w:szCs w:val="24"/>
        </w:rPr>
      </w:pPr>
    </w:p>
    <w:p w:rsidR="00532EA3" w:rsidRPr="00C01091" w:rsidDel="00E20E26" w:rsidRDefault="009F67C0">
      <w:pPr>
        <w:rPr>
          <w:del w:id="1074" w:author="Jordi" w:date="2021-12-20T13:57:00Z"/>
          <w:rFonts w:ascii="Times New Roman" w:eastAsia="Times New Roman" w:hAnsi="Times New Roman" w:cs="Times New Roman"/>
          <w:b/>
          <w:smallCaps/>
          <w:sz w:val="24"/>
          <w:szCs w:val="24"/>
        </w:rPr>
      </w:pPr>
      <w:commentRangeStart w:id="1075"/>
      <w:del w:id="1076" w:author="Jordi" w:date="2021-12-20T13:57:00Z">
        <w:r w:rsidRPr="00C01091" w:rsidDel="00E20E26">
          <w:rPr>
            <w:rFonts w:ascii="Times New Roman" w:eastAsia="Times New Roman" w:hAnsi="Times New Roman" w:cs="Times New Roman"/>
            <w:b/>
            <w:smallCaps/>
            <w:sz w:val="24"/>
            <w:szCs w:val="24"/>
          </w:rPr>
          <w:delText xml:space="preserve">FIGURA 2: </w:delText>
        </w:r>
        <w:r w:rsidRPr="00C01091" w:rsidDel="00E20E26">
          <w:rPr>
            <w:rFonts w:ascii="Times New Roman" w:eastAsia="Times New Roman" w:hAnsi="Times New Roman" w:cs="Times New Roman"/>
            <w:smallCaps/>
            <w:sz w:val="24"/>
            <w:szCs w:val="24"/>
          </w:rPr>
          <w:delText>DEFINICIÓN DE LAS COHORTES</w:delText>
        </w:r>
        <w:commentRangeEnd w:id="1075"/>
        <w:r w:rsidR="00E20E26" w:rsidDel="00E20E26">
          <w:rPr>
            <w:rStyle w:val="Refdecomentario"/>
          </w:rPr>
          <w:commentReference w:id="1075"/>
        </w:r>
      </w:del>
    </w:p>
    <w:p w:rsidR="00532EA3" w:rsidRPr="00C01091" w:rsidRDefault="00532EA3">
      <w:pPr>
        <w:rPr>
          <w:rFonts w:ascii="Times New Roman" w:eastAsia="Times New Roman" w:hAnsi="Times New Roman" w:cs="Times New Roman"/>
          <w:b/>
          <w:smallCaps/>
          <w:sz w:val="24"/>
          <w:szCs w:val="24"/>
        </w:rPr>
      </w:pP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LISTA DE DOCUMENTOS INDEPENDIENTES</w:t>
      </w:r>
    </w:p>
    <w:p w:rsidR="00532EA3" w:rsidRPr="00C01091" w:rsidRDefault="00532EA3">
      <w:pPr>
        <w:rPr>
          <w:rFonts w:ascii="Times New Roman" w:eastAsia="Times New Roman" w:hAnsi="Times New Roman" w:cs="Times New Roman"/>
          <w:b/>
          <w:smallCaps/>
          <w:sz w:val="24"/>
          <w:szCs w:val="24"/>
        </w:rPr>
      </w:pP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ANEXO 1. </w:t>
      </w:r>
      <w:r w:rsidRPr="00C01091">
        <w:rPr>
          <w:rFonts w:ascii="Times New Roman" w:eastAsia="Times New Roman" w:hAnsi="Times New Roman" w:cs="Times New Roman"/>
          <w:smallCaps/>
          <w:sz w:val="24"/>
          <w:szCs w:val="24"/>
        </w:rPr>
        <w:t>CALENDARIO Y CRONOGRAMA DEL ESTUDIO</w:t>
      </w: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ANEXO 2. </w:t>
      </w:r>
      <w:r w:rsidRPr="00C01091">
        <w:rPr>
          <w:rFonts w:ascii="Times New Roman" w:eastAsia="Times New Roman" w:hAnsi="Times New Roman" w:cs="Times New Roman"/>
          <w:smallCaps/>
          <w:sz w:val="24"/>
          <w:szCs w:val="24"/>
        </w:rPr>
        <w:t>EXPERIENCIA DEL EQUIPO INVESTIGADOR EN EL TEMA</w:t>
      </w:r>
    </w:p>
    <w:p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ANEXO 3. </w:t>
      </w:r>
      <w:r w:rsidRPr="00C01091">
        <w:rPr>
          <w:rFonts w:ascii="Times New Roman" w:eastAsia="Times New Roman" w:hAnsi="Times New Roman" w:cs="Times New Roman"/>
          <w:smallCaps/>
          <w:sz w:val="24"/>
          <w:szCs w:val="24"/>
        </w:rPr>
        <w:t>PRESUPUESTO APROXIMADO DEL PROYECTO</w:t>
      </w:r>
    </w:p>
    <w:p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mallCaps/>
          <w:sz w:val="24"/>
          <w:szCs w:val="24"/>
        </w:rPr>
        <w:t xml:space="preserve">ANEXO 4. </w:t>
      </w:r>
      <w:r w:rsidRPr="00C01091">
        <w:rPr>
          <w:rFonts w:ascii="Times New Roman" w:eastAsia="Times New Roman" w:hAnsi="Times New Roman" w:cs="Times New Roman"/>
          <w:smallCaps/>
          <w:sz w:val="24"/>
          <w:szCs w:val="24"/>
        </w:rPr>
        <w:t>CRIBADO Y DIAGNÓSTICO DE LA DIABETES GESTACIONAL</w:t>
      </w:r>
      <w:r w:rsidRPr="00C01091">
        <w:rPr>
          <w:rFonts w:ascii="Times New Roman" w:hAnsi="Times New Roman" w:cs="Times New Roman"/>
          <w:sz w:val="24"/>
          <w:szCs w:val="24"/>
        </w:rPr>
        <w:br w:type="page"/>
      </w:r>
    </w:p>
    <w:p w:rsidR="00532EA3" w:rsidRPr="00C01091" w:rsidRDefault="009F67C0">
      <w:pPr>
        <w:pStyle w:val="Ttulo1"/>
        <w:jc w:val="both"/>
        <w:rPr>
          <w:rFonts w:ascii="Times New Roman" w:eastAsia="Times New Roman" w:hAnsi="Times New Roman" w:cs="Times New Roman"/>
          <w:color w:val="000000"/>
          <w:sz w:val="24"/>
          <w:szCs w:val="24"/>
        </w:rPr>
      </w:pPr>
      <w:bookmarkStart w:id="1077" w:name="_Toc90903891"/>
      <w:r w:rsidRPr="00C01091">
        <w:rPr>
          <w:rFonts w:ascii="Times New Roman" w:eastAsia="Times New Roman" w:hAnsi="Times New Roman" w:cs="Times New Roman"/>
          <w:color w:val="000000"/>
          <w:sz w:val="24"/>
          <w:szCs w:val="24"/>
        </w:rPr>
        <w:lastRenderedPageBreak/>
        <w:t>ANEXO 1.</w:t>
      </w:r>
      <w:bookmarkEnd w:id="1077"/>
    </w:p>
    <w:p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prevé el siguiente calendario:</w:t>
      </w:r>
    </w:p>
    <w:p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protocolo del estudio al comité científico del SIDIAP abril 2021</w:t>
      </w:r>
    </w:p>
    <w:p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protocolo del estudio al CEI IDIAP Jordi Gol mayo 2021</w:t>
      </w:r>
    </w:p>
    <w:p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Análisis de los datos junio- septiembre 2021</w:t>
      </w:r>
    </w:p>
    <w:p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Elaboración del informe preliminar: Noviembre-diciembre 2021</w:t>
      </w:r>
    </w:p>
    <w:p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Informe final: diciembre 2021</w:t>
      </w:r>
    </w:p>
    <w:p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Envío del artículo para súper publicación en revista internacional open acces Enero- febrero 2022</w:t>
      </w:r>
    </w:p>
    <w:p w:rsidR="00532EA3" w:rsidRPr="00C01091" w:rsidRDefault="009F67C0">
      <w:pPr>
        <w:pStyle w:val="Ttulo2"/>
        <w:jc w:val="both"/>
        <w:rPr>
          <w:rFonts w:ascii="Times New Roman" w:eastAsia="Times New Roman" w:hAnsi="Times New Roman" w:cs="Times New Roman"/>
          <w:color w:val="000000"/>
          <w:sz w:val="24"/>
          <w:szCs w:val="24"/>
        </w:rPr>
      </w:pPr>
      <w:bookmarkStart w:id="1078" w:name="_Toc90903892"/>
      <w:r w:rsidRPr="00C01091">
        <w:rPr>
          <w:rFonts w:ascii="Times New Roman" w:eastAsia="Times New Roman" w:hAnsi="Times New Roman" w:cs="Times New Roman"/>
          <w:color w:val="000000"/>
          <w:sz w:val="24"/>
          <w:szCs w:val="24"/>
        </w:rPr>
        <w:t>Cronograma</w:t>
      </w:r>
      <w:bookmarkEnd w:id="1078"/>
    </w:p>
    <w:p w:rsidR="00532EA3" w:rsidRPr="00C01091" w:rsidRDefault="00532EA3">
      <w:pPr>
        <w:jc w:val="both"/>
        <w:rPr>
          <w:rFonts w:ascii="Times New Roman" w:eastAsia="Times New Roman" w:hAnsi="Times New Roman" w:cs="Times New Roman"/>
          <w:sz w:val="24"/>
          <w:szCs w:val="24"/>
        </w:rPr>
      </w:pPr>
    </w:p>
    <w:tbl>
      <w:tblPr>
        <w:tblStyle w:val="2"/>
        <w:tblW w:w="871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tblPr>
      <w:tblGrid>
        <w:gridCol w:w="3987"/>
        <w:gridCol w:w="600"/>
        <w:gridCol w:w="394"/>
        <w:gridCol w:w="394"/>
        <w:gridCol w:w="394"/>
        <w:gridCol w:w="394"/>
        <w:gridCol w:w="394"/>
        <w:gridCol w:w="394"/>
        <w:gridCol w:w="394"/>
        <w:gridCol w:w="394"/>
        <w:gridCol w:w="490"/>
        <w:gridCol w:w="484"/>
      </w:tblGrid>
      <w:tr w:rsidR="00532EA3" w:rsidRPr="00C01091">
        <w:tc>
          <w:tcPr>
            <w:tcW w:w="3988"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Mes </w:t>
            </w:r>
          </w:p>
        </w:tc>
        <w:tc>
          <w:tcPr>
            <w:tcW w:w="600"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1</w:t>
            </w:r>
          </w:p>
        </w:tc>
        <w:tc>
          <w:tcPr>
            <w:tcW w:w="394"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2</w:t>
            </w:r>
          </w:p>
        </w:tc>
        <w:tc>
          <w:tcPr>
            <w:tcW w:w="394"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3</w:t>
            </w:r>
          </w:p>
        </w:tc>
        <w:tc>
          <w:tcPr>
            <w:tcW w:w="394"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4</w:t>
            </w:r>
          </w:p>
        </w:tc>
        <w:tc>
          <w:tcPr>
            <w:tcW w:w="394"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5</w:t>
            </w:r>
          </w:p>
        </w:tc>
        <w:tc>
          <w:tcPr>
            <w:tcW w:w="394"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6</w:t>
            </w:r>
          </w:p>
        </w:tc>
        <w:tc>
          <w:tcPr>
            <w:tcW w:w="394"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7</w:t>
            </w:r>
          </w:p>
        </w:tc>
        <w:tc>
          <w:tcPr>
            <w:tcW w:w="394"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8</w:t>
            </w:r>
          </w:p>
        </w:tc>
        <w:tc>
          <w:tcPr>
            <w:tcW w:w="394"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9</w:t>
            </w:r>
          </w:p>
        </w:tc>
        <w:tc>
          <w:tcPr>
            <w:tcW w:w="490"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10</w:t>
            </w:r>
          </w:p>
        </w:tc>
        <w:tc>
          <w:tcPr>
            <w:tcW w:w="484"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11</w:t>
            </w:r>
          </w:p>
        </w:tc>
      </w:tr>
      <w:tr w:rsidR="00532EA3" w:rsidRPr="00C01091">
        <w:tc>
          <w:tcPr>
            <w:tcW w:w="3988" w:type="dxa"/>
          </w:tcPr>
          <w:p w:rsidR="00532EA3" w:rsidRPr="00C01091" w:rsidRDefault="009F67C0">
            <w:pPr>
              <w:tabs>
                <w:tab w:val="left" w:pos="709"/>
              </w:tabs>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protocol del estudio al comité científico del SIDIAP</w:t>
            </w:r>
          </w:p>
        </w:tc>
        <w:tc>
          <w:tcPr>
            <w:tcW w:w="600"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r>
      <w:tr w:rsidR="00532EA3" w:rsidRPr="00C01091">
        <w:tc>
          <w:tcPr>
            <w:tcW w:w="3988" w:type="dxa"/>
          </w:tcPr>
          <w:p w:rsidR="00532EA3" w:rsidRPr="00C01091" w:rsidRDefault="009F67C0">
            <w:pPr>
              <w:tabs>
                <w:tab w:val="left" w:pos="709"/>
              </w:tabs>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protocolo del estudio a l'CEI IDIAP Jordi Gol</w:t>
            </w:r>
          </w:p>
        </w:tc>
        <w:tc>
          <w:tcPr>
            <w:tcW w:w="60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r>
      <w:tr w:rsidR="00532EA3" w:rsidRPr="00C01091">
        <w:tc>
          <w:tcPr>
            <w:tcW w:w="3988"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análisis de los datos</w:t>
            </w:r>
          </w:p>
        </w:tc>
        <w:tc>
          <w:tcPr>
            <w:tcW w:w="60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r>
      <w:tr w:rsidR="00532EA3" w:rsidRPr="00C01091">
        <w:tc>
          <w:tcPr>
            <w:tcW w:w="3988"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Elaboración del informe preliminar:</w:t>
            </w:r>
          </w:p>
        </w:tc>
        <w:tc>
          <w:tcPr>
            <w:tcW w:w="60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r>
      <w:tr w:rsidR="00532EA3" w:rsidRPr="00C01091">
        <w:tc>
          <w:tcPr>
            <w:tcW w:w="3988" w:type="dxa"/>
          </w:tcPr>
          <w:p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Informe final</w:t>
            </w:r>
          </w:p>
        </w:tc>
        <w:tc>
          <w:tcPr>
            <w:tcW w:w="60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49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r>
      <w:tr w:rsidR="00532EA3" w:rsidRPr="00C01091">
        <w:tc>
          <w:tcPr>
            <w:tcW w:w="3988" w:type="dxa"/>
          </w:tcPr>
          <w:p w:rsidR="00532EA3" w:rsidRPr="00C01091" w:rsidRDefault="009F67C0">
            <w:pPr>
              <w:tabs>
                <w:tab w:val="left" w:pos="709"/>
              </w:tabs>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Envio del artículo para su  publicación a revista internacional open acces</w:t>
            </w:r>
          </w:p>
        </w:tc>
        <w:tc>
          <w:tcPr>
            <w:tcW w:w="600"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484" w:type="dxa"/>
            <w:shd w:val="clear" w:color="auto" w:fill="auto"/>
            <w:vAlign w:val="center"/>
          </w:tcPr>
          <w:p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r>
    </w:tbl>
    <w:p w:rsidR="00532EA3" w:rsidRPr="00C01091" w:rsidRDefault="009F67C0">
      <w:pPr>
        <w:rPr>
          <w:rFonts w:ascii="Times New Roman" w:eastAsia="Times New Roman" w:hAnsi="Times New Roman" w:cs="Times New Roman"/>
          <w:b/>
          <w:sz w:val="24"/>
          <w:szCs w:val="24"/>
        </w:rPr>
      </w:pPr>
      <w:bookmarkStart w:id="1079" w:name="_heading=h.4i7ojhp" w:colFirst="0" w:colLast="0"/>
      <w:bookmarkEnd w:id="1079"/>
      <w:r w:rsidRPr="00C01091">
        <w:rPr>
          <w:rFonts w:ascii="Times New Roman" w:eastAsia="Times New Roman" w:hAnsi="Times New Roman" w:cs="Times New Roman"/>
          <w:b/>
          <w:sz w:val="24"/>
          <w:szCs w:val="24"/>
        </w:rPr>
        <w:t>Los tiempos descritos en este apartado, se pueden ver modificado por los diferentes plazos del proceso de puesta en marcha del estudio.</w:t>
      </w:r>
    </w:p>
    <w:p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rsidR="00532EA3" w:rsidRPr="00C01091" w:rsidRDefault="009F67C0">
      <w:pPr>
        <w:pStyle w:val="Ttulo1"/>
        <w:jc w:val="both"/>
        <w:rPr>
          <w:rFonts w:ascii="Times New Roman" w:eastAsia="Times New Roman" w:hAnsi="Times New Roman" w:cs="Times New Roman"/>
          <w:sz w:val="24"/>
          <w:szCs w:val="24"/>
        </w:rPr>
      </w:pPr>
      <w:bookmarkStart w:id="1080" w:name="_Toc90903893"/>
      <w:r w:rsidRPr="00C01091">
        <w:rPr>
          <w:rFonts w:ascii="Times New Roman" w:eastAsia="Times New Roman" w:hAnsi="Times New Roman" w:cs="Times New Roman"/>
          <w:color w:val="000000"/>
          <w:sz w:val="24"/>
          <w:szCs w:val="24"/>
        </w:rPr>
        <w:lastRenderedPageBreak/>
        <w:t>ANEXO 2. Experiencia del equipo investigador en el tema</w:t>
      </w:r>
      <w:bookmarkEnd w:id="1080"/>
    </w:p>
    <w:p w:rsidR="00532EA3" w:rsidRPr="00C01091" w:rsidRDefault="00532EA3">
      <w:pPr>
        <w:rPr>
          <w:rFonts w:ascii="Times New Roman" w:hAnsi="Times New Roman" w:cs="Times New Roman"/>
          <w:sz w:val="24"/>
          <w:szCs w:val="24"/>
        </w:rPr>
      </w:pP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 proyecto se realizará en colaboración entre el grupo de investigación DAP_CAT y servicio de endocrinología y nutrición de los hospitales: Hospital Universitario Arnau de Vilanova (Lleida), Hospital GermansTrias i Pujol y Hospital (Badalona) y Hospital de la Santa Cruz y San Pablo (Barcelona).</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 grupo de investigación en Diabetes desde la Atención Primaria se constituyó en 2007 en el seno de la USR de Barcelona ciudad, todo que la mayoría de sus miembros ya venían trabajando juntos en la red GEDAPS desde 1992. En 2011 fue acreditado como grupo emergente de investigación para el IDIAP Jordi Gol ((7Z12 / 008), y en 2014 como grupo consolidado por la AGAUR (2014 SGR 799). Varios de sus miembros, desde el 2015, pertenecen a más al CIBERDEM del Instituto Carlos III a través del Instituto de investigación en Ciencias de la Salud GermansTrias i Pujol (IGTP) (CB15 / 00071)</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Actualmente, el grupo está formado mayoritariamente por médicos de Atención Primaria y endocrinólogos, además de la colaboración habitual de estadísticos, preventivistas y farmacólogos.</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En concreto en este proyecto la distribución de tareas es:</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M Hernandez (IP), D Mauricio, B Soldevila, M Mata, J. Franch, J Real y Bogdan Vlacho han participado en la elaboración y redacción del presente protocolo</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La extracción de los datos se realizará por el personal del SIDIAP</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El análisis estadístico será coordinado por el Sr. Jordi Real con amplia experiencia en el manejo de la base de datos SIDIAP</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En la discusión de los resultados, planificación de los diferentes informes y redacción de los artículos participaran todos los miembros del equipo investigador para este estudio</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 grupo ha obtenido diferentes becas y ayudas competitivas, entre las que destacan</w:t>
      </w:r>
    </w:p>
    <w:p w:rsidR="00532EA3" w:rsidRPr="00691B8A" w:rsidRDefault="009F67C0">
      <w:pPr>
        <w:spacing w:after="120"/>
        <w:ind w:left="708"/>
        <w:jc w:val="both"/>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Beca European Foundation for the Study of Diabetes / Lilly European Diabetes Research Programme.Novials, A; Mundet, X; PARRIZAS, M; Franch, J; Mata, M; Cuerpo, X. circulating exosomal miRNAs se potential Biomarkers and Mediator of tissue cross-talk in diabetes.</w:t>
      </w:r>
      <w:r w:rsidRPr="00691B8A">
        <w:rPr>
          <w:rFonts w:ascii="Times New Roman" w:eastAsia="Times New Roman" w:hAnsi="Times New Roman" w:cs="Times New Roman"/>
          <w:sz w:val="24"/>
          <w:szCs w:val="24"/>
          <w:lang w:val="en-US"/>
        </w:rPr>
        <w:t>Europe 2013</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Beca del Fondo Superior de Investiga¬ciones Sanitarias de la Seguridad Social (FISS) (nº expediente 15/00625) por proyecto titulado: Identificación de nuevos biomarcadores de metabolismo lipídico en la aterosclerosis diabética. Fundación instituto Investigación GermansTrias i Pujol. Didac Mauricio (IP), Esmeralda Castelblanco, Berta Soldevila, Ana Lucas, Marta Hernandez, Josep Franch, Esther Rubinat</w:t>
      </w:r>
    </w:p>
    <w:p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Beca del Fondo Superior de Investiga¬ciones Sanitarias de la Seguridad Social (FISS) (nº expediente PI15 / 00140) por el proyecto titulado: Comportamiento dinámico del síndrome metabólico y elaboración de una ecuación para predecir el riesgo cardiovascular en los pacientes con Diabetes tipo 2 de una cohorte retrospectiva obtenida a partir de una base de datos clínico administrativa. Gabriel Coll de Tuero (IP), Antonio Rodriguez Poncelas, M.ANTONIA Barceló</w:t>
      </w:r>
    </w:p>
    <w:p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En su actividad investigadora el grupo DAP_cat ha tenido la posibilidad de establecer colaboraciones con diferentes centros de investigación en diabetes a nivel europeo con los que se han establecido proyectos conjuntos, entre los que destacan:</w:t>
      </w:r>
    </w:p>
    <w:p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Universidad de York (Víctor Preckler) - costes de la DM</w:t>
      </w:r>
    </w:p>
    <w:p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Leicester Diabetes Center (Kamlesh Kunti) - control glucémico</w:t>
      </w:r>
    </w:p>
    <w:p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Universidad de Oxford (Andrew Farmer) - adherencia al tratamiento</w:t>
      </w:r>
    </w:p>
    <w:p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Universidad de Oxford (Daniel Prieto) - fracturas asociadas al tratamiento hipoglucemiante</w:t>
      </w:r>
    </w:p>
    <w:p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Según los Factores de Impacto de las revistas, las 5 publicaciones más destacadas del grupo son:</w:t>
      </w:r>
    </w:p>
    <w:p w:rsidR="00FF0D0F" w:rsidRPr="00A87408" w:rsidRDefault="00FF0D0F" w:rsidP="00A87408">
      <w:pPr>
        <w:pStyle w:val="Prrafodelista"/>
        <w:numPr>
          <w:ilvl w:val="0"/>
          <w:numId w:val="12"/>
        </w:numPr>
        <w:spacing w:after="120"/>
        <w:jc w:val="both"/>
        <w:rPr>
          <w:rFonts w:ascii="Times New Roman" w:eastAsia="Times New Roman" w:hAnsi="Times New Roman" w:cs="Times New Roman"/>
          <w:sz w:val="24"/>
          <w:szCs w:val="24"/>
        </w:rPr>
      </w:pPr>
      <w:r w:rsidRPr="00A87408">
        <w:rPr>
          <w:rFonts w:ascii="Times New Roman" w:eastAsia="Times New Roman" w:hAnsi="Times New Roman" w:cs="Times New Roman"/>
          <w:sz w:val="24"/>
          <w:szCs w:val="24"/>
        </w:rPr>
        <w:t>Low-CarbohydrateDietfortheTreatment of Gestational Diabetes Cristina Moreno-Castilla, Marta Hernandez, MerceBergua, Maria C. Alvarez, Maria A. Arce, Karen Rodriguez, Montserrat Martinez-Alonso, Montserrat Iglesias, Magdalena Mateu, Maria D. Santos, Linda R. Pacheco, Yolanda Blasco, Eva Martin, Nuria Balsells, Nuria Aranda, DidacMauricioDiabetesCare 2013 Apr; DC_122714</w:t>
      </w:r>
    </w:p>
    <w:p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rPr>
      </w:pPr>
      <w:r w:rsidRPr="00A87408">
        <w:rPr>
          <w:rFonts w:ascii="Times New Roman" w:eastAsia="Times New Roman" w:hAnsi="Times New Roman" w:cs="Times New Roman"/>
          <w:sz w:val="24"/>
          <w:szCs w:val="24"/>
          <w:lang w:val="en-US"/>
        </w:rPr>
        <w:t xml:space="preserve">Vinagre, I; Mata, M; Hermosilla, E; Morros, R; Fina, F; Rosell, M; Castell, C; Franch, J; et al .: Control of Glycemia and Cardiovascular Risk Factors in Patients With Type 2 Diabetes in Primary Care in Catalonia (Spain). </w:t>
      </w:r>
      <w:r w:rsidRPr="00A87408">
        <w:rPr>
          <w:rFonts w:ascii="Times New Roman" w:eastAsia="Times New Roman" w:hAnsi="Times New Roman" w:cs="Times New Roman"/>
          <w:sz w:val="24"/>
          <w:szCs w:val="24"/>
        </w:rPr>
        <w:t>Diabet</w:t>
      </w:r>
      <w:r w:rsidR="00CD4CE1" w:rsidRPr="00A87408">
        <w:rPr>
          <w:rFonts w:ascii="Times New Roman" w:eastAsia="Times New Roman" w:hAnsi="Times New Roman" w:cs="Times New Roman"/>
          <w:sz w:val="24"/>
          <w:szCs w:val="24"/>
        </w:rPr>
        <w:t>es</w:t>
      </w:r>
      <w:r w:rsidRPr="00A87408">
        <w:rPr>
          <w:rFonts w:ascii="Times New Roman" w:eastAsia="Times New Roman" w:hAnsi="Times New Roman" w:cs="Times New Roman"/>
          <w:sz w:val="24"/>
          <w:szCs w:val="24"/>
        </w:rPr>
        <w:t>Care. 2012; 35: 774-779. (Doi: 10.2337 / dc11-1679 / - / DC1). IF 8,087</w:t>
      </w:r>
    </w:p>
    <w:p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lang w:val="en-US"/>
        </w:rPr>
      </w:pPr>
      <w:r w:rsidRPr="00A87408">
        <w:rPr>
          <w:rFonts w:ascii="Times New Roman" w:eastAsia="Times New Roman" w:hAnsi="Times New Roman" w:cs="Times New Roman"/>
          <w:sz w:val="24"/>
          <w:szCs w:val="24"/>
        </w:rPr>
        <w:t xml:space="preserve">Rodríguez-Poncelas A, Mundet-Tudurí X, Miravet-Jiménez S, Casellas A, Barrot-De la Puente JF, Franch-Nadal J, et al. </w:t>
      </w:r>
      <w:r w:rsidRPr="00A87408">
        <w:rPr>
          <w:rFonts w:ascii="Times New Roman" w:eastAsia="Times New Roman" w:hAnsi="Times New Roman" w:cs="Times New Roman"/>
          <w:sz w:val="24"/>
          <w:szCs w:val="24"/>
          <w:lang w:val="en-US"/>
        </w:rPr>
        <w:t>Chronic Kidney Disease and Diabetic Retinopathy in Patients with Type 2 Diabetis. PLoS ONE 2016; 11 (2): e0149448. doi: 10.1371 / journal.pone.0149448 IF 3,234</w:t>
      </w:r>
    </w:p>
    <w:p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lang w:val="en-US"/>
        </w:rPr>
      </w:pPr>
      <w:r w:rsidRPr="00A87408">
        <w:rPr>
          <w:rFonts w:ascii="Times New Roman" w:eastAsia="Times New Roman" w:hAnsi="Times New Roman" w:cs="Times New Roman"/>
          <w:sz w:val="24"/>
          <w:szCs w:val="24"/>
          <w:lang w:val="en-US"/>
        </w:rPr>
        <w:t>Barrot-de la Pont J, Mata-Cases M, Franch-Nadal J, Mundet-Tudurí X, Casellas A, Fernandez-Real JM, Mauricio D .: Older type 2 diabetic patients are more likely to ACHIEVE glycaemic and cardiovascular risk factors targets tan younger patients: analysis of a primary care database. Int J ClinPract. 2015; doi: 10.1111 / ijcp.12741 IF 2,566</w:t>
      </w:r>
    </w:p>
    <w:p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lang w:val="en-US"/>
        </w:rPr>
      </w:pPr>
      <w:r w:rsidRPr="00A87408">
        <w:rPr>
          <w:rFonts w:ascii="Times New Roman" w:eastAsia="Times New Roman" w:hAnsi="Times New Roman" w:cs="Times New Roman"/>
          <w:sz w:val="24"/>
          <w:szCs w:val="24"/>
          <w:lang w:val="en-US"/>
        </w:rPr>
        <w:t>Mata, M; Casajuana, M; Franch, J; Hermosilla, E; Casellas, A; Castell, C; Vinagre, I; Maurici, D; Bolibar, B .: Direct medical costs atributable to type 2 Diabetis Mellitus: a Population-Based Study in Catalonia, Spain. Eur J Health Econ. 2015; (Doi: 10.1007 / s10198-015-0742-5 IF 1,774</w:t>
      </w:r>
    </w:p>
    <w:p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rPr>
      </w:pPr>
      <w:r w:rsidRPr="00A87408">
        <w:rPr>
          <w:rFonts w:ascii="Times New Roman" w:eastAsia="Times New Roman" w:hAnsi="Times New Roman" w:cs="Times New Roman"/>
          <w:sz w:val="24"/>
          <w:szCs w:val="24"/>
        </w:rPr>
        <w:t xml:space="preserve">Diez, JM; Peñafiel, J; Subirana, I; Ramos, R; Elosua, R; Martinez-Ibañez, A;  Franch-Nadal, J; Mata, M;  et al. </w:t>
      </w:r>
      <w:r w:rsidRPr="00A87408">
        <w:rPr>
          <w:rFonts w:ascii="Times New Roman" w:eastAsia="Times New Roman" w:hAnsi="Times New Roman" w:cs="Times New Roman"/>
          <w:sz w:val="24"/>
          <w:szCs w:val="24"/>
          <w:lang w:val="en-US"/>
        </w:rPr>
        <w:t xml:space="preserve">Risk of cause-specific death in individuals with diabetes mellitus: a competing risks analysis. </w:t>
      </w:r>
      <w:r w:rsidRPr="00A87408">
        <w:rPr>
          <w:rFonts w:ascii="Times New Roman" w:eastAsia="Times New Roman" w:hAnsi="Times New Roman" w:cs="Times New Roman"/>
          <w:sz w:val="24"/>
          <w:szCs w:val="24"/>
        </w:rPr>
        <w:t>Diabetes Care 2016 DOI: 10.2337/dc16-0614  IF: 8,934</w:t>
      </w: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Globalmente, la producción científica del grupo ha contribuido a que el IDIAP eleve los valores de los indicadores bibliométricos, además de haber sido uno de los grupos pioneros en desarrollar el uso de la base de datos SIDAP mediante diversos proyectos que han permitido no sólo extraer datos de relevancia clínica sino también comprobar la validez de los registros y de la base de datos en general.</w:t>
      </w:r>
    </w:p>
    <w:p w:rsidR="00532EA3" w:rsidRPr="00C01091" w:rsidRDefault="00532EA3">
      <w:pPr>
        <w:jc w:val="both"/>
        <w:rPr>
          <w:rFonts w:ascii="Times New Roman" w:eastAsia="Times New Roman" w:hAnsi="Times New Roman" w:cs="Times New Roman"/>
          <w:sz w:val="24"/>
          <w:szCs w:val="24"/>
        </w:rPr>
      </w:pPr>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Algunas de las principales líneas / resultados de investigación del grupo son:</w:t>
      </w:r>
    </w:p>
    <w:p w:rsidR="00532EA3" w:rsidRPr="00C01091" w:rsidRDefault="00532EA3">
      <w:pPr>
        <w:jc w:val="both"/>
        <w:rPr>
          <w:rFonts w:ascii="Times New Roman" w:eastAsia="Times New Roman" w:hAnsi="Times New Roman" w:cs="Times New Roman"/>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1. Mediante el ensayo clínico INTEGRA evaluar la eficacia de diferentes intervenciones en diabéticos mal controlados (HBA1C&gt; 9%)</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2. Profundizar en el conocimiento de la Inercia terapéutica de los médicos de Atención Primaria al tratar a personas con diabetes tipo 2 y el grado de adherencia por parte de los enfermos</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3. Estudio de la prediabetes en el contexto del estudio PREDAPS de ámbito nacional, con la creación y seguimiento de una cohorte de prediabéticos y estudio de las modificaciones epigenéticas en los microRNA en relación a la aparición de la DM2</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4. Estudio sobre la adecuación del uso de agonistas del receptor del GLP1 en personas con DM2 en condiciones reales en la Atención Primaria de Cataluña con el objetivo principal evaluar el patrón de uso y los resultados del tratamiento en pacientes tratados arGLP1 para examinar su adecuación con las pautas para la armonización del tratamiento farmacológico de la DM tipo 2 del Instituto Catalán de la Salud (suspender el tratamiento si no se consiguen reducciones de al menos un 1% en el HbA1c y del 3% en el peso después de 6 meses de tratamiento).</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5. Estudio de cohortes de retinopatía diabética. Su incidencia y progresión. La retinopatía como predictora de la morbilidad cardiovascular y la mortalidad en pacientes con DM2, con objetivos principales determinar la incidencia y progresión de la RD a los 3 y 5 años e investigar la asociación de la RD y su gravedad con la incidencia de ECV y la mortalidad por cualquier causa.</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6. Estudio Caracterización del riesgo cardiovascular antes del primer evento cardiovascular a una edad prematura en Cataluña con el objetivo principal conocer el perfil de riesgo de la población adulta de Cataluña con anterioridad al primer evento cardiovascular (ECV) cuando éste pasa a edad prematura ( 55 años en hombres o 65 en mujeres).</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7. Estudio de Incidencia y evolución de las úlceras en los pies de los pacientes diabéticos en atención primaria. Estudio multicéntrico con el objetivo principal conocer la incidencia, evolución, pronóstico y factores de riesgo de úlceras en el pie de los pacientes diabéticos tipo 2 en diferentes centros de atención primaria (AP) de Cataluña</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8. Estudio All-cause and cardio-renal-metabólico Mortality in peoplewithtype 2 diabetes: a comparativeinternationaltrendstudy, con el objetivo principal de examinar las tendencias de la tasa de mortalidad en el tiempo a la población catalana con y sin diabetes extraído del SIDIAP y compararlas con las de otros países (Canadá, Suecia y Reino Unido).</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lastRenderedPageBreak/>
        <w:t>9. Estudio Econtrol epiDM1. Estudio transversal para analizar la epidemiología de la DM1 con la base de datos SIDIAP, con el objetivo principal conocer la epidemiología de la DM tipo 1 en la población de Cataluña atendida por el sistema público de la salud</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10. Estudio Estudio transversal para analizar la epidemiología del pie diabético en los pacientes con diabetes mellitus tipo 2 con la base de datos SIDIAP, con el objetivo principal conocer la prevalencia de úlceras en las extremidades inferiores y pie diabético (UEIP) de los pacientes diabéticos tipo 2 atendidos en atención primaria en Cataluña.</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11. Estudio inercia y adherencia al Tratamiento antidiabético entre los pacientes atendidos en los Centros de atención primaria en España: Estudio INTENSE con el objetivo principal conocer el grado de adherencia terapéutica en personas con DM2 y conocer la prevalencia y características clínicas de los diferentes tipos de inercia clínica en el tratamiento de la DM2 por parte del médico</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12. Estudio Variabilidad entre profesionales en el manejo de pacientes diagnosticados de diabetes tipo 2 con el objetivo principal Describir y analizar la variabilidad del control de la diabetes mellitus tipo 2 (DM2) entre profesionales y entre áreas básicas de salud (ABS).</w:t>
      </w:r>
    </w:p>
    <w:p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13. Estudio Caracterización del riesgo fracturario en pacientes diabéticos mayores de 50 años Tratados con SGLT2 inhibidoras con el objetivo principal estimar el riesgo relativo de fractura incidente en pacientes DM2 mayores de 50 años asociado al uso de tratamiento antidiabético con SLGT2i en comparación con otros tratamientos antidiabéticos</w:t>
      </w: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rsidR="00532EA3" w:rsidRPr="00C01091" w:rsidRDefault="009F67C0">
      <w:pPr>
        <w:pStyle w:val="Ttulo1"/>
        <w:rPr>
          <w:rFonts w:ascii="Times New Roman" w:eastAsia="Times New Roman" w:hAnsi="Times New Roman" w:cs="Times New Roman"/>
          <w:sz w:val="24"/>
          <w:szCs w:val="24"/>
        </w:rPr>
      </w:pPr>
      <w:bookmarkStart w:id="1081" w:name="_Toc90903894"/>
      <w:r w:rsidRPr="00C01091">
        <w:rPr>
          <w:rFonts w:ascii="Times New Roman" w:eastAsia="Times New Roman" w:hAnsi="Times New Roman" w:cs="Times New Roman"/>
          <w:color w:val="000000"/>
          <w:sz w:val="24"/>
          <w:szCs w:val="24"/>
        </w:rPr>
        <w:lastRenderedPageBreak/>
        <w:t>ANEXO 3.</w:t>
      </w:r>
      <w:bookmarkEnd w:id="1081"/>
    </w:p>
    <w:p w:rsidR="00532EA3" w:rsidRPr="00C01091" w:rsidRDefault="00532EA3">
      <w:pPr>
        <w:rPr>
          <w:rFonts w:ascii="Times New Roman" w:eastAsia="Times New Roman" w:hAnsi="Times New Roman" w:cs="Times New Roman"/>
          <w:sz w:val="24"/>
          <w:szCs w:val="24"/>
        </w:rPr>
      </w:pP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grupo DAPCAT asume realización del estudio con </w:t>
      </w:r>
      <w:r w:rsidR="009C2E38" w:rsidRPr="00C01091">
        <w:rPr>
          <w:rFonts w:ascii="Times New Roman" w:eastAsia="Times New Roman" w:hAnsi="Times New Roman" w:cs="Times New Roman"/>
          <w:sz w:val="24"/>
          <w:szCs w:val="24"/>
        </w:rPr>
        <w:t>sus propios fondos</w:t>
      </w:r>
      <w:r w:rsidRPr="00C01091">
        <w:rPr>
          <w:rFonts w:ascii="Times New Roman" w:eastAsia="Times New Roman" w:hAnsi="Times New Roman" w:cs="Times New Roman"/>
          <w:sz w:val="24"/>
          <w:szCs w:val="24"/>
        </w:rPr>
        <w:t xml:space="preserve">. </w:t>
      </w:r>
    </w:p>
    <w:p w:rsidR="00532EA3" w:rsidRPr="00C01091" w:rsidRDefault="00532EA3">
      <w:pPr>
        <w:rPr>
          <w:rFonts w:ascii="Times New Roman" w:eastAsia="Times New Roman" w:hAnsi="Times New Roman" w:cs="Times New Roman"/>
          <w:sz w:val="24"/>
          <w:szCs w:val="24"/>
        </w:rPr>
      </w:pPr>
    </w:p>
    <w:p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IVA no incluido </w:t>
      </w: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rsidR="00532EA3" w:rsidRPr="00C01091" w:rsidRDefault="009F67C0">
      <w:pPr>
        <w:pStyle w:val="Ttulo1"/>
        <w:rPr>
          <w:rFonts w:ascii="Times New Roman" w:eastAsia="Times New Roman" w:hAnsi="Times New Roman" w:cs="Times New Roman"/>
          <w:color w:val="000000"/>
          <w:sz w:val="24"/>
          <w:szCs w:val="24"/>
        </w:rPr>
      </w:pPr>
      <w:bookmarkStart w:id="1082" w:name="_Toc90903895"/>
      <w:r w:rsidRPr="00C01091">
        <w:rPr>
          <w:rFonts w:ascii="Times New Roman" w:eastAsia="Times New Roman" w:hAnsi="Times New Roman" w:cs="Times New Roman"/>
          <w:color w:val="000000"/>
          <w:sz w:val="24"/>
          <w:szCs w:val="24"/>
        </w:rPr>
        <w:lastRenderedPageBreak/>
        <w:t>ANEXO 4.Países y porcentaje de poblaciones musulmanas</w:t>
      </w:r>
      <w:bookmarkEnd w:id="1082"/>
    </w:p>
    <w:p w:rsidR="00532EA3" w:rsidRPr="00C01091" w:rsidRDefault="00532EA3">
      <w:pPr>
        <w:rPr>
          <w:rFonts w:ascii="Times New Roman" w:eastAsia="Times New Roman" w:hAnsi="Times New Roman" w:cs="Times New Roman"/>
          <w:b/>
          <w:sz w:val="24"/>
          <w:szCs w:val="24"/>
        </w:rPr>
      </w:pPr>
    </w:p>
    <w:tbl>
      <w:tblPr>
        <w:tblStyle w:val="1"/>
        <w:tblW w:w="896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tblPr>
      <w:tblGrid>
        <w:gridCol w:w="5495"/>
        <w:gridCol w:w="3465"/>
      </w:tblGrid>
      <w:tr w:rsidR="00532EA3" w:rsidRPr="00C01091">
        <w:trPr>
          <w:trHeight w:val="6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País / Región</w:t>
            </w:r>
          </w:p>
        </w:tc>
        <w:tc>
          <w:tcPr>
            <w:tcW w:w="3465" w:type="dxa"/>
          </w:tcPr>
          <w:p w:rsidR="00532EA3" w:rsidRPr="00C01091" w:rsidRDefault="009F67C0">
            <w:pPr>
              <w:jc w:val="center"/>
              <w:rPr>
                <w:rFonts w:ascii="Times New Roman" w:eastAsia="Calibri" w:hAnsi="Times New Roman" w:cs="Times New Roman"/>
                <w:sz w:val="24"/>
                <w:szCs w:val="24"/>
              </w:rPr>
            </w:pPr>
            <w:r w:rsidRPr="00C01091">
              <w:rPr>
                <w:rFonts w:ascii="Times New Roman" w:eastAsia="Calibri" w:hAnsi="Times New Roman" w:cs="Times New Roman"/>
                <w:sz w:val="24"/>
                <w:szCs w:val="24"/>
              </w:rPr>
              <w:t>Porcentaje de musulmanes (%) de la población total</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Maldivas Maldivas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Mauritania Mauritania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Somalia Somalia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Túnez Túnez</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Afganistán Afganistán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Irán Irán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República Árabe Saharaui Democrática República Árabe Saharaui Democrática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Yemen Yemen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Argelia Argelia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Marruecos Marruecos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Turquía Turquía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98,6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Comoras Comoras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98,3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Niger Níger</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98,3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Palestina Palestina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Jordania Jordania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Arabia Saudita Arabia Saudita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Yibuti Yibuti</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Libia Libia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Mayotte Mayotte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Sudán Sudán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Azerbaiyán Azerbaiyán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Tayikistán Tayikistán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Pakistán Pakistán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Uzbekistán Uzbekistán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Senegal Senegal</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Gambia Gambia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95,7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Irak Irak</w:t>
            </w:r>
          </w:p>
        </w:tc>
        <w:tc>
          <w:tcPr>
            <w:tcW w:w="3465" w:type="dxa"/>
            <w:tcBorders>
              <w:bottom w:val="single" w:sz="8" w:space="0" w:color="008000"/>
            </w:tcBorders>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95,7</w:t>
            </w:r>
          </w:p>
        </w:tc>
      </w:tr>
      <w:tr w:rsidR="00532EA3" w:rsidRPr="00C01091">
        <w:trPr>
          <w:trHeight w:val="300"/>
        </w:trPr>
        <w:tc>
          <w:tcPr>
            <w:tcW w:w="5495" w:type="dxa"/>
            <w:tcBorders>
              <w:right w:val="single" w:sz="4" w:space="0" w:color="008000"/>
            </w:tcBorders>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Kosovo Kosovo</w:t>
            </w:r>
          </w:p>
        </w:tc>
        <w:tc>
          <w:tcPr>
            <w:tcW w:w="3465" w:type="dxa"/>
            <w:tcBorders>
              <w:top w:val="single" w:sz="8" w:space="0" w:color="008000"/>
              <w:left w:val="single" w:sz="4" w:space="0" w:color="008000"/>
              <w:bottom w:val="single" w:sz="8" w:space="0" w:color="008000"/>
              <w:right w:val="single" w:sz="8" w:space="0" w:color="008000"/>
            </w:tcBorders>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95,6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Malí Malí</w:t>
            </w:r>
          </w:p>
        </w:tc>
        <w:tc>
          <w:tcPr>
            <w:tcW w:w="3465" w:type="dxa"/>
            <w:tcBorders>
              <w:top w:val="single" w:sz="8" w:space="0" w:color="008000"/>
            </w:tcBorders>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Egipto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94,7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Turkmenistán Turkmenistán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93,3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Bangladés Bangladés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90,4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Guinea Guinea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89,1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Indonesia Indonesia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87,2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Omán Omán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85,9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Cocos Islas Cocos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Kirguistán Kirguistán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Brunéi Brunéi</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78,8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Sierra Leona Sierra Leona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78,6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Catar Catar</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77,5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Flag of theUnitedArabEmirates.svg Emiratos Árabes Unidos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Kuwait Kuwait</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74,6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Baréin Baréin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73,7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Kazakhstan.svg Kazajistán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Siria Siria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Burkina Faso Burkina Faso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61,5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Malasia Malasia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61,3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Albania.svg Albania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58,8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Chad Chad</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Líbano Líbano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57,7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Nigeria Nigeria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51,6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Eritrea Eritrea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51,6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Bosnia y Herzegovina Bosnia y Herzegovina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50,7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Guinea-Bisáu Guinea-Bisáu</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45,1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Costa de Marfil Costa de Marfil</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42,9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Tanzania Tanzania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35,2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Etiopía Etiopía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33,9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Macedonia del Norte Macedonia del Norte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33,3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Camerún Camerún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Benín Benín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27,7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Chipre Chipre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25,3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Liberia Liberia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Malaui Malaui</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Sudán del Sur Sudán del Sur</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Togo Togo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Montenegro.svg Montenegro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19,1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Israel Israel</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Mozambique Mozambique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Ghana Ghana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Mauricio Mauricio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Rusia Rusia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la República Centroafricana República Centroafricana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Singapur Singapur</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14,7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la India India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14,2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Uganda Uganda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Surinam Surinam</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13,9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Bulgaria Bulgaria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13,4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Kenia Kenia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11,2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Filipinas Filipinas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Georgia Georgia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Burundi Burundi</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República Democrática del Congo República Democrática del Congo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Guinea Ecuatorial Guinea Ecuatorial</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Gabón Gabón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Madagascar Madagascar</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Suazilandia Suazilandia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Sri Lanka Sri Lanka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Francia Francia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Sweden.svg Suecia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Austria.svg Austria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Bélgica Bélgica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Guyana Guyana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Fiyi Fiyi</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Reino Unido Reino Unido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Alemania Alemania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Trinidad y Tobago Trinidad y Tobago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Greece.svg Grecia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Dinamarca Dinamarca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Liechtenstein Liechtenstein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Suiza Suiza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the Netherlands.svg PaísesBajos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Mongolia Mongolia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Italy.svg Italia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Ruanda Ruanda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Birmania Birmania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Tailandia Tailandia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Nepal Nepal</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Reunión Reunión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Hong Kong Hong Kong</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Gibraltar Gibraltar</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Eslovenia Eslovenia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Canada.svg Canadá</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Norway.svg Noruega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Serbia Serbia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la República Popular China China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Luxemburgo Luxemburgo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Santo Tomé y Príncipe Santo Tomé y Príncipe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Nueva Caledonia Nueva Caledonia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Andorra.svg Andorra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Australia Australia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Malta Malta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España España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Ucrania Ucrania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Cabo Verde Cabo Verde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República del Congo República del Congo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Camboya Camboya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Sudáfrica Sudáfrica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Finland.svg Finlandia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 Vicente y las Granadinas San Vicente y las Granadinas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Barbados Barbados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Croatia.svg Croacia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1,5</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Irlanda Irlanda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Vírgenes Británicas Islas Vírgenes Británicas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Seychelles Seychelles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Estados Unidos Estados Unidos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Belarus.svg Bielorrusia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Rumania Rumania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Bermudas Bermudas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Zambia Zambia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Argentina Argentina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Guayana Francesa Guayana Francesa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Nueva Zelanda Nueva Zelanda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0,9</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Mónaco Mónaco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0,8</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Brasil Brasil</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Marianas del Norte Islas Marianas del Norte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Panamá Panamá</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Zimbabue Zimbabue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0,7</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Hungary.svg Hungría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Anguila Anguila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0,6</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Aruba Aruba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Botsuana Botsuana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Guadalupe (Francia) Guadalupe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Moldavia Moldavia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Namibia Namibia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Portugal Portugal</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Venezuela Venezuela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Angola Angola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Antigua y Barbuda Antigua y Barbuda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Granada Granada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Honduras Honduras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 Cristobal y Nieves San Cristóbal y Nieves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Taiwán República de China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República Checa República Checa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Slovakia.svg Eslovaquia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Letonia Letonia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Belice Belice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Bután Bután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Caimán Islas Caimán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Colombia Colombia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Dominica Dominica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Islandia Islandia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 de Man Isla de Man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Jamaica Jamaica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Martinica Martinica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Antillas Neerlandesas Antillas Neerlandesas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 Pedro y Miquelón San Pedro y Miquelón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Samoa Americana Samoa Americana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Flag of Bolivia.svg Bolivia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Chile Chile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Cook Islas Cook</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Costa Rica Costa Rica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Flag of theDominicanRepublic.svg República Dominicana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Flag of Ecuador.svg Ecuador</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El Salvador El Salvador</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Estonia Estonia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Feroe Islas Feroe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Malvinas Islas Malvinas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Estados Federados de Micronesia Micronesia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Polinesia Francesa Polinesia Francesa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Groenlandia Groenlandia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Guam Guam</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Guatemala.svg Guatemala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Haití Haití</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Kiribati Kiribati</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Laos Laos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Marshall Islas Marshall</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Nauru Nauru</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Flag of Nicaragua.svg Nicaragua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Niue Niue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Palaos Palaos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Papúa Nueva Guinea Papúa Nueva Guinea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Paraguay Paraguay</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Peru.svg Perú</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Puerto Rico Puerto Rico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Santa Elena, Ascensión y Tristán de Acuña Santa Elena, Ascensión y Tristán de Acuña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Santa Lucía Santa Lucía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Samoa Samoa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 Marino San Marino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Salomón Islas Salomón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Tokelau Tokelau</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Tonga Tonga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Turcas y Caicos Islas Turcas y Caicos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Uruguay.svg Uruguay</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Vanuatu Vanuatu</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 Wallis and Futuna Wallis y Futuna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Armenia Armenia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Bahamas Bahamas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Cuba.svg Cuba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Japón Japón</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Lesoto Lesoto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Lithuania.svg Lituania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Macao Macao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Montserrat Montserrat</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Corea del Norte Corea del Norte</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Corea del Sur Corea del Sur</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Timor Oriental Timor Oriental</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Tuvalu Tuvalu</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Vírgenes de los Estados Unidos Islas Vírgenes de los Estados Unidos</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Vietnam Vietnam</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Flag of Poland.svg Polonia</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0,02</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México Mexico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0,01</w:t>
            </w:r>
          </w:p>
        </w:tc>
      </w:tr>
      <w:tr w:rsidR="00532EA3" w:rsidRPr="00C01091">
        <w:trPr>
          <w:trHeight w:val="300"/>
        </w:trPr>
        <w:tc>
          <w:tcPr>
            <w:tcW w:w="5495" w:type="dxa"/>
          </w:tcPr>
          <w:p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Ciudad del Vaticano Ciudad del Vaticano</w:t>
            </w:r>
          </w:p>
        </w:tc>
        <w:tc>
          <w:tcPr>
            <w:tcW w:w="3465" w:type="dxa"/>
          </w:tcPr>
          <w:p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w:t>
            </w:r>
          </w:p>
        </w:tc>
      </w:tr>
    </w:tbl>
    <w:p w:rsidR="00532EA3" w:rsidRPr="00C01091" w:rsidRDefault="00532EA3">
      <w:pPr>
        <w:pStyle w:val="Ttulo2"/>
        <w:spacing w:before="0" w:after="60"/>
        <w:rPr>
          <w:rFonts w:ascii="Times New Roman" w:eastAsia="Times New Roman" w:hAnsi="Times New Roman" w:cs="Times New Roman"/>
          <w:color w:val="000000"/>
          <w:sz w:val="24"/>
          <w:szCs w:val="24"/>
        </w:rPr>
      </w:pPr>
      <w:bookmarkStart w:id="1083" w:name="_Toc90903896"/>
      <w:bookmarkEnd w:id="1083"/>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p w:rsidR="00532EA3" w:rsidRPr="00C01091" w:rsidRDefault="00532EA3">
      <w:pPr>
        <w:rPr>
          <w:rFonts w:ascii="Times New Roman" w:eastAsia="Times New Roman" w:hAnsi="Times New Roman" w:cs="Times New Roman"/>
          <w:sz w:val="24"/>
          <w:szCs w:val="24"/>
        </w:rPr>
      </w:pPr>
    </w:p>
    <w:sectPr w:rsidR="00532EA3" w:rsidRPr="00C01091" w:rsidSect="00F07A64">
      <w:headerReference w:type="default" r:id="rId13"/>
      <w:footerReference w:type="even" r:id="rId14"/>
      <w:footerReference w:type="default" r:id="rId15"/>
      <w:headerReference w:type="first" r:id="rId16"/>
      <w:pgSz w:w="11900" w:h="16840"/>
      <w:pgMar w:top="1417" w:right="1701" w:bottom="1417" w:left="1701" w:header="708" w:footer="708"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rdi" w:date="2021-12-20T14:44:00Z" w:initials="JR">
    <w:p w:rsidR="003E44FE" w:rsidRDefault="003E44FE">
      <w:pPr>
        <w:pStyle w:val="Textocomentario"/>
      </w:pPr>
      <w:r>
        <w:rPr>
          <w:rStyle w:val="Refdecomentario"/>
        </w:rPr>
        <w:annotationRef/>
      </w:r>
      <w:r>
        <w:t xml:space="preserve">Lo de “durante el periodo” seria más del método. </w:t>
      </w:r>
    </w:p>
    <w:p w:rsidR="003E44FE" w:rsidRDefault="003E44FE">
      <w:pPr>
        <w:pStyle w:val="Textocomentario"/>
      </w:pPr>
    </w:p>
    <w:p w:rsidR="003E44FE" w:rsidRDefault="003E44FE">
      <w:pPr>
        <w:pStyle w:val="Textocomentario"/>
      </w:pPr>
      <w:r>
        <w:t xml:space="preserve">Yo pondría: </w:t>
      </w:r>
    </w:p>
    <w:p w:rsidR="003E44FE" w:rsidRDefault="003E44FE">
      <w:pPr>
        <w:pStyle w:val="Textocomentario"/>
      </w:pPr>
    </w:p>
    <w:p w:rsidR="003E44FE" w:rsidRDefault="003E44FE">
      <w:pPr>
        <w:pStyle w:val="Textocomentario"/>
      </w:pPr>
      <w:r>
        <w:t xml:space="preserve">Sobrediagnostico </w:t>
      </w:r>
      <w:r w:rsidR="005B4445">
        <w:t xml:space="preserve">(o diagnostico) </w:t>
      </w:r>
      <w:r>
        <w:t xml:space="preserve">de diabetes gestacional en Catalunya y practica del Ramadán. </w:t>
      </w:r>
    </w:p>
    <w:p w:rsidR="003E44FE" w:rsidRDefault="003E44FE">
      <w:pPr>
        <w:pStyle w:val="Textocomentario"/>
      </w:pPr>
    </w:p>
  </w:comment>
  <w:comment w:id="1" w:author="Jordi" w:date="2021-12-20T12:17:00Z" w:initials="JR">
    <w:p w:rsidR="003E44FE" w:rsidRDefault="003E44FE">
      <w:pPr>
        <w:pStyle w:val="Textocomentario"/>
      </w:pPr>
      <w:r>
        <w:rPr>
          <w:rStyle w:val="Refdecomentario"/>
        </w:rPr>
        <w:annotationRef/>
      </w:r>
      <w:r>
        <w:t>Explicar que es. un revisor externo no tienen porque saber que la TTOG100g</w:t>
      </w:r>
    </w:p>
    <w:p w:rsidR="003E44FE" w:rsidRDefault="003E44FE">
      <w:pPr>
        <w:pStyle w:val="Textocomentario"/>
      </w:pPr>
    </w:p>
    <w:p w:rsidR="003E44FE" w:rsidRDefault="003E44FE">
      <w:pPr>
        <w:pStyle w:val="Textocomentario"/>
      </w:pPr>
      <w:r>
        <w:t xml:space="preserve">Por ejemplo: determinación del cribage de diabetes gestacional. </w:t>
      </w:r>
    </w:p>
    <w:p w:rsidR="003E44FE" w:rsidRDefault="003E44FE">
      <w:pPr>
        <w:pStyle w:val="Textocomentario"/>
      </w:pPr>
    </w:p>
    <w:p w:rsidR="003E44FE" w:rsidRDefault="003E44FE">
      <w:pPr>
        <w:pStyle w:val="Textocomentario"/>
      </w:pPr>
      <w:r>
        <w:t xml:space="preserve">De todas maneras para mí el objetivo sería examinar la asociación entre la práctica del Ramadán y el resultado del cribage de diabetes gestacional. </w:t>
      </w:r>
    </w:p>
    <w:p w:rsidR="003E44FE" w:rsidRDefault="003E44FE">
      <w:pPr>
        <w:pStyle w:val="Textocomentario"/>
      </w:pPr>
    </w:p>
  </w:comment>
  <w:comment w:id="173" w:author="Jordi" w:date="2021-12-20T12:17:00Z" w:initials="JR">
    <w:p w:rsidR="003E44FE" w:rsidRDefault="003E44FE">
      <w:pPr>
        <w:pStyle w:val="Textocomentario"/>
      </w:pPr>
      <w:r>
        <w:rPr>
          <w:rStyle w:val="Refdecomentario"/>
        </w:rPr>
        <w:annotationRef/>
      </w:r>
      <w:r>
        <w:t>Son diferentes en algún sentido concreto? O sea salen peores? O mejores?</w:t>
      </w:r>
    </w:p>
  </w:comment>
  <w:comment w:id="176" w:author="Jordi" w:date="2021-12-20T12:17:00Z" w:initials="JR">
    <w:p w:rsidR="003E44FE" w:rsidRDefault="003E44FE">
      <w:pPr>
        <w:pStyle w:val="Textocomentario"/>
      </w:pPr>
      <w:r>
        <w:rPr>
          <w:rStyle w:val="Refdecomentario"/>
        </w:rPr>
        <w:annotationRef/>
      </w:r>
      <w:r>
        <w:t xml:space="preserve">Entiendo que los resultados salen alterados y por lo tanto no servirían en este contexto?  </w:t>
      </w:r>
    </w:p>
  </w:comment>
  <w:comment w:id="190" w:author="Jordi" w:date="2021-12-20T12:17:00Z" w:initials="JR">
    <w:p w:rsidR="003E44FE" w:rsidRDefault="003E44FE">
      <w:pPr>
        <w:pStyle w:val="Textocomentario"/>
      </w:pPr>
      <w:r>
        <w:rPr>
          <w:rStyle w:val="Refdecomentario"/>
        </w:rPr>
        <w:annotationRef/>
      </w:r>
      <w:r>
        <w:t>Aquí se describn algunas de las variables principales</w:t>
      </w:r>
    </w:p>
  </w:comment>
  <w:comment w:id="211" w:author="Jordi" w:date="2021-12-20T12:17:00Z" w:initials="JR">
    <w:p w:rsidR="003E44FE" w:rsidRDefault="003E44FE">
      <w:pPr>
        <w:pStyle w:val="Textocomentario"/>
      </w:pPr>
      <w:r>
        <w:rPr>
          <w:rStyle w:val="Refdecomentario"/>
        </w:rPr>
        <w:annotationRef/>
      </w:r>
      <w:r>
        <w:t>Ya se ha dicho</w:t>
      </w:r>
    </w:p>
  </w:comment>
  <w:comment w:id="252" w:author="Jordi" w:date="2021-12-20T12:17:00Z" w:initials="JR">
    <w:p w:rsidR="003E44FE" w:rsidRDefault="003E44FE">
      <w:pPr>
        <w:pStyle w:val="Textocomentario"/>
      </w:pPr>
      <w:r>
        <w:rPr>
          <w:rStyle w:val="Refdecomentario"/>
        </w:rPr>
        <w:annotationRef/>
      </w:r>
      <w:r>
        <w:t>Mejor impersonal</w:t>
      </w:r>
    </w:p>
  </w:comment>
  <w:comment w:id="270" w:author="Jordi" w:date="2021-12-20T12:17:00Z" w:initials="JR">
    <w:p w:rsidR="003E44FE" w:rsidRDefault="003E44FE">
      <w:pPr>
        <w:pStyle w:val="Textocomentario"/>
      </w:pPr>
      <w:r>
        <w:rPr>
          <w:rStyle w:val="Refdecomentario"/>
        </w:rPr>
        <w:annotationRef/>
      </w:r>
      <w:r>
        <w:t>Adaptar según resumen final</w:t>
      </w:r>
    </w:p>
  </w:comment>
  <w:comment w:id="366" w:author="Jordi" w:date="2021-12-20T12:22:00Z" w:initials="JR">
    <w:p w:rsidR="003E44FE" w:rsidRDefault="003E44FE">
      <w:pPr>
        <w:pStyle w:val="Textocomentario"/>
      </w:pPr>
      <w:r>
        <w:rPr>
          <w:rStyle w:val="Refdecomentario"/>
        </w:rPr>
        <w:annotationRef/>
      </w:r>
      <w:r>
        <w:t>Esto que significa?</w:t>
      </w:r>
    </w:p>
  </w:comment>
  <w:comment w:id="370" w:author="Jordi" w:date="2021-12-20T12:27:00Z" w:initials="JR">
    <w:p w:rsidR="003E44FE" w:rsidRDefault="003E44FE">
      <w:pPr>
        <w:pStyle w:val="Textocomentario"/>
      </w:pPr>
      <w:r>
        <w:rPr>
          <w:rStyle w:val="Refdecomentario"/>
        </w:rPr>
        <w:annotationRef/>
      </w:r>
      <w:r>
        <w:t>Obj Principal</w:t>
      </w:r>
    </w:p>
  </w:comment>
  <w:comment w:id="373" w:author="Jordi" w:date="2021-12-20T12:27:00Z" w:initials="JR">
    <w:p w:rsidR="003E44FE" w:rsidRDefault="003E44FE">
      <w:pPr>
        <w:pStyle w:val="Textocomentario"/>
      </w:pPr>
      <w:r>
        <w:rPr>
          <w:rStyle w:val="Refdecomentario"/>
        </w:rPr>
        <w:annotationRef/>
      </w:r>
      <w:r>
        <w:t>repe</w:t>
      </w:r>
    </w:p>
  </w:comment>
  <w:comment w:id="411" w:author="Jordi" w:date="2021-12-20T12:28:00Z" w:initials="JR">
    <w:p w:rsidR="003E44FE" w:rsidRDefault="003E44FE">
      <w:pPr>
        <w:pStyle w:val="Textocomentario"/>
      </w:pPr>
      <w:r>
        <w:rPr>
          <w:rStyle w:val="Refdecomentario"/>
        </w:rPr>
        <w:annotationRef/>
      </w:r>
      <w:r>
        <w:t>No tenemos estas variables</w:t>
      </w:r>
    </w:p>
  </w:comment>
  <w:comment w:id="734" w:author="Jordi" w:date="2021-12-20T13:15:00Z" w:initials="JR">
    <w:p w:rsidR="003E44FE" w:rsidRDefault="003E44FE">
      <w:pPr>
        <w:pStyle w:val="Textocomentario"/>
      </w:pPr>
      <w:r>
        <w:rPr>
          <w:rStyle w:val="Refdecomentario"/>
        </w:rPr>
        <w:annotationRef/>
      </w:r>
      <w:r>
        <w:t>Esto lo pondria en el Annexo</w:t>
      </w:r>
    </w:p>
  </w:comment>
  <w:comment w:id="806" w:author="Jordi" w:date="2021-12-20T13:37:00Z" w:initials="JR">
    <w:p w:rsidR="003E44FE" w:rsidRDefault="003E44FE">
      <w:pPr>
        <w:pStyle w:val="Textocomentario"/>
      </w:pPr>
      <w:r>
        <w:rPr>
          <w:rStyle w:val="Refdecomentario"/>
        </w:rPr>
        <w:annotationRef/>
      </w:r>
      <w:r>
        <w:t>Intentar reescribir</w:t>
      </w:r>
    </w:p>
  </w:comment>
  <w:comment w:id="854" w:author="Jordi" w:date="2021-12-20T13:40:00Z" w:initials="JR">
    <w:p w:rsidR="003E44FE" w:rsidRDefault="003E44FE">
      <w:pPr>
        <w:pStyle w:val="Textocomentario"/>
      </w:pPr>
      <w:r>
        <w:rPr>
          <w:rStyle w:val="Refdecomentario"/>
        </w:rPr>
        <w:annotationRef/>
      </w:r>
      <w:r>
        <w:t>porque post?</w:t>
      </w:r>
    </w:p>
  </w:comment>
  <w:comment w:id="855" w:author="Jordi" w:date="2021-12-20T13:39:00Z" w:initials="JR">
    <w:p w:rsidR="003E44FE" w:rsidRDefault="003E44FE">
      <w:pPr>
        <w:pStyle w:val="Textocomentario"/>
      </w:pPr>
      <w:r>
        <w:rPr>
          <w:rStyle w:val="Refdecomentario"/>
        </w:rPr>
        <w:annotationRef/>
      </w:r>
      <w:r>
        <w:t>porque? post?</w:t>
      </w:r>
    </w:p>
  </w:comment>
  <w:comment w:id="859" w:author="Jordi" w:date="2021-12-20T13:40:00Z" w:initials="JR">
    <w:p w:rsidR="003E44FE" w:rsidRDefault="003E44FE">
      <w:pPr>
        <w:pStyle w:val="Textocomentario"/>
      </w:pPr>
      <w:r>
        <w:t xml:space="preserve">¿? </w:t>
      </w:r>
      <w:r>
        <w:rPr>
          <w:rStyle w:val="Refdecomentario"/>
        </w:rPr>
        <w:annotationRef/>
      </w:r>
      <w:r>
        <w:t>diria que no</w:t>
      </w:r>
    </w:p>
  </w:comment>
  <w:comment w:id="861" w:author="Jordi" w:date="2021-12-20T13:41:00Z" w:initials="JR">
    <w:p w:rsidR="003E44FE" w:rsidRDefault="003E44FE">
      <w:pPr>
        <w:pStyle w:val="Textocomentario"/>
      </w:pPr>
      <w:r>
        <w:rPr>
          <w:rStyle w:val="Refdecomentario"/>
        </w:rPr>
        <w:annotationRef/>
      </w:r>
      <w:r>
        <w:t>¿?</w:t>
      </w:r>
    </w:p>
  </w:comment>
  <w:comment w:id="984" w:author="Jordi" w:date="2021-12-20T13:44:00Z" w:initials="JR">
    <w:p w:rsidR="003E44FE" w:rsidRDefault="003E44FE">
      <w:pPr>
        <w:pStyle w:val="Textocomentario"/>
      </w:pPr>
      <w:r>
        <w:rPr>
          <w:rStyle w:val="Refdecomentario"/>
        </w:rPr>
        <w:annotationRef/>
      </w:r>
      <w:r>
        <w:t>seguro que lo necessitamos para este proyecto? parece un copy-paste de otros</w:t>
      </w:r>
    </w:p>
  </w:comment>
  <w:comment w:id="1055" w:author="Jordi" w:date="2021-12-20T13:55:00Z" w:initials="JR">
    <w:p w:rsidR="003E44FE" w:rsidRDefault="003E44FE">
      <w:pPr>
        <w:pStyle w:val="Textocomentario"/>
      </w:pPr>
      <w:r>
        <w:rPr>
          <w:rStyle w:val="Refdecomentario"/>
        </w:rPr>
        <w:annotationRef/>
      </w:r>
      <w:r>
        <w:t>¿? muy pro, pero poco creible</w:t>
      </w:r>
    </w:p>
  </w:comment>
  <w:comment w:id="1075" w:author="Jordi" w:date="2021-12-20T13:57:00Z" w:initials="JR">
    <w:p w:rsidR="003E44FE" w:rsidRDefault="003E44FE">
      <w:pPr>
        <w:pStyle w:val="Textocomentario"/>
      </w:pPr>
      <w:r>
        <w:rPr>
          <w:rStyle w:val="Refdecomentario"/>
        </w:rPr>
        <w:annotationRef/>
      </w:r>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7D3" w:rsidRDefault="001507D3">
      <w:r>
        <w:separator/>
      </w:r>
    </w:p>
  </w:endnote>
  <w:endnote w:type="continuationSeparator" w:id="1">
    <w:p w:rsidR="001507D3" w:rsidRDefault="001507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ungsuh">
    <w:altName w:val="Arial Unicode MS"/>
    <w:charset w:val="81"/>
    <w:family w:val="roman"/>
    <w:pitch w:val="variable"/>
    <w:sig w:usb0="00000000"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4FE" w:rsidRDefault="003E44FE">
    <w:pPr>
      <w:pBdr>
        <w:top w:val="nil"/>
        <w:left w:val="nil"/>
        <w:bottom w:val="nil"/>
        <w:right w:val="nil"/>
        <w:between w:val="nil"/>
      </w:pBdr>
      <w:tabs>
        <w:tab w:val="center" w:pos="4252"/>
        <w:tab w:val="right" w:pos="8504"/>
      </w:tabs>
      <w:jc w:val="right"/>
      <w:rPr>
        <w:color w:val="000000"/>
      </w:rPr>
    </w:pPr>
  </w:p>
  <w:p w:rsidR="003E44FE" w:rsidRDefault="003E44FE">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4FE" w:rsidRDefault="003E44F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5B4445">
      <w:rPr>
        <w:noProof/>
        <w:color w:val="000000"/>
      </w:rPr>
      <w:t>48</w:t>
    </w:r>
    <w:r>
      <w:rPr>
        <w:color w:val="000000"/>
      </w:rPr>
      <w:fldChar w:fldCharType="end"/>
    </w:r>
  </w:p>
  <w:p w:rsidR="003E44FE" w:rsidRDefault="003E44FE">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7D3" w:rsidRDefault="001507D3">
      <w:r>
        <w:separator/>
      </w:r>
    </w:p>
  </w:footnote>
  <w:footnote w:type="continuationSeparator" w:id="1">
    <w:p w:rsidR="001507D3" w:rsidRDefault="001507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4FE" w:rsidRPr="00C01091" w:rsidRDefault="003E44FE">
    <w:pPr>
      <w:pBdr>
        <w:top w:val="nil"/>
        <w:left w:val="nil"/>
        <w:bottom w:val="nil"/>
        <w:right w:val="nil"/>
        <w:between w:val="nil"/>
      </w:pBdr>
      <w:tabs>
        <w:tab w:val="center" w:pos="4252"/>
        <w:tab w:val="right" w:pos="8504"/>
      </w:tabs>
      <w:rPr>
        <w:rFonts w:ascii="Times New Roman" w:eastAsia="Calibri" w:hAnsi="Times New Roman" w:cs="Times New Roman"/>
        <w:b/>
        <w:color w:val="000000"/>
        <w:sz w:val="20"/>
        <w:szCs w:val="20"/>
      </w:rPr>
    </w:pPr>
    <w:r w:rsidRPr="00C01091">
      <w:rPr>
        <w:rFonts w:ascii="Times New Roman" w:eastAsia="Calibri" w:hAnsi="Times New Roman" w:cs="Times New Roman"/>
        <w:b/>
        <w:color w:val="000000"/>
        <w:sz w:val="20"/>
        <w:szCs w:val="20"/>
      </w:rPr>
      <w:t>eDMGRamadan</w:t>
    </w:r>
    <w:r w:rsidRPr="00C01091">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3901440</wp:posOffset>
          </wp:positionH>
          <wp:positionV relativeFrom="paragraph">
            <wp:posOffset>-240029</wp:posOffset>
          </wp:positionV>
          <wp:extent cx="1335405" cy="64008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5405" cy="640080"/>
                  </a:xfrm>
                  <a:prstGeom prst="rect">
                    <a:avLst/>
                  </a:prstGeom>
                  <a:ln/>
                </pic:spPr>
              </pic:pic>
            </a:graphicData>
          </a:graphic>
        </wp:anchor>
      </w:drawing>
    </w:r>
  </w:p>
  <w:p w:rsidR="003E44FE" w:rsidRPr="00C01091" w:rsidRDefault="003E44FE">
    <w:pPr>
      <w:pBdr>
        <w:top w:val="nil"/>
        <w:left w:val="nil"/>
        <w:bottom w:val="nil"/>
        <w:right w:val="nil"/>
        <w:between w:val="nil"/>
      </w:pBdr>
      <w:tabs>
        <w:tab w:val="center" w:pos="4252"/>
        <w:tab w:val="right" w:pos="8504"/>
      </w:tabs>
      <w:rPr>
        <w:rFonts w:ascii="Times New Roman" w:eastAsia="Calibri" w:hAnsi="Times New Roman" w:cs="Times New Roman"/>
        <w:b/>
        <w:color w:val="000000"/>
        <w:sz w:val="20"/>
        <w:szCs w:val="20"/>
      </w:rPr>
    </w:pPr>
    <w:r w:rsidRPr="00C01091">
      <w:rPr>
        <w:rFonts w:ascii="Times New Roman" w:eastAsia="Calibri" w:hAnsi="Times New Roman" w:cs="Times New Roman"/>
        <w:b/>
        <w:color w:val="000000"/>
        <w:sz w:val="20"/>
        <w:szCs w:val="20"/>
      </w:rPr>
      <w:t xml:space="preserve">DAP-DMGR-2021-3 </w:t>
    </w:r>
  </w:p>
  <w:p w:rsidR="003E44FE" w:rsidRPr="00C01091" w:rsidRDefault="003E44FE">
    <w:pPr>
      <w:pBdr>
        <w:top w:val="nil"/>
        <w:left w:val="nil"/>
        <w:bottom w:val="nil"/>
        <w:right w:val="nil"/>
        <w:between w:val="nil"/>
      </w:pBdr>
      <w:tabs>
        <w:tab w:val="center" w:pos="4252"/>
        <w:tab w:val="right" w:pos="8504"/>
      </w:tabs>
      <w:rPr>
        <w:rFonts w:ascii="Times New Roman" w:eastAsia="Calibri" w:hAnsi="Times New Roman" w:cs="Times New Roman"/>
        <w:b/>
        <w:color w:val="000000"/>
        <w:sz w:val="20"/>
        <w:szCs w:val="20"/>
      </w:rPr>
    </w:pPr>
    <w:r w:rsidRPr="00C01091">
      <w:rPr>
        <w:rFonts w:ascii="Times New Roman" w:eastAsia="Calibri" w:hAnsi="Times New Roman" w:cs="Times New Roman"/>
        <w:b/>
        <w:color w:val="000000"/>
        <w:sz w:val="20"/>
        <w:szCs w:val="20"/>
      </w:rPr>
      <w:t xml:space="preserve">Versión </w:t>
    </w:r>
    <w:r>
      <w:rPr>
        <w:rFonts w:ascii="Times New Roman" w:eastAsia="Calibri" w:hAnsi="Times New Roman" w:cs="Times New Roman"/>
        <w:b/>
        <w:color w:val="000000"/>
        <w:sz w:val="20"/>
        <w:szCs w:val="20"/>
      </w:rPr>
      <w:t>1.0</w:t>
    </w:r>
  </w:p>
  <w:p w:rsidR="003E44FE" w:rsidRDefault="003E44FE">
    <w:pPr>
      <w:pBdr>
        <w:top w:val="nil"/>
        <w:left w:val="nil"/>
        <w:bottom w:val="nil"/>
        <w:right w:val="nil"/>
        <w:between w:val="nil"/>
      </w:pBdr>
      <w:tabs>
        <w:tab w:val="center" w:pos="4252"/>
        <w:tab w:val="right" w:pos="8504"/>
      </w:tabs>
      <w:rPr>
        <w:color w:val="000000"/>
      </w:rPr>
    </w:pPr>
    <w:r w:rsidRPr="00E7624B">
      <w:rPr>
        <w:noProof/>
      </w:rPr>
      <w:pict>
        <v:shapetype id="_x0000_t32" coordsize="21600,21600" o:spt="32" o:oned="t" path="m,l21600,21600e" filled="f">
          <v:path arrowok="t" fillok="f" o:connecttype="none"/>
          <o:lock v:ext="edit" shapetype="t"/>
        </v:shapetype>
        <v:shape id="15 Conector recto de flecha" o:spid="_x0000_s2049" type="#_x0000_t32" style="position:absolute;margin-left:-13pt;margin-top:3pt;width:468pt;height: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" strokecolor="black [3200]">
          <v:stroke startarrowwidth="narrow" startarrowlength="short" endarrowwidth="narrow" endarrowlength="shor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4FE" w:rsidRDefault="003E44FE">
    <w:pPr>
      <w:tabs>
        <w:tab w:val="right" w:pos="9000"/>
      </w:tabs>
      <w:rPr>
        <w:rFonts w:ascii="Times New Roman" w:eastAsia="Times New Roman" w:hAnsi="Times New Roman" w:cs="Times New Roman"/>
        <w:sz w:val="20"/>
        <w:szCs w:val="20"/>
      </w:rPr>
    </w:pPr>
    <w:r>
      <w:rPr>
        <w:rFonts w:ascii="Times New Roman" w:eastAsia="Times New Roman" w:hAnsi="Times New Roman" w:cs="Times New Roman"/>
        <w:sz w:val="20"/>
        <w:szCs w:val="20"/>
      </w:rPr>
      <w:t>eDMGRamadan</w:t>
    </w:r>
  </w:p>
  <w:p w:rsidR="003E44FE" w:rsidRDefault="003E44FE">
    <w:pPr>
      <w:pBdr>
        <w:bottom w:val="single" w:sz="4" w:space="1" w:color="000000"/>
      </w:pBdr>
      <w:tabs>
        <w:tab w:val="right" w:pos="9000"/>
      </w:tabs>
    </w:pPr>
    <w:r>
      <w:rPr>
        <w:rFonts w:ascii="Times New Roman" w:eastAsia="Times New Roman" w:hAnsi="Times New Roman" w:cs="Times New Roman"/>
        <w:sz w:val="20"/>
        <w:szCs w:val="20"/>
      </w:rPr>
      <w:t>DAP-DMGR-2021-3</w:t>
    </w:r>
  </w:p>
  <w:p w:rsidR="003E44FE" w:rsidRDefault="003E44FE">
    <w:pPr>
      <w:pBdr>
        <w:bottom w:val="single" w:sz="4" w:space="1" w:color="000000"/>
      </w:pBdr>
      <w:tabs>
        <w:tab w:val="right" w:pos="9000"/>
      </w:tabs>
      <w:rPr>
        <w:rFonts w:ascii="Times New Roman" w:eastAsia="Times New Roman" w:hAnsi="Times New Roman" w:cs="Times New Roman"/>
        <w:sz w:val="20"/>
        <w:szCs w:val="20"/>
      </w:rPr>
    </w:pPr>
    <w:r>
      <w:rPr>
        <w:rFonts w:ascii="Times New Roman" w:eastAsia="Times New Roman" w:hAnsi="Times New Roman" w:cs="Times New Roman"/>
        <w:sz w:val="20"/>
        <w:szCs w:val="20"/>
      </w:rPr>
      <w:t>Versión: 1.0</w:t>
    </w:r>
  </w:p>
  <w:p w:rsidR="003E44FE" w:rsidRDefault="003E44FE">
    <w:pPr>
      <w:pBdr>
        <w:top w:val="nil"/>
        <w:left w:val="nil"/>
        <w:bottom w:val="nil"/>
        <w:right w:val="nil"/>
        <w:between w:val="nil"/>
      </w:pBdr>
      <w:tabs>
        <w:tab w:val="center" w:pos="4252"/>
        <w:tab w:val="right" w:pos="8504"/>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3253"/>
    <w:multiLevelType w:val="hybridMultilevel"/>
    <w:tmpl w:val="91B0982C"/>
    <w:lvl w:ilvl="0" w:tplc="6148781E">
      <w:start w:val="4"/>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4DD4320"/>
    <w:multiLevelType w:val="multilevel"/>
    <w:tmpl w:val="E254424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nsid w:val="07AD37BB"/>
    <w:multiLevelType w:val="multilevel"/>
    <w:tmpl w:val="9F2CE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0168A0"/>
    <w:multiLevelType w:val="hybridMultilevel"/>
    <w:tmpl w:val="2A7E88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A8661FD"/>
    <w:multiLevelType w:val="multilevel"/>
    <w:tmpl w:val="F5823096"/>
    <w:lvl w:ilvl="0">
      <w:start w:val="1"/>
      <w:numFmt w:val="decimal"/>
      <w:lvlText w:val="%1."/>
      <w:lvlJc w:val="left"/>
      <w:pPr>
        <w:ind w:left="644" w:hanging="359"/>
      </w:pPr>
      <w:rPr>
        <w:rFonts w:hint="default"/>
        <w:color w:val="000000"/>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1092711A"/>
    <w:multiLevelType w:val="multilevel"/>
    <w:tmpl w:val="E01A037E"/>
    <w:lvl w:ilvl="0">
      <w:start w:val="1"/>
      <w:numFmt w:val="decimal"/>
      <w:lvlText w:val="%1."/>
      <w:lvlJc w:val="left"/>
      <w:pPr>
        <w:ind w:left="644" w:hanging="359"/>
      </w:pPr>
      <w:rPr>
        <w:color w:val="000000"/>
      </w:r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14AF26C4"/>
    <w:multiLevelType w:val="hybridMultilevel"/>
    <w:tmpl w:val="CE1EEF98"/>
    <w:lvl w:ilvl="0" w:tplc="6148781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6C1D5E"/>
    <w:multiLevelType w:val="hybridMultilevel"/>
    <w:tmpl w:val="F5FA044A"/>
    <w:lvl w:ilvl="0" w:tplc="40324268">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8">
    <w:nsid w:val="191D11A5"/>
    <w:multiLevelType w:val="hybridMultilevel"/>
    <w:tmpl w:val="5A7E09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197D0717"/>
    <w:multiLevelType w:val="multilevel"/>
    <w:tmpl w:val="F5823096"/>
    <w:lvl w:ilvl="0">
      <w:start w:val="1"/>
      <w:numFmt w:val="decimal"/>
      <w:lvlText w:val="%1."/>
      <w:lvlJc w:val="left"/>
      <w:pPr>
        <w:ind w:left="644" w:hanging="359"/>
      </w:pPr>
      <w:rPr>
        <w:rFonts w:hint="default"/>
        <w:color w:val="000000"/>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0">
    <w:nsid w:val="1ED63AAB"/>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22584B34"/>
    <w:multiLevelType w:val="multilevel"/>
    <w:tmpl w:val="E35CBCDA"/>
    <w:lvl w:ilvl="0">
      <w:start w:val="1"/>
      <w:numFmt w:val="decimal"/>
      <w:lvlText w:val="%1."/>
      <w:lvlJc w:val="left"/>
      <w:pPr>
        <w:ind w:left="644" w:hanging="359"/>
      </w:pPr>
      <w:rPr>
        <w:rFonts w:hint="default"/>
        <w:color w:val="000000"/>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nsid w:val="256A1BA6"/>
    <w:multiLevelType w:val="hybridMultilevel"/>
    <w:tmpl w:val="617663E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nsid w:val="27010D5A"/>
    <w:multiLevelType w:val="hybridMultilevel"/>
    <w:tmpl w:val="17F45D24"/>
    <w:lvl w:ilvl="0" w:tplc="6148781E">
      <w:start w:val="4"/>
      <w:numFmt w:val="bullet"/>
      <w:lvlText w:val="-"/>
      <w:lvlJc w:val="left"/>
      <w:pPr>
        <w:ind w:left="786" w:hanging="360"/>
      </w:pPr>
      <w:rPr>
        <w:rFonts w:ascii="Times New Roman" w:eastAsia="Times New Roman" w:hAnsi="Times New Roman" w:cs="Times New Roman" w:hint="default"/>
      </w:rPr>
    </w:lvl>
    <w:lvl w:ilvl="1" w:tplc="04030003" w:tentative="1">
      <w:start w:val="1"/>
      <w:numFmt w:val="bullet"/>
      <w:lvlText w:val="o"/>
      <w:lvlJc w:val="left"/>
      <w:pPr>
        <w:ind w:left="1506" w:hanging="360"/>
      </w:pPr>
      <w:rPr>
        <w:rFonts w:ascii="Courier New" w:hAnsi="Courier New" w:cs="Courier New" w:hint="default"/>
      </w:rPr>
    </w:lvl>
    <w:lvl w:ilvl="2" w:tplc="04030005" w:tentative="1">
      <w:start w:val="1"/>
      <w:numFmt w:val="bullet"/>
      <w:lvlText w:val=""/>
      <w:lvlJc w:val="left"/>
      <w:pPr>
        <w:ind w:left="2226" w:hanging="360"/>
      </w:pPr>
      <w:rPr>
        <w:rFonts w:ascii="Wingdings" w:hAnsi="Wingdings" w:hint="default"/>
      </w:rPr>
    </w:lvl>
    <w:lvl w:ilvl="3" w:tplc="04030001" w:tentative="1">
      <w:start w:val="1"/>
      <w:numFmt w:val="bullet"/>
      <w:lvlText w:val=""/>
      <w:lvlJc w:val="left"/>
      <w:pPr>
        <w:ind w:left="2946" w:hanging="360"/>
      </w:pPr>
      <w:rPr>
        <w:rFonts w:ascii="Symbol" w:hAnsi="Symbol" w:hint="default"/>
      </w:rPr>
    </w:lvl>
    <w:lvl w:ilvl="4" w:tplc="04030003" w:tentative="1">
      <w:start w:val="1"/>
      <w:numFmt w:val="bullet"/>
      <w:lvlText w:val="o"/>
      <w:lvlJc w:val="left"/>
      <w:pPr>
        <w:ind w:left="3666" w:hanging="360"/>
      </w:pPr>
      <w:rPr>
        <w:rFonts w:ascii="Courier New" w:hAnsi="Courier New" w:cs="Courier New" w:hint="default"/>
      </w:rPr>
    </w:lvl>
    <w:lvl w:ilvl="5" w:tplc="04030005" w:tentative="1">
      <w:start w:val="1"/>
      <w:numFmt w:val="bullet"/>
      <w:lvlText w:val=""/>
      <w:lvlJc w:val="left"/>
      <w:pPr>
        <w:ind w:left="4386" w:hanging="360"/>
      </w:pPr>
      <w:rPr>
        <w:rFonts w:ascii="Wingdings" w:hAnsi="Wingdings" w:hint="default"/>
      </w:rPr>
    </w:lvl>
    <w:lvl w:ilvl="6" w:tplc="04030001" w:tentative="1">
      <w:start w:val="1"/>
      <w:numFmt w:val="bullet"/>
      <w:lvlText w:val=""/>
      <w:lvlJc w:val="left"/>
      <w:pPr>
        <w:ind w:left="5106" w:hanging="360"/>
      </w:pPr>
      <w:rPr>
        <w:rFonts w:ascii="Symbol" w:hAnsi="Symbol" w:hint="default"/>
      </w:rPr>
    </w:lvl>
    <w:lvl w:ilvl="7" w:tplc="04030003" w:tentative="1">
      <w:start w:val="1"/>
      <w:numFmt w:val="bullet"/>
      <w:lvlText w:val="o"/>
      <w:lvlJc w:val="left"/>
      <w:pPr>
        <w:ind w:left="5826" w:hanging="360"/>
      </w:pPr>
      <w:rPr>
        <w:rFonts w:ascii="Courier New" w:hAnsi="Courier New" w:cs="Courier New" w:hint="default"/>
      </w:rPr>
    </w:lvl>
    <w:lvl w:ilvl="8" w:tplc="04030005" w:tentative="1">
      <w:start w:val="1"/>
      <w:numFmt w:val="bullet"/>
      <w:lvlText w:val=""/>
      <w:lvlJc w:val="left"/>
      <w:pPr>
        <w:ind w:left="6546" w:hanging="360"/>
      </w:pPr>
      <w:rPr>
        <w:rFonts w:ascii="Wingdings" w:hAnsi="Wingdings" w:hint="default"/>
      </w:rPr>
    </w:lvl>
  </w:abstractNum>
  <w:abstractNum w:abstractNumId="14">
    <w:nsid w:val="2E8C7001"/>
    <w:multiLevelType w:val="hybridMultilevel"/>
    <w:tmpl w:val="68F859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CE5529"/>
    <w:multiLevelType w:val="hybridMultilevel"/>
    <w:tmpl w:val="F0580FAA"/>
    <w:lvl w:ilvl="0" w:tplc="88D6178C">
      <w:start w:val="3"/>
      <w:numFmt w:val="bullet"/>
      <w:lvlText w:val="-"/>
      <w:lvlJc w:val="left"/>
      <w:pPr>
        <w:ind w:left="1080" w:hanging="360"/>
      </w:pPr>
      <w:rPr>
        <w:rFonts w:ascii="Times New Roman" w:eastAsia="Times New Roman" w:hAnsi="Times New Roman" w:cs="Times New Roman"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6F63DE3"/>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nsid w:val="46020566"/>
    <w:multiLevelType w:val="hybridMultilevel"/>
    <w:tmpl w:val="7E865782"/>
    <w:lvl w:ilvl="0" w:tplc="6148781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8246321"/>
    <w:multiLevelType w:val="hybridMultilevel"/>
    <w:tmpl w:val="4F4EE2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B3614D5"/>
    <w:multiLevelType w:val="multilevel"/>
    <w:tmpl w:val="3FE6A654"/>
    <w:lvl w:ilvl="0">
      <w:start w:val="1"/>
      <w:numFmt w:val="decimal"/>
      <w:pStyle w:val="Ttulo1"/>
      <w:lvlText w:val="%1."/>
      <w:lvlJc w:val="left"/>
      <w:pPr>
        <w:ind w:left="644" w:hanging="359"/>
      </w:pPr>
      <w:rPr>
        <w:rFonts w:hint="default"/>
        <w:color w:val="000000"/>
      </w:rPr>
    </w:lvl>
    <w:lvl w:ilvl="1">
      <w:start w:val="2"/>
      <w:numFmt w:val="decimal"/>
      <w:pStyle w:val="Ttulo2"/>
      <w:suff w:val="space"/>
      <w:lvlText w:val="%1.%2."/>
      <w:lvlJc w:val="left"/>
      <w:pPr>
        <w:ind w:left="720" w:hanging="360"/>
      </w:pPr>
      <w:rPr>
        <w:rFonts w:hint="default"/>
      </w:rPr>
    </w:lvl>
    <w:lvl w:ilvl="2">
      <w:start w:val="1"/>
      <w:numFmt w:val="decimal"/>
      <w:pStyle w:val="Ttulo3"/>
      <w:suff w:val="space"/>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57B1678D"/>
    <w:multiLevelType w:val="hybridMultilevel"/>
    <w:tmpl w:val="D264E51E"/>
    <w:lvl w:ilvl="0" w:tplc="6148781E">
      <w:start w:val="4"/>
      <w:numFmt w:val="bullet"/>
      <w:lvlText w:val="-"/>
      <w:lvlJc w:val="left"/>
      <w:pPr>
        <w:ind w:left="1005" w:hanging="360"/>
      </w:pPr>
      <w:rPr>
        <w:rFonts w:ascii="Times New Roman" w:eastAsia="Times New Roman" w:hAnsi="Times New Roman" w:cs="Times New Roman" w:hint="default"/>
      </w:rPr>
    </w:lvl>
    <w:lvl w:ilvl="1" w:tplc="0C0A0003" w:tentative="1">
      <w:start w:val="1"/>
      <w:numFmt w:val="bullet"/>
      <w:lvlText w:val="o"/>
      <w:lvlJc w:val="left"/>
      <w:pPr>
        <w:ind w:left="1725" w:hanging="360"/>
      </w:pPr>
      <w:rPr>
        <w:rFonts w:ascii="Courier New" w:hAnsi="Courier New" w:cs="Courier New" w:hint="default"/>
      </w:rPr>
    </w:lvl>
    <w:lvl w:ilvl="2" w:tplc="0C0A0005" w:tentative="1">
      <w:start w:val="1"/>
      <w:numFmt w:val="bullet"/>
      <w:lvlText w:val=""/>
      <w:lvlJc w:val="left"/>
      <w:pPr>
        <w:ind w:left="2445" w:hanging="360"/>
      </w:pPr>
      <w:rPr>
        <w:rFonts w:ascii="Wingdings" w:hAnsi="Wingdings" w:hint="default"/>
      </w:rPr>
    </w:lvl>
    <w:lvl w:ilvl="3" w:tplc="0C0A0001" w:tentative="1">
      <w:start w:val="1"/>
      <w:numFmt w:val="bullet"/>
      <w:lvlText w:val=""/>
      <w:lvlJc w:val="left"/>
      <w:pPr>
        <w:ind w:left="3165" w:hanging="360"/>
      </w:pPr>
      <w:rPr>
        <w:rFonts w:ascii="Symbol" w:hAnsi="Symbol" w:hint="default"/>
      </w:rPr>
    </w:lvl>
    <w:lvl w:ilvl="4" w:tplc="0C0A0003" w:tentative="1">
      <w:start w:val="1"/>
      <w:numFmt w:val="bullet"/>
      <w:lvlText w:val="o"/>
      <w:lvlJc w:val="left"/>
      <w:pPr>
        <w:ind w:left="3885" w:hanging="360"/>
      </w:pPr>
      <w:rPr>
        <w:rFonts w:ascii="Courier New" w:hAnsi="Courier New" w:cs="Courier New" w:hint="default"/>
      </w:rPr>
    </w:lvl>
    <w:lvl w:ilvl="5" w:tplc="0C0A0005" w:tentative="1">
      <w:start w:val="1"/>
      <w:numFmt w:val="bullet"/>
      <w:lvlText w:val=""/>
      <w:lvlJc w:val="left"/>
      <w:pPr>
        <w:ind w:left="4605" w:hanging="360"/>
      </w:pPr>
      <w:rPr>
        <w:rFonts w:ascii="Wingdings" w:hAnsi="Wingdings" w:hint="default"/>
      </w:rPr>
    </w:lvl>
    <w:lvl w:ilvl="6" w:tplc="0C0A0001" w:tentative="1">
      <w:start w:val="1"/>
      <w:numFmt w:val="bullet"/>
      <w:lvlText w:val=""/>
      <w:lvlJc w:val="left"/>
      <w:pPr>
        <w:ind w:left="5325" w:hanging="360"/>
      </w:pPr>
      <w:rPr>
        <w:rFonts w:ascii="Symbol" w:hAnsi="Symbol" w:hint="default"/>
      </w:rPr>
    </w:lvl>
    <w:lvl w:ilvl="7" w:tplc="0C0A0003" w:tentative="1">
      <w:start w:val="1"/>
      <w:numFmt w:val="bullet"/>
      <w:lvlText w:val="o"/>
      <w:lvlJc w:val="left"/>
      <w:pPr>
        <w:ind w:left="6045" w:hanging="360"/>
      </w:pPr>
      <w:rPr>
        <w:rFonts w:ascii="Courier New" w:hAnsi="Courier New" w:cs="Courier New" w:hint="default"/>
      </w:rPr>
    </w:lvl>
    <w:lvl w:ilvl="8" w:tplc="0C0A0005" w:tentative="1">
      <w:start w:val="1"/>
      <w:numFmt w:val="bullet"/>
      <w:lvlText w:val=""/>
      <w:lvlJc w:val="left"/>
      <w:pPr>
        <w:ind w:left="6765" w:hanging="360"/>
      </w:pPr>
      <w:rPr>
        <w:rFonts w:ascii="Wingdings" w:hAnsi="Wingdings" w:hint="default"/>
      </w:rPr>
    </w:lvl>
  </w:abstractNum>
  <w:abstractNum w:abstractNumId="21">
    <w:nsid w:val="5D5B4180"/>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nsid w:val="5DC34EB0"/>
    <w:multiLevelType w:val="multilevel"/>
    <w:tmpl w:val="0E66DFF0"/>
    <w:lvl w:ilvl="0">
      <w:start w:val="1"/>
      <w:numFmt w:val="decimal"/>
      <w:lvlText w:val="%1."/>
      <w:lvlJc w:val="left"/>
      <w:pPr>
        <w:ind w:left="644" w:hanging="359"/>
      </w:pPr>
      <w:rPr>
        <w:color w:val="000000"/>
      </w:r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61E606EE"/>
    <w:multiLevelType w:val="multilevel"/>
    <w:tmpl w:val="3462E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EC24D73"/>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6EF61F9A"/>
    <w:multiLevelType w:val="hybridMultilevel"/>
    <w:tmpl w:val="FE20D074"/>
    <w:lvl w:ilvl="0" w:tplc="6148781E">
      <w:start w:val="4"/>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706B7DC2"/>
    <w:multiLevelType w:val="multilevel"/>
    <w:tmpl w:val="8F8A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75CB36FF"/>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nsid w:val="78A703FF"/>
    <w:multiLevelType w:val="hybridMultilevel"/>
    <w:tmpl w:val="DE48F4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3"/>
  </w:num>
  <w:num w:numId="2">
    <w:abstractNumId w:val="2"/>
  </w:num>
  <w:num w:numId="3">
    <w:abstractNumId w:val="1"/>
  </w:num>
  <w:num w:numId="4">
    <w:abstractNumId w:val="26"/>
  </w:num>
  <w:num w:numId="5">
    <w:abstractNumId w:val="16"/>
  </w:num>
  <w:num w:numId="6">
    <w:abstractNumId w:val="12"/>
  </w:num>
  <w:num w:numId="7">
    <w:abstractNumId w:val="7"/>
  </w:num>
  <w:num w:numId="8">
    <w:abstractNumId w:val="25"/>
  </w:num>
  <w:num w:numId="9">
    <w:abstractNumId w:val="13"/>
  </w:num>
  <w:num w:numId="10">
    <w:abstractNumId w:val="8"/>
  </w:num>
  <w:num w:numId="11">
    <w:abstractNumId w:val="3"/>
  </w:num>
  <w:num w:numId="12">
    <w:abstractNumId w:val="28"/>
  </w:num>
  <w:num w:numId="13">
    <w:abstractNumId w:val="14"/>
  </w:num>
  <w:num w:numId="14">
    <w:abstractNumId w:val="18"/>
  </w:num>
  <w:num w:numId="15">
    <w:abstractNumId w:val="15"/>
  </w:num>
  <w:num w:numId="16">
    <w:abstractNumId w:val="6"/>
  </w:num>
  <w:num w:numId="17">
    <w:abstractNumId w:val="20"/>
  </w:num>
  <w:num w:numId="18">
    <w:abstractNumId w:val="0"/>
  </w:num>
  <w:num w:numId="19">
    <w:abstractNumId w:val="17"/>
  </w:num>
  <w:num w:numId="20">
    <w:abstractNumId w:val="21"/>
  </w:num>
  <w:num w:numId="21">
    <w:abstractNumId w:val="11"/>
  </w:num>
  <w:num w:numId="22">
    <w:abstractNumId w:val="4"/>
  </w:num>
  <w:num w:numId="23">
    <w:abstractNumId w:val="5"/>
  </w:num>
  <w:num w:numId="24">
    <w:abstractNumId w:val="10"/>
  </w:num>
  <w:num w:numId="25">
    <w:abstractNumId w:val="22"/>
  </w:num>
  <w:num w:numId="26">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7"/>
  </w:num>
  <w:num w:numId="29">
    <w:abstractNumId w:val="24"/>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trackRevisions/>
  <w:defaultTabStop w:val="720"/>
  <w:hyphenationZone w:val="425"/>
  <w:characterSpacingControl w:val="doNotCompress"/>
  <w:hdrShapeDefaults>
    <o:shapedefaults v:ext="edit" spidmax="3074"/>
    <o:shapelayout v:ext="edit">
      <o:idmap v:ext="edit" data="2"/>
      <o:rules v:ext="edit">
        <o:r id="V:Rule1" type="connector" idref="#15 Conector recto de flecha"/>
      </o:rules>
    </o:shapelayout>
  </w:hdrShapeDefaults>
  <w:footnotePr>
    <w:footnote w:id="0"/>
    <w:footnote w:id="1"/>
  </w:footnotePr>
  <w:endnotePr>
    <w:endnote w:id="0"/>
    <w:endnote w:id="1"/>
  </w:endnotePr>
  <w:compat/>
  <w:rsids>
    <w:rsidRoot w:val="00532EA3"/>
    <w:rsid w:val="00005398"/>
    <w:rsid w:val="00010ABC"/>
    <w:rsid w:val="00022D52"/>
    <w:rsid w:val="00031FC3"/>
    <w:rsid w:val="00080A8E"/>
    <w:rsid w:val="000812E2"/>
    <w:rsid w:val="000F1DED"/>
    <w:rsid w:val="001342E6"/>
    <w:rsid w:val="001507D3"/>
    <w:rsid w:val="001A1E34"/>
    <w:rsid w:val="001C4B73"/>
    <w:rsid w:val="002000BF"/>
    <w:rsid w:val="00200692"/>
    <w:rsid w:val="002605A0"/>
    <w:rsid w:val="002B1FA4"/>
    <w:rsid w:val="00307602"/>
    <w:rsid w:val="00333160"/>
    <w:rsid w:val="00345707"/>
    <w:rsid w:val="003574A2"/>
    <w:rsid w:val="003A0C07"/>
    <w:rsid w:val="003D7055"/>
    <w:rsid w:val="003E44FE"/>
    <w:rsid w:val="0047134A"/>
    <w:rsid w:val="004A0A6A"/>
    <w:rsid w:val="00515C3F"/>
    <w:rsid w:val="00532EA3"/>
    <w:rsid w:val="00541BC9"/>
    <w:rsid w:val="00547306"/>
    <w:rsid w:val="00575E81"/>
    <w:rsid w:val="00592B5D"/>
    <w:rsid w:val="005A0B4A"/>
    <w:rsid w:val="005A35AA"/>
    <w:rsid w:val="005B4445"/>
    <w:rsid w:val="006058EC"/>
    <w:rsid w:val="00691B8A"/>
    <w:rsid w:val="006A69FA"/>
    <w:rsid w:val="006C6DDB"/>
    <w:rsid w:val="006F1570"/>
    <w:rsid w:val="00733A83"/>
    <w:rsid w:val="00757DF1"/>
    <w:rsid w:val="00786E45"/>
    <w:rsid w:val="0079120E"/>
    <w:rsid w:val="008068BA"/>
    <w:rsid w:val="00811CEB"/>
    <w:rsid w:val="00824EFF"/>
    <w:rsid w:val="00866310"/>
    <w:rsid w:val="008D5FD6"/>
    <w:rsid w:val="00937468"/>
    <w:rsid w:val="00942C64"/>
    <w:rsid w:val="009873C2"/>
    <w:rsid w:val="009C2E38"/>
    <w:rsid w:val="009E60A0"/>
    <w:rsid w:val="009F67C0"/>
    <w:rsid w:val="00A24DDD"/>
    <w:rsid w:val="00A87408"/>
    <w:rsid w:val="00AA1A8B"/>
    <w:rsid w:val="00AF18B7"/>
    <w:rsid w:val="00B24241"/>
    <w:rsid w:val="00B92221"/>
    <w:rsid w:val="00B95E40"/>
    <w:rsid w:val="00C01091"/>
    <w:rsid w:val="00C12086"/>
    <w:rsid w:val="00C2431B"/>
    <w:rsid w:val="00C54D18"/>
    <w:rsid w:val="00C74F80"/>
    <w:rsid w:val="00CD4CE1"/>
    <w:rsid w:val="00CE0938"/>
    <w:rsid w:val="00D023DB"/>
    <w:rsid w:val="00D03BA3"/>
    <w:rsid w:val="00D34C08"/>
    <w:rsid w:val="00D4306E"/>
    <w:rsid w:val="00DA2B23"/>
    <w:rsid w:val="00DB12AB"/>
    <w:rsid w:val="00E03536"/>
    <w:rsid w:val="00E20E26"/>
    <w:rsid w:val="00E46C0E"/>
    <w:rsid w:val="00E50710"/>
    <w:rsid w:val="00E5769A"/>
    <w:rsid w:val="00E7624B"/>
    <w:rsid w:val="00ED23A7"/>
    <w:rsid w:val="00EE7985"/>
    <w:rsid w:val="00EF2435"/>
    <w:rsid w:val="00EF2B87"/>
    <w:rsid w:val="00F07A64"/>
    <w:rsid w:val="00F10CA6"/>
    <w:rsid w:val="00F270A0"/>
    <w:rsid w:val="00FF0D0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ulo1">
    <w:name w:val="heading 1"/>
    <w:basedOn w:val="Normal"/>
    <w:next w:val="Normal"/>
    <w:link w:val="Ttulo1Car"/>
    <w:uiPriority w:val="9"/>
    <w:qFormat/>
    <w:rsid w:val="00703E34"/>
    <w:pPr>
      <w:keepNext/>
      <w:keepLines/>
      <w:numPr>
        <w:numId w:val="30"/>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3E34"/>
    <w:pPr>
      <w:keepNext/>
      <w:keepLines/>
      <w:numPr>
        <w:ilvl w:val="1"/>
        <w:numId w:val="30"/>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6B9B"/>
    <w:pPr>
      <w:keepNext/>
      <w:keepLines/>
      <w:numPr>
        <w:ilvl w:val="2"/>
        <w:numId w:val="30"/>
      </w:numPr>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ulo4">
    <w:name w:val="heading 4"/>
    <w:basedOn w:val="Normal"/>
    <w:next w:val="Normal"/>
    <w:rsid w:val="00E7624B"/>
    <w:pPr>
      <w:keepNext/>
      <w:keepLines/>
      <w:spacing w:before="240" w:after="40"/>
      <w:outlineLvl w:val="3"/>
    </w:pPr>
    <w:rPr>
      <w:b/>
      <w:sz w:val="24"/>
      <w:szCs w:val="24"/>
    </w:rPr>
  </w:style>
  <w:style w:type="paragraph" w:styleId="Ttulo5">
    <w:name w:val="heading 5"/>
    <w:basedOn w:val="Normal"/>
    <w:next w:val="Normal"/>
    <w:rsid w:val="00E7624B"/>
    <w:pPr>
      <w:keepNext/>
      <w:keepLines/>
      <w:spacing w:before="220" w:after="40"/>
      <w:outlineLvl w:val="4"/>
    </w:pPr>
    <w:rPr>
      <w:b/>
    </w:rPr>
  </w:style>
  <w:style w:type="paragraph" w:styleId="Ttulo6">
    <w:name w:val="heading 6"/>
    <w:basedOn w:val="Normal"/>
    <w:next w:val="Normal"/>
    <w:rsid w:val="00E7624B"/>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E7624B"/>
    <w:tblPr>
      <w:tblCellMar>
        <w:top w:w="0" w:type="dxa"/>
        <w:left w:w="0" w:type="dxa"/>
        <w:bottom w:w="0" w:type="dxa"/>
        <w:right w:w="0" w:type="dxa"/>
      </w:tblCellMar>
    </w:tblPr>
  </w:style>
  <w:style w:type="paragraph" w:styleId="Ttulo">
    <w:name w:val="Title"/>
    <w:basedOn w:val="Normal"/>
    <w:next w:val="Normal"/>
    <w:rsid w:val="00E7624B"/>
    <w:pPr>
      <w:keepNext/>
      <w:keepLines/>
      <w:spacing w:before="480" w:after="120"/>
    </w:pPr>
    <w:rPr>
      <w:b/>
      <w:sz w:val="72"/>
      <w:szCs w:val="72"/>
    </w:rPr>
  </w:style>
  <w:style w:type="paragraph" w:styleId="Prrafodelista">
    <w:name w:val="List Paragraph"/>
    <w:basedOn w:val="Normal"/>
    <w:uiPriority w:val="99"/>
    <w:qFormat/>
    <w:rsid w:val="00446ECD"/>
    <w:pPr>
      <w:ind w:left="720"/>
      <w:contextualSpacing/>
    </w:pPr>
  </w:style>
  <w:style w:type="paragraph" w:styleId="Piedepgina">
    <w:name w:val="footer"/>
    <w:basedOn w:val="Normal"/>
    <w:link w:val="PiedepginaCar"/>
    <w:uiPriority w:val="99"/>
    <w:unhideWhenUsed/>
    <w:rsid w:val="00BA6B95"/>
    <w:pPr>
      <w:tabs>
        <w:tab w:val="center" w:pos="4252"/>
        <w:tab w:val="right" w:pos="8504"/>
      </w:tabs>
    </w:pPr>
  </w:style>
  <w:style w:type="character" w:customStyle="1" w:styleId="PiedepginaCar">
    <w:name w:val="Pie de página Car"/>
    <w:basedOn w:val="Fuentedeprrafopredeter"/>
    <w:link w:val="Piedepgina"/>
    <w:uiPriority w:val="99"/>
    <w:rsid w:val="00BA6B95"/>
  </w:style>
  <w:style w:type="character" w:styleId="Nmerodepgina">
    <w:name w:val="page number"/>
    <w:basedOn w:val="Fuentedeprrafopredeter"/>
    <w:uiPriority w:val="99"/>
    <w:semiHidden/>
    <w:unhideWhenUsed/>
    <w:rsid w:val="00BA6B95"/>
  </w:style>
  <w:style w:type="paragraph" w:styleId="Encabezado">
    <w:name w:val="header"/>
    <w:basedOn w:val="Normal"/>
    <w:link w:val="EncabezadoCar"/>
    <w:uiPriority w:val="99"/>
    <w:unhideWhenUsed/>
    <w:rsid w:val="00BA6B95"/>
    <w:pPr>
      <w:tabs>
        <w:tab w:val="center" w:pos="4252"/>
        <w:tab w:val="right" w:pos="8504"/>
      </w:tabs>
    </w:pPr>
  </w:style>
  <w:style w:type="character" w:customStyle="1" w:styleId="EncabezadoCar">
    <w:name w:val="Encabezado Car"/>
    <w:basedOn w:val="Fuentedeprrafopredeter"/>
    <w:link w:val="Encabezado"/>
    <w:uiPriority w:val="99"/>
    <w:rsid w:val="00BA6B95"/>
  </w:style>
  <w:style w:type="paragraph" w:styleId="Textodeglobo">
    <w:name w:val="Balloon Text"/>
    <w:basedOn w:val="Normal"/>
    <w:link w:val="TextodegloboCar"/>
    <w:uiPriority w:val="99"/>
    <w:semiHidden/>
    <w:unhideWhenUsed/>
    <w:rsid w:val="00BA6B9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A6B95"/>
    <w:rPr>
      <w:rFonts w:ascii="Lucida Grande" w:hAnsi="Lucida Grande"/>
      <w:sz w:val="18"/>
      <w:szCs w:val="18"/>
    </w:rPr>
  </w:style>
  <w:style w:type="character" w:styleId="Refdecomentario">
    <w:name w:val="annotation reference"/>
    <w:basedOn w:val="Fuentedeprrafopredeter"/>
    <w:uiPriority w:val="99"/>
    <w:semiHidden/>
    <w:unhideWhenUsed/>
    <w:rsid w:val="006F15EB"/>
    <w:rPr>
      <w:sz w:val="16"/>
      <w:szCs w:val="16"/>
    </w:rPr>
  </w:style>
  <w:style w:type="paragraph" w:styleId="Textocomentario">
    <w:name w:val="annotation text"/>
    <w:basedOn w:val="Normal"/>
    <w:link w:val="TextocomentarioCar"/>
    <w:uiPriority w:val="99"/>
    <w:unhideWhenUsed/>
    <w:rsid w:val="006F15EB"/>
    <w:rPr>
      <w:sz w:val="20"/>
      <w:szCs w:val="20"/>
    </w:rPr>
  </w:style>
  <w:style w:type="character" w:customStyle="1" w:styleId="TextocomentarioCar">
    <w:name w:val="Texto comentario Car"/>
    <w:basedOn w:val="Fuentedeprrafopredeter"/>
    <w:link w:val="Textocomentario"/>
    <w:uiPriority w:val="99"/>
    <w:rsid w:val="006F15EB"/>
    <w:rPr>
      <w:sz w:val="20"/>
      <w:szCs w:val="20"/>
    </w:rPr>
  </w:style>
  <w:style w:type="paragraph" w:styleId="Asuntodelcomentario">
    <w:name w:val="annotation subject"/>
    <w:basedOn w:val="Textocomentario"/>
    <w:next w:val="Textocomentario"/>
    <w:link w:val="AsuntodelcomentarioCar"/>
    <w:uiPriority w:val="99"/>
    <w:semiHidden/>
    <w:unhideWhenUsed/>
    <w:rsid w:val="006F15EB"/>
    <w:rPr>
      <w:b/>
      <w:bCs/>
    </w:rPr>
  </w:style>
  <w:style w:type="character" w:customStyle="1" w:styleId="AsuntodelcomentarioCar">
    <w:name w:val="Asunto del comentario Car"/>
    <w:basedOn w:val="TextocomentarioCar"/>
    <w:link w:val="Asuntodelcomentario"/>
    <w:uiPriority w:val="99"/>
    <w:semiHidden/>
    <w:rsid w:val="006F15EB"/>
    <w:rPr>
      <w:b/>
      <w:bCs/>
      <w:sz w:val="20"/>
      <w:szCs w:val="20"/>
    </w:rPr>
  </w:style>
  <w:style w:type="paragraph" w:styleId="Revisin">
    <w:name w:val="Revision"/>
    <w:hidden/>
    <w:uiPriority w:val="99"/>
    <w:semiHidden/>
    <w:rsid w:val="002F5BE9"/>
  </w:style>
  <w:style w:type="table" w:styleId="Tablaconcuadrcula">
    <w:name w:val="Table Grid"/>
    <w:basedOn w:val="Tablanormal"/>
    <w:uiPriority w:val="99"/>
    <w:rsid w:val="00064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
    <w:name w:val="Light Shading"/>
    <w:basedOn w:val="Tablanormal"/>
    <w:uiPriority w:val="60"/>
    <w:rsid w:val="0006446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780E8B"/>
  </w:style>
  <w:style w:type="character" w:styleId="Textodelmarcadordeposicin">
    <w:name w:val="Placeholder Text"/>
    <w:basedOn w:val="Fuentedeprrafopredeter"/>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ulo1Car">
    <w:name w:val="Título 1 Car"/>
    <w:basedOn w:val="Fuentedeprrafopredeter"/>
    <w:link w:val="Ttulo1"/>
    <w:uiPriority w:val="9"/>
    <w:rsid w:val="00703E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03E34"/>
    <w:pPr>
      <w:spacing w:line="276" w:lineRule="auto"/>
      <w:outlineLvl w:val="9"/>
    </w:pPr>
  </w:style>
  <w:style w:type="paragraph" w:styleId="TDC1">
    <w:name w:val="toc 1"/>
    <w:basedOn w:val="Normal"/>
    <w:next w:val="Normal"/>
    <w:autoRedefine/>
    <w:uiPriority w:val="39"/>
    <w:unhideWhenUsed/>
    <w:rsid w:val="00801CB4"/>
    <w:pPr>
      <w:tabs>
        <w:tab w:val="right" w:leader="dot" w:pos="8488"/>
      </w:tabs>
      <w:spacing w:after="100"/>
    </w:pPr>
    <w:rPr>
      <w:noProof/>
    </w:rPr>
  </w:style>
  <w:style w:type="character" w:styleId="Hipervnculo">
    <w:name w:val="Hyperlink"/>
    <w:basedOn w:val="Fuentedeprrafopredeter"/>
    <w:uiPriority w:val="99"/>
    <w:unhideWhenUsed/>
    <w:rsid w:val="00703E34"/>
    <w:rPr>
      <w:color w:val="0000FF" w:themeColor="hyperlink"/>
      <w:u w:val="single"/>
    </w:rPr>
  </w:style>
  <w:style w:type="character" w:customStyle="1" w:styleId="Ttulo2Car">
    <w:name w:val="Título 2 Car"/>
    <w:basedOn w:val="Fuentedeprrafopredeter"/>
    <w:link w:val="Ttulo2"/>
    <w:uiPriority w:val="9"/>
    <w:rsid w:val="00703E3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ista">
    <w:name w:val="List"/>
    <w:basedOn w:val="Textoindependiente"/>
    <w:uiPriority w:val="99"/>
    <w:rsid w:val="00954A19"/>
    <w:pPr>
      <w:keepLines/>
      <w:tabs>
        <w:tab w:val="left" w:pos="-360"/>
      </w:tabs>
      <w:spacing w:before="60" w:after="60"/>
      <w:ind w:left="-360" w:right="1080" w:hanging="360"/>
      <w:jc w:val="both"/>
    </w:pPr>
    <w:rPr>
      <w:rFonts w:eastAsia="Batang" w:cs="Times New Roman"/>
      <w:szCs w:val="20"/>
    </w:rPr>
  </w:style>
  <w:style w:type="paragraph" w:styleId="Textoindependiente">
    <w:name w:val="Body Text"/>
    <w:basedOn w:val="Normal"/>
    <w:link w:val="TextoindependienteCar"/>
    <w:uiPriority w:val="99"/>
    <w:semiHidden/>
    <w:unhideWhenUsed/>
    <w:rsid w:val="00954A19"/>
    <w:pPr>
      <w:spacing w:after="120"/>
    </w:pPr>
  </w:style>
  <w:style w:type="character" w:customStyle="1" w:styleId="TextoindependienteCar">
    <w:name w:val="Texto independiente Car"/>
    <w:basedOn w:val="Fuentedeprrafopredeter"/>
    <w:link w:val="Textoindependiente"/>
    <w:uiPriority w:val="99"/>
    <w:semiHidden/>
    <w:rsid w:val="00954A19"/>
  </w:style>
  <w:style w:type="character" w:customStyle="1" w:styleId="Ttulo3Car">
    <w:name w:val="Título 3 Car"/>
    <w:basedOn w:val="Fuentedeprrafopredeter"/>
    <w:link w:val="Ttulo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blanormal"/>
    <w:next w:val="Sombreadoclaro"/>
    <w:uiPriority w:val="60"/>
    <w:rsid w:val="00684E34"/>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Fuentedeprrafopredeter"/>
    <w:rsid w:val="0052186A"/>
  </w:style>
  <w:style w:type="character" w:customStyle="1" w:styleId="ebooks-bold">
    <w:name w:val="ebooks-bold"/>
    <w:basedOn w:val="Fuentedeprrafopredeter"/>
    <w:rsid w:val="0043365B"/>
  </w:style>
  <w:style w:type="character" w:customStyle="1" w:styleId="apple-converted-space">
    <w:name w:val="apple-converted-space"/>
    <w:basedOn w:val="Fuentedeprrafopredeter"/>
    <w:rsid w:val="0043365B"/>
  </w:style>
  <w:style w:type="character" w:customStyle="1" w:styleId="ebooks-superscript">
    <w:name w:val="ebooks-superscript"/>
    <w:basedOn w:val="Fuentedeprrafopredeter"/>
    <w:rsid w:val="0043365B"/>
  </w:style>
  <w:style w:type="paragraph" w:styleId="TDC3">
    <w:name w:val="toc 3"/>
    <w:basedOn w:val="Normal"/>
    <w:next w:val="Normal"/>
    <w:autoRedefine/>
    <w:uiPriority w:val="39"/>
    <w:unhideWhenUsed/>
    <w:rsid w:val="00E314E0"/>
    <w:pPr>
      <w:spacing w:after="100"/>
      <w:ind w:left="440"/>
    </w:pPr>
  </w:style>
  <w:style w:type="table" w:customStyle="1" w:styleId="Sombreadomedio1-nfasis1">
    <w:name w:val="Medium Shading 1 Accent 1"/>
    <w:basedOn w:val="Tablanormal"/>
    <w:uiPriority w:val="63"/>
    <w:rsid w:val="00A63A2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clara-nfasis1">
    <w:name w:val="Light List Accent 1"/>
    <w:basedOn w:val="Tablanormal"/>
    <w:uiPriority w:val="61"/>
    <w:rsid w:val="00A63A2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457484"/>
    <w:rPr>
      <w:rFonts w:ascii="Courier New" w:eastAsia="Times New Roman" w:hAnsi="Courier New" w:cs="Courier New"/>
      <w:sz w:val="20"/>
      <w:szCs w:val="20"/>
      <w:lang w:val="ca-ES" w:eastAsia="ca-ES"/>
    </w:rPr>
  </w:style>
  <w:style w:type="paragraph" w:styleId="Subttulo">
    <w:name w:val="Subtitle"/>
    <w:basedOn w:val="Normal"/>
    <w:next w:val="Normal"/>
    <w:rsid w:val="00E7624B"/>
    <w:pPr>
      <w:keepNext/>
      <w:keepLines/>
      <w:spacing w:before="360" w:after="80"/>
    </w:pPr>
    <w:rPr>
      <w:rFonts w:ascii="Georgia" w:eastAsia="Georgia" w:hAnsi="Georgia" w:cs="Georgia"/>
      <w:i/>
      <w:color w:val="666666"/>
      <w:sz w:val="48"/>
      <w:szCs w:val="48"/>
    </w:rPr>
  </w:style>
  <w:style w:type="table" w:customStyle="1" w:styleId="18">
    <w:name w:val="18"/>
    <w:basedOn w:val="TableNormal1"/>
    <w:rsid w:val="00E7624B"/>
    <w:tblPr>
      <w:tblStyleRowBandSize w:val="1"/>
      <w:tblStyleColBandSize w:val="1"/>
      <w:tblCellMar>
        <w:top w:w="0" w:type="dxa"/>
        <w:left w:w="115" w:type="dxa"/>
        <w:bottom w:w="0" w:type="dxa"/>
        <w:right w:w="115" w:type="dxa"/>
      </w:tblCellMar>
    </w:tblPr>
  </w:style>
  <w:style w:type="table" w:customStyle="1" w:styleId="17">
    <w:name w:val="17"/>
    <w:basedOn w:val="TableNormal1"/>
    <w:rsid w:val="00E7624B"/>
    <w:tblPr>
      <w:tblStyleRowBandSize w:val="1"/>
      <w:tblStyleColBandSize w:val="1"/>
      <w:tblCellMar>
        <w:top w:w="0" w:type="dxa"/>
        <w:left w:w="115" w:type="dxa"/>
        <w:bottom w:w="0" w:type="dxa"/>
        <w:right w:w="115" w:type="dxa"/>
      </w:tblCellMar>
    </w:tblPr>
  </w:style>
  <w:style w:type="table" w:customStyle="1" w:styleId="16">
    <w:name w:val="16"/>
    <w:basedOn w:val="TableNormal1"/>
    <w:rsid w:val="00E7624B"/>
    <w:tblPr>
      <w:tblStyleRowBandSize w:val="1"/>
      <w:tblStyleColBandSize w:val="1"/>
      <w:tblCellMar>
        <w:top w:w="0" w:type="dxa"/>
        <w:left w:w="115" w:type="dxa"/>
        <w:bottom w:w="0" w:type="dxa"/>
        <w:right w:w="115" w:type="dxa"/>
      </w:tblCellMar>
    </w:tblPr>
  </w:style>
  <w:style w:type="table" w:customStyle="1" w:styleId="15">
    <w:name w:val="15"/>
    <w:basedOn w:val="TableNormal1"/>
    <w:rsid w:val="00E7624B"/>
    <w:tblPr>
      <w:tblStyleRowBandSize w:val="1"/>
      <w:tblStyleColBandSize w:val="1"/>
      <w:tblCellMar>
        <w:top w:w="0" w:type="dxa"/>
        <w:left w:w="115" w:type="dxa"/>
        <w:bottom w:w="0" w:type="dxa"/>
        <w:right w:w="115" w:type="dxa"/>
      </w:tblCellMar>
    </w:tblPr>
  </w:style>
  <w:style w:type="table" w:customStyle="1" w:styleId="14">
    <w:name w:val="14"/>
    <w:basedOn w:val="TableNormal1"/>
    <w:rsid w:val="00E7624B"/>
    <w:tblPr>
      <w:tblStyleRowBandSize w:val="1"/>
      <w:tblStyleColBandSize w:val="1"/>
      <w:tblCellMar>
        <w:top w:w="0" w:type="dxa"/>
        <w:left w:w="115" w:type="dxa"/>
        <w:bottom w:w="0" w:type="dxa"/>
        <w:right w:w="115" w:type="dxa"/>
      </w:tblCellMar>
    </w:tblPr>
  </w:style>
  <w:style w:type="table" w:customStyle="1" w:styleId="13">
    <w:name w:val="13"/>
    <w:basedOn w:val="TableNormal1"/>
    <w:rsid w:val="00E7624B"/>
    <w:tblPr>
      <w:tblStyleRowBandSize w:val="1"/>
      <w:tblStyleColBandSize w:val="1"/>
      <w:tblCellMar>
        <w:top w:w="0" w:type="dxa"/>
        <w:left w:w="115" w:type="dxa"/>
        <w:bottom w:w="0" w:type="dxa"/>
        <w:right w:w="115" w:type="dxa"/>
      </w:tblCellMar>
    </w:tblPr>
  </w:style>
  <w:style w:type="table" w:customStyle="1" w:styleId="12">
    <w:name w:val="12"/>
    <w:basedOn w:val="TableNormal1"/>
    <w:rsid w:val="00E7624B"/>
    <w:tblPr>
      <w:tblStyleRowBandSize w:val="1"/>
      <w:tblStyleColBandSize w:val="1"/>
      <w:tblCellMar>
        <w:top w:w="100" w:type="dxa"/>
        <w:left w:w="100" w:type="dxa"/>
        <w:bottom w:w="100" w:type="dxa"/>
        <w:right w:w="100" w:type="dxa"/>
      </w:tblCellMar>
    </w:tblPr>
  </w:style>
  <w:style w:type="table" w:customStyle="1" w:styleId="11">
    <w:name w:val="11"/>
    <w:basedOn w:val="TableNormal1"/>
    <w:rsid w:val="00E7624B"/>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0">
    <w:name w:val="10"/>
    <w:basedOn w:val="TableNormal1"/>
    <w:rsid w:val="00E7624B"/>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9">
    <w:name w:val="9"/>
    <w:basedOn w:val="TableNormal1"/>
    <w:rsid w:val="00E7624B"/>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8">
    <w:name w:val="8"/>
    <w:basedOn w:val="TableNormal1"/>
    <w:rsid w:val="00E7624B"/>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7">
    <w:name w:val="7"/>
    <w:basedOn w:val="TableNormal1"/>
    <w:rsid w:val="00E7624B"/>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6">
    <w:name w:val="6"/>
    <w:basedOn w:val="TableNormal1"/>
    <w:rsid w:val="00E7624B"/>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5">
    <w:name w:val="5"/>
    <w:basedOn w:val="TableNormal1"/>
    <w:rsid w:val="00E7624B"/>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4">
    <w:name w:val="4"/>
    <w:basedOn w:val="TableNormal1"/>
    <w:rsid w:val="00E7624B"/>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3">
    <w:name w:val="3"/>
    <w:basedOn w:val="TableNormal1"/>
    <w:rsid w:val="00E7624B"/>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
    <w:name w:val="2"/>
    <w:basedOn w:val="TableNormal1"/>
    <w:rsid w:val="00E7624B"/>
    <w:rPr>
      <w:color w:val="000000"/>
    </w:rPr>
    <w:tblPr>
      <w:tblStyleRowBandSize w:val="1"/>
      <w:tblStyleColBandSize w:val="1"/>
      <w:tblCellMar>
        <w:top w:w="0" w:type="dxa"/>
        <w:left w:w="108" w:type="dxa"/>
        <w:bottom w:w="0" w:type="dxa"/>
        <w:right w:w="108" w:type="dxa"/>
      </w:tblCellMar>
    </w:tblPr>
  </w:style>
  <w:style w:type="table" w:customStyle="1" w:styleId="1">
    <w:name w:val="1"/>
    <w:basedOn w:val="TableNormal1"/>
    <w:rsid w:val="00E7624B"/>
    <w:rPr>
      <w:color w:val="000000"/>
    </w:rPr>
    <w:tblPr>
      <w:tblStyleRowBandSize w:val="1"/>
      <w:tblStyleColBandSize w:val="1"/>
      <w:tblCellMar>
        <w:top w:w="0" w:type="dxa"/>
        <w:left w:w="108" w:type="dxa"/>
        <w:bottom w:w="0" w:type="dxa"/>
        <w:right w:w="108" w:type="dxa"/>
      </w:tblCellMar>
    </w:tblPr>
  </w:style>
  <w:style w:type="character" w:customStyle="1" w:styleId="highwire-citation-authors">
    <w:name w:val="highwire-citation-authors"/>
    <w:basedOn w:val="Fuentedeprrafopredeter"/>
    <w:rsid w:val="002B1FA4"/>
  </w:style>
  <w:style w:type="character" w:customStyle="1" w:styleId="highwire-citation-author">
    <w:name w:val="highwire-citation-author"/>
    <w:basedOn w:val="Fuentedeprrafopredeter"/>
    <w:rsid w:val="002B1FA4"/>
  </w:style>
  <w:style w:type="character" w:customStyle="1" w:styleId="highwire-cite-metadata-journal">
    <w:name w:val="highwire-cite-metadata-journal"/>
    <w:basedOn w:val="Fuentedeprrafopredeter"/>
    <w:rsid w:val="002B1FA4"/>
  </w:style>
  <w:style w:type="character" w:customStyle="1" w:styleId="highwire-cite-metadata-date">
    <w:name w:val="highwire-cite-metadata-date"/>
    <w:basedOn w:val="Fuentedeprrafopredeter"/>
    <w:rsid w:val="002B1FA4"/>
  </w:style>
  <w:style w:type="character" w:customStyle="1" w:styleId="highwire-cite-metadata-pages">
    <w:name w:val="highwire-cite-metadata-pages"/>
    <w:basedOn w:val="Fuentedeprrafopredeter"/>
    <w:rsid w:val="002B1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ulo1">
    <w:name w:val="heading 1"/>
    <w:basedOn w:val="Normal"/>
    <w:next w:val="Normal"/>
    <w:link w:val="Ttulo1Car"/>
    <w:uiPriority w:val="9"/>
    <w:qFormat/>
    <w:rsid w:val="00703E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3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6B9B"/>
    <w:pPr>
      <w:keepNext/>
      <w:keepLines/>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99"/>
    <w:qFormat/>
    <w:rsid w:val="00446ECD"/>
    <w:pPr>
      <w:ind w:left="720"/>
      <w:contextualSpacing/>
    </w:pPr>
  </w:style>
  <w:style w:type="paragraph" w:styleId="Piedepgina">
    <w:name w:val="footer"/>
    <w:basedOn w:val="Normal"/>
    <w:link w:val="PiedepginaCar"/>
    <w:uiPriority w:val="99"/>
    <w:unhideWhenUsed/>
    <w:rsid w:val="00BA6B95"/>
    <w:pPr>
      <w:tabs>
        <w:tab w:val="center" w:pos="4252"/>
        <w:tab w:val="right" w:pos="8504"/>
      </w:tabs>
    </w:pPr>
  </w:style>
  <w:style w:type="character" w:customStyle="1" w:styleId="PiedepginaCar">
    <w:name w:val="Pie de página Car"/>
    <w:basedOn w:val="Fuentedeprrafopredeter"/>
    <w:link w:val="Piedepgina"/>
    <w:uiPriority w:val="99"/>
    <w:rsid w:val="00BA6B95"/>
  </w:style>
  <w:style w:type="character" w:styleId="Nmerodepgina">
    <w:name w:val="page number"/>
    <w:basedOn w:val="Fuentedeprrafopredeter"/>
    <w:uiPriority w:val="99"/>
    <w:semiHidden/>
    <w:unhideWhenUsed/>
    <w:rsid w:val="00BA6B95"/>
  </w:style>
  <w:style w:type="paragraph" w:styleId="Encabezado">
    <w:name w:val="header"/>
    <w:basedOn w:val="Normal"/>
    <w:link w:val="EncabezadoCar"/>
    <w:uiPriority w:val="99"/>
    <w:unhideWhenUsed/>
    <w:rsid w:val="00BA6B95"/>
    <w:pPr>
      <w:tabs>
        <w:tab w:val="center" w:pos="4252"/>
        <w:tab w:val="right" w:pos="8504"/>
      </w:tabs>
    </w:pPr>
  </w:style>
  <w:style w:type="character" w:customStyle="1" w:styleId="EncabezadoCar">
    <w:name w:val="Encabezado Car"/>
    <w:basedOn w:val="Fuentedeprrafopredeter"/>
    <w:link w:val="Encabezado"/>
    <w:uiPriority w:val="99"/>
    <w:rsid w:val="00BA6B95"/>
  </w:style>
  <w:style w:type="paragraph" w:styleId="Textodeglobo">
    <w:name w:val="Balloon Text"/>
    <w:basedOn w:val="Normal"/>
    <w:link w:val="TextodegloboCar"/>
    <w:uiPriority w:val="99"/>
    <w:semiHidden/>
    <w:unhideWhenUsed/>
    <w:rsid w:val="00BA6B9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A6B95"/>
    <w:rPr>
      <w:rFonts w:ascii="Lucida Grande" w:hAnsi="Lucida Grande"/>
      <w:sz w:val="18"/>
      <w:szCs w:val="18"/>
    </w:rPr>
  </w:style>
  <w:style w:type="character" w:styleId="Refdecomentario">
    <w:name w:val="annotation reference"/>
    <w:basedOn w:val="Fuentedeprrafopredeter"/>
    <w:uiPriority w:val="99"/>
    <w:semiHidden/>
    <w:unhideWhenUsed/>
    <w:rsid w:val="006F15EB"/>
    <w:rPr>
      <w:sz w:val="16"/>
      <w:szCs w:val="16"/>
    </w:rPr>
  </w:style>
  <w:style w:type="paragraph" w:styleId="Textocomentario">
    <w:name w:val="annotation text"/>
    <w:basedOn w:val="Normal"/>
    <w:link w:val="TextocomentarioCar"/>
    <w:uiPriority w:val="99"/>
    <w:unhideWhenUsed/>
    <w:rsid w:val="006F15EB"/>
    <w:rPr>
      <w:sz w:val="20"/>
      <w:szCs w:val="20"/>
    </w:rPr>
  </w:style>
  <w:style w:type="character" w:customStyle="1" w:styleId="TextocomentarioCar">
    <w:name w:val="Texto comentario Car"/>
    <w:basedOn w:val="Fuentedeprrafopredeter"/>
    <w:link w:val="Textocomentario"/>
    <w:uiPriority w:val="99"/>
    <w:rsid w:val="006F15EB"/>
    <w:rPr>
      <w:sz w:val="20"/>
      <w:szCs w:val="20"/>
    </w:rPr>
  </w:style>
  <w:style w:type="paragraph" w:styleId="Asuntodelcomentario">
    <w:name w:val="annotation subject"/>
    <w:basedOn w:val="Textocomentario"/>
    <w:next w:val="Textocomentario"/>
    <w:link w:val="AsuntodelcomentarioCar"/>
    <w:uiPriority w:val="99"/>
    <w:semiHidden/>
    <w:unhideWhenUsed/>
    <w:rsid w:val="006F15EB"/>
    <w:rPr>
      <w:b/>
      <w:bCs/>
    </w:rPr>
  </w:style>
  <w:style w:type="character" w:customStyle="1" w:styleId="AsuntodelcomentarioCar">
    <w:name w:val="Asunto del comentario Car"/>
    <w:basedOn w:val="TextocomentarioCar"/>
    <w:link w:val="Asuntodelcomentario"/>
    <w:uiPriority w:val="99"/>
    <w:semiHidden/>
    <w:rsid w:val="006F15EB"/>
    <w:rPr>
      <w:b/>
      <w:bCs/>
      <w:sz w:val="20"/>
      <w:szCs w:val="20"/>
    </w:rPr>
  </w:style>
  <w:style w:type="paragraph" w:styleId="Revisin">
    <w:name w:val="Revision"/>
    <w:hidden/>
    <w:uiPriority w:val="99"/>
    <w:semiHidden/>
    <w:rsid w:val="002F5BE9"/>
  </w:style>
  <w:style w:type="table" w:styleId="Tablaconcuadrcula">
    <w:name w:val="Table Grid"/>
    <w:basedOn w:val="Tablanormal"/>
    <w:uiPriority w:val="99"/>
    <w:rsid w:val="00064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06446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780E8B"/>
  </w:style>
  <w:style w:type="character" w:styleId="Textodelmarcadordeposicin">
    <w:name w:val="Placeholder Text"/>
    <w:basedOn w:val="Fuentedeprrafopredeter"/>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ulo1Car">
    <w:name w:val="Título 1 Car"/>
    <w:basedOn w:val="Fuentedeprrafopredeter"/>
    <w:link w:val="Ttulo1"/>
    <w:uiPriority w:val="9"/>
    <w:rsid w:val="00703E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03E34"/>
    <w:pPr>
      <w:spacing w:line="276" w:lineRule="auto"/>
      <w:outlineLvl w:val="9"/>
    </w:pPr>
  </w:style>
  <w:style w:type="paragraph" w:styleId="TDC1">
    <w:name w:val="toc 1"/>
    <w:basedOn w:val="Normal"/>
    <w:next w:val="Normal"/>
    <w:autoRedefine/>
    <w:uiPriority w:val="39"/>
    <w:unhideWhenUsed/>
    <w:rsid w:val="00801CB4"/>
    <w:pPr>
      <w:tabs>
        <w:tab w:val="right" w:leader="dot" w:pos="8488"/>
      </w:tabs>
      <w:spacing w:after="100"/>
    </w:pPr>
    <w:rPr>
      <w:noProof/>
    </w:rPr>
  </w:style>
  <w:style w:type="character" w:styleId="Hipervnculo">
    <w:name w:val="Hyperlink"/>
    <w:basedOn w:val="Fuentedeprrafopredeter"/>
    <w:uiPriority w:val="99"/>
    <w:unhideWhenUsed/>
    <w:rsid w:val="00703E34"/>
    <w:rPr>
      <w:color w:val="0000FF" w:themeColor="hyperlink"/>
      <w:u w:val="single"/>
    </w:rPr>
  </w:style>
  <w:style w:type="character" w:customStyle="1" w:styleId="Ttulo2Car">
    <w:name w:val="Título 2 Car"/>
    <w:basedOn w:val="Fuentedeprrafopredeter"/>
    <w:link w:val="Ttulo2"/>
    <w:uiPriority w:val="9"/>
    <w:rsid w:val="00703E3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ista">
    <w:name w:val="List"/>
    <w:basedOn w:val="Textoindependiente"/>
    <w:uiPriority w:val="99"/>
    <w:rsid w:val="00954A19"/>
    <w:pPr>
      <w:keepLines/>
      <w:tabs>
        <w:tab w:val="left" w:pos="-360"/>
      </w:tabs>
      <w:spacing w:before="60" w:after="60"/>
      <w:ind w:left="-360" w:right="1080" w:hanging="360"/>
      <w:jc w:val="both"/>
    </w:pPr>
    <w:rPr>
      <w:rFonts w:eastAsia="Batang" w:cs="Times New Roman"/>
      <w:szCs w:val="20"/>
    </w:rPr>
  </w:style>
  <w:style w:type="paragraph" w:styleId="Textoindependiente">
    <w:name w:val="Body Text"/>
    <w:basedOn w:val="Normal"/>
    <w:link w:val="TextoindependienteCar"/>
    <w:uiPriority w:val="99"/>
    <w:semiHidden/>
    <w:unhideWhenUsed/>
    <w:rsid w:val="00954A19"/>
    <w:pPr>
      <w:spacing w:after="120"/>
    </w:pPr>
  </w:style>
  <w:style w:type="character" w:customStyle="1" w:styleId="TextoindependienteCar">
    <w:name w:val="Texto independiente Car"/>
    <w:basedOn w:val="Fuentedeprrafopredeter"/>
    <w:link w:val="Textoindependiente"/>
    <w:uiPriority w:val="99"/>
    <w:semiHidden/>
    <w:rsid w:val="00954A19"/>
  </w:style>
  <w:style w:type="character" w:customStyle="1" w:styleId="Ttulo3Car">
    <w:name w:val="Título 3 Car"/>
    <w:basedOn w:val="Fuentedeprrafopredeter"/>
    <w:link w:val="Ttulo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blanormal"/>
    <w:next w:val="Sombreadoclaro"/>
    <w:uiPriority w:val="60"/>
    <w:rsid w:val="00684E34"/>
    <w:rPr>
      <w:rFonts w:eastAsia="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Fuentedeprrafopredeter"/>
    <w:rsid w:val="0052186A"/>
  </w:style>
  <w:style w:type="character" w:customStyle="1" w:styleId="ebooks-bold">
    <w:name w:val="ebooks-bold"/>
    <w:basedOn w:val="Fuentedeprrafopredeter"/>
    <w:rsid w:val="0043365B"/>
  </w:style>
  <w:style w:type="character" w:customStyle="1" w:styleId="apple-converted-space">
    <w:name w:val="apple-converted-space"/>
    <w:basedOn w:val="Fuentedeprrafopredeter"/>
    <w:rsid w:val="0043365B"/>
  </w:style>
  <w:style w:type="character" w:customStyle="1" w:styleId="ebooks-superscript">
    <w:name w:val="ebooks-superscript"/>
    <w:basedOn w:val="Fuentedeprrafopredeter"/>
    <w:rsid w:val="0043365B"/>
  </w:style>
  <w:style w:type="paragraph" w:styleId="TDC3">
    <w:name w:val="toc 3"/>
    <w:basedOn w:val="Normal"/>
    <w:next w:val="Normal"/>
    <w:autoRedefine/>
    <w:uiPriority w:val="39"/>
    <w:unhideWhenUsed/>
    <w:rsid w:val="00E314E0"/>
    <w:pPr>
      <w:spacing w:after="100"/>
      <w:ind w:left="440"/>
    </w:pPr>
  </w:style>
  <w:style w:type="table" w:styleId="Sombreadomedio1-nfasis1">
    <w:name w:val="Medium Shading 1 Accent 1"/>
    <w:basedOn w:val="Tablanormal"/>
    <w:uiPriority w:val="63"/>
    <w:rsid w:val="00A63A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63A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457484"/>
    <w:rPr>
      <w:rFonts w:ascii="Courier New" w:eastAsia="Times New Roman" w:hAnsi="Courier New" w:cs="Courier New"/>
      <w:sz w:val="20"/>
      <w:szCs w:val="20"/>
      <w:lang w:val="ca-ES" w:eastAsia="ca-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tblPr>
      <w:tblStyleRowBandSize w:val="1"/>
      <w:tblStyleColBandSize w:val="1"/>
      <w:tblCellMar>
        <w:left w:w="115" w:type="dxa"/>
        <w:right w:w="115" w:type="dxa"/>
      </w:tblCellMar>
    </w:tblPr>
  </w:style>
  <w:style w:type="table" w:customStyle="1" w:styleId="17">
    <w:name w:val="17"/>
    <w:basedOn w:val="TableNormal1"/>
    <w:tblPr>
      <w:tblStyleRowBandSize w:val="1"/>
      <w:tblStyleColBandSize w:val="1"/>
      <w:tblCellMar>
        <w:left w:w="115" w:type="dxa"/>
        <w:right w:w="115" w:type="dxa"/>
      </w:tblCellMar>
    </w:tblPr>
  </w:style>
  <w:style w:type="table" w:customStyle="1" w:styleId="16">
    <w:name w:val="16"/>
    <w:basedOn w:val="TableNormal1"/>
    <w:tblPr>
      <w:tblStyleRowBandSize w:val="1"/>
      <w:tblStyleColBandSize w:val="1"/>
      <w:tblCellMar>
        <w:left w:w="115" w:type="dxa"/>
        <w:right w:w="115" w:type="dxa"/>
      </w:tblCellMar>
    </w:tblPr>
  </w:style>
  <w:style w:type="table" w:customStyle="1" w:styleId="15">
    <w:name w:val="15"/>
    <w:basedOn w:val="TableNormal1"/>
    <w:tblPr>
      <w:tblStyleRowBandSize w:val="1"/>
      <w:tblStyleColBandSize w:val="1"/>
      <w:tblCellMar>
        <w:left w:w="115" w:type="dxa"/>
        <w:right w:w="115" w:type="dxa"/>
      </w:tblCellMar>
    </w:tblPr>
  </w:style>
  <w:style w:type="table" w:customStyle="1" w:styleId="14">
    <w:name w:val="14"/>
    <w:basedOn w:val="TableNormal1"/>
    <w:tblPr>
      <w:tblStyleRowBandSize w:val="1"/>
      <w:tblStyleColBandSize w:val="1"/>
      <w:tblCellMar>
        <w:left w:w="115" w:type="dxa"/>
        <w:right w:w="115" w:type="dxa"/>
      </w:tblCellMar>
    </w:tblPr>
  </w:style>
  <w:style w:type="table" w:customStyle="1" w:styleId="13">
    <w:name w:val="13"/>
    <w:basedOn w:val="TableNormal1"/>
    <w:tblPr>
      <w:tblStyleRowBandSize w:val="1"/>
      <w:tblStyleColBandSize w:val="1"/>
      <w:tblCellMar>
        <w:left w:w="115" w:type="dxa"/>
        <w:right w:w="115"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0">
    <w:name w:val="10"/>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9">
    <w:name w:val="9"/>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8">
    <w:name w:val="8"/>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7">
    <w:name w:val="7"/>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6">
    <w:name w:val="6"/>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5">
    <w:name w:val="5"/>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4">
    <w:name w:val="4"/>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3">
    <w:name w:val="3"/>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
    <w:name w:val="2"/>
    <w:basedOn w:val="TableNormal1"/>
    <w:rPr>
      <w:color w:val="000000"/>
    </w:rPr>
    <w:tblPr>
      <w:tblStyleRowBandSize w:val="1"/>
      <w:tblStyleColBandSize w:val="1"/>
      <w:tblCellMar>
        <w:left w:w="108" w:type="dxa"/>
        <w:right w:w="108" w:type="dxa"/>
      </w:tblCellMar>
    </w:tblPr>
  </w:style>
  <w:style w:type="table" w:customStyle="1" w:styleId="1">
    <w:name w:val="1"/>
    <w:basedOn w:val="TableNormal1"/>
    <w:rPr>
      <w:color w:val="000000"/>
    </w:rPr>
    <w:tblPr>
      <w:tblStyleRowBandSize w:val="1"/>
      <w:tblStyleColBandSize w:val="1"/>
      <w:tblCellMar>
        <w:left w:w="108" w:type="dxa"/>
        <w:right w:w="108" w:type="dxa"/>
      </w:tblCellMar>
    </w:tblPr>
  </w:style>
  <w:style w:type="character" w:customStyle="1" w:styleId="highwire-citation-authors">
    <w:name w:val="highwire-citation-authors"/>
    <w:basedOn w:val="Fuentedeprrafopredeter"/>
    <w:rsid w:val="002B1FA4"/>
  </w:style>
  <w:style w:type="character" w:customStyle="1" w:styleId="highwire-citation-author">
    <w:name w:val="highwire-citation-author"/>
    <w:basedOn w:val="Fuentedeprrafopredeter"/>
    <w:rsid w:val="002B1FA4"/>
  </w:style>
  <w:style w:type="character" w:customStyle="1" w:styleId="highwire-cite-metadata-journal">
    <w:name w:val="highwire-cite-metadata-journal"/>
    <w:basedOn w:val="Fuentedeprrafopredeter"/>
    <w:rsid w:val="002B1FA4"/>
  </w:style>
  <w:style w:type="character" w:customStyle="1" w:styleId="highwire-cite-metadata-date">
    <w:name w:val="highwire-cite-metadata-date"/>
    <w:basedOn w:val="Fuentedeprrafopredeter"/>
    <w:rsid w:val="002B1FA4"/>
  </w:style>
  <w:style w:type="character" w:customStyle="1" w:styleId="highwire-cite-metadata-pages">
    <w:name w:val="highwire-cite-metadata-pages"/>
    <w:basedOn w:val="Fuentedeprrafopredeter"/>
    <w:rsid w:val="002B1FA4"/>
  </w:style>
</w:styles>
</file>

<file path=word/webSettings.xml><?xml version="1.0" encoding="utf-8"?>
<w:webSettings xmlns:r="http://schemas.openxmlformats.org/officeDocument/2006/relationships" xmlns:w="http://schemas.openxmlformats.org/wordprocessingml/2006/main">
  <w:divs>
    <w:div w:id="169370627">
      <w:bodyDiv w:val="1"/>
      <w:marLeft w:val="0"/>
      <w:marRight w:val="0"/>
      <w:marTop w:val="0"/>
      <w:marBottom w:val="0"/>
      <w:divBdr>
        <w:top w:val="none" w:sz="0" w:space="0" w:color="auto"/>
        <w:left w:val="none" w:sz="0" w:space="0" w:color="auto"/>
        <w:bottom w:val="none" w:sz="0" w:space="0" w:color="auto"/>
        <w:right w:val="none" w:sz="0" w:space="0" w:color="auto"/>
      </w:divBdr>
    </w:div>
    <w:div w:id="390615783">
      <w:bodyDiv w:val="1"/>
      <w:marLeft w:val="0"/>
      <w:marRight w:val="0"/>
      <w:marTop w:val="0"/>
      <w:marBottom w:val="0"/>
      <w:divBdr>
        <w:top w:val="none" w:sz="0" w:space="0" w:color="auto"/>
        <w:left w:val="none" w:sz="0" w:space="0" w:color="auto"/>
        <w:bottom w:val="none" w:sz="0" w:space="0" w:color="auto"/>
        <w:right w:val="none" w:sz="0" w:space="0" w:color="auto"/>
      </w:divBdr>
    </w:div>
    <w:div w:id="517159671">
      <w:bodyDiv w:val="1"/>
      <w:marLeft w:val="0"/>
      <w:marRight w:val="0"/>
      <w:marTop w:val="0"/>
      <w:marBottom w:val="0"/>
      <w:divBdr>
        <w:top w:val="none" w:sz="0" w:space="0" w:color="auto"/>
        <w:left w:val="none" w:sz="0" w:space="0" w:color="auto"/>
        <w:bottom w:val="none" w:sz="0" w:space="0" w:color="auto"/>
        <w:right w:val="none" w:sz="0" w:space="0" w:color="auto"/>
      </w:divBdr>
      <w:divsChild>
        <w:div w:id="598562881">
          <w:marLeft w:val="0"/>
          <w:marRight w:val="0"/>
          <w:marTop w:val="75"/>
          <w:marBottom w:val="0"/>
          <w:divBdr>
            <w:top w:val="none" w:sz="0" w:space="0" w:color="auto"/>
            <w:left w:val="none" w:sz="0" w:space="0" w:color="auto"/>
            <w:bottom w:val="none" w:sz="0" w:space="0" w:color="auto"/>
            <w:right w:val="none" w:sz="0" w:space="0" w:color="auto"/>
          </w:divBdr>
        </w:div>
        <w:div w:id="1235314344">
          <w:marLeft w:val="0"/>
          <w:marRight w:val="0"/>
          <w:marTop w:val="75"/>
          <w:marBottom w:val="0"/>
          <w:divBdr>
            <w:top w:val="none" w:sz="0" w:space="0" w:color="auto"/>
            <w:left w:val="none" w:sz="0" w:space="0" w:color="auto"/>
            <w:bottom w:val="none" w:sz="0" w:space="0" w:color="auto"/>
            <w:right w:val="none" w:sz="0" w:space="0" w:color="auto"/>
          </w:divBdr>
        </w:div>
        <w:div w:id="1791975995">
          <w:marLeft w:val="0"/>
          <w:marRight w:val="0"/>
          <w:marTop w:val="75"/>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YQY7loYlIRFiMbI5Q//bLbvBVpA==">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</go:docsCustomData>
</go:gDocsCustomXmlDataStorage>
</file>

<file path=customXml/itemProps1.xml><?xml version="1.0" encoding="utf-8"?>
<ds:datastoreItem xmlns:ds="http://schemas.openxmlformats.org/officeDocument/2006/customXml" ds:itemID="{DA1831C9-FD40-45B6-B0EE-152E531F34F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48</Pages>
  <Words>10761</Words>
  <Characters>59189</Characters>
  <Application>Microsoft Office Word</Application>
  <DocSecurity>0</DocSecurity>
  <Lines>493</Lines>
  <Paragraphs>139</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
      <vt:lpstr/>
      <vt:lpstr/>
    </vt:vector>
  </TitlesOfParts>
  <Company>Hewlett-Packard Company</Company>
  <LinksUpToDate>false</LinksUpToDate>
  <CharactersWithSpaces>69811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 Franch</dc:creator>
  <cp:lastModifiedBy>Jordi</cp:lastModifiedBy>
  <cp:revision>6</cp:revision>
  <dcterms:created xsi:type="dcterms:W3CDTF">2021-12-20T10:38:00Z</dcterms:created>
  <dcterms:modified xsi:type="dcterms:W3CDTF">2021-12-20T13:44:00Z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638ce8d8-eaa8-32e8-94be-2a50c74df6b2</vt:lpwstr>
  </property>
  <property fmtid="{D5CDD505-2E9C-101B-9397-08002B2CF9AE}" pid="24" name="Mendeley Citation Style_1">
    <vt:lpwstr>http://www.zotero.org/styles/vancouver</vt:lpwstr>
  </property>
</Properties>
</file>