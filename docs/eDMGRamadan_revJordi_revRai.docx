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7BE8EF" w14:textId="77777777" w:rsidR="00532EA3" w:rsidRDefault="009F67C0" w:rsidP="00757DF1">
      <w:pPr>
        <w:pStyle w:val="Senseespaiat"/>
      </w:pPr>
      <w:r>
        <w:rPr>
          <w:noProof/>
          <w:lang w:val="ca-ES" w:eastAsia="ca-ES"/>
        </w:rPr>
        <w:drawing>
          <wp:inline distT="0" distB="0" distL="0" distR="0" wp14:anchorId="0DD57C01" wp14:editId="5202DE32">
            <wp:extent cx="1335028" cy="640650"/>
            <wp:effectExtent l="0" t="0" r="0" b="0"/>
            <wp:docPr id="1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cstate="print"/>
                    <a:srcRect/>
                    <a:stretch>
                      <a:fillRect/>
                    </a:stretch>
                  </pic:blipFill>
                  <pic:spPr>
                    <a:xfrm>
                      <a:off x="0" y="0"/>
                      <a:ext cx="1335028" cy="640650"/>
                    </a:xfrm>
                    <a:prstGeom prst="rect">
                      <a:avLst/>
                    </a:prstGeom>
                    <a:ln/>
                  </pic:spPr>
                </pic:pic>
              </a:graphicData>
            </a:graphic>
          </wp:inline>
        </w:drawing>
      </w:r>
    </w:p>
    <w:p w14:paraId="01A3EEC6" w14:textId="77777777" w:rsidR="00532EA3" w:rsidRDefault="009F67C0">
      <w:pPr>
        <w:spacing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PROTOCOLO DE ESTUDIO</w:t>
      </w:r>
    </w:p>
    <w:tbl>
      <w:tblPr>
        <w:tblStyle w:val="a"/>
        <w:tblW w:w="8620"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8620"/>
      </w:tblGrid>
      <w:tr w:rsidR="00532EA3" w14:paraId="23F5E041" w14:textId="77777777">
        <w:trPr>
          <w:trHeight w:val="960"/>
        </w:trPr>
        <w:tc>
          <w:tcPr>
            <w:tcW w:w="8620" w:type="dxa"/>
          </w:tcPr>
          <w:p w14:paraId="090BC79F" w14:textId="77777777" w:rsidR="00532EA3" w:rsidRDefault="009F67C0">
            <w:pPr>
              <w:rPr>
                <w:rFonts w:ascii="Times New Roman" w:eastAsia="Times New Roman" w:hAnsi="Times New Roman" w:cs="Times New Roman"/>
                <w:sz w:val="24"/>
                <w:szCs w:val="24"/>
              </w:rPr>
            </w:pPr>
            <w:r>
              <w:rPr>
                <w:rFonts w:ascii="Times New Roman" w:eastAsia="Times New Roman" w:hAnsi="Times New Roman" w:cs="Times New Roman"/>
                <w:sz w:val="24"/>
                <w:szCs w:val="24"/>
              </w:rPr>
              <w:t>Este documento contiene información confidencial que pertenece al grupo DAP_CAT. A menos que se acuerde lo contrario por escrito, al aceptar o revisar este documento, usted acepta mantener esta información en confidencialidad y no copiarla o divulgarla a otros (excepto cuando lo exija la ley aplicable) o utilizarla con fines no autorizados. En caso de incumplimiento real o sospechoso de esta obligación, el grupo de DAP_CAT debe ser notificado inmediatamente</w:t>
            </w:r>
          </w:p>
        </w:tc>
      </w:tr>
    </w:tbl>
    <w:p w14:paraId="2AA8D327" w14:textId="77777777" w:rsidR="00532EA3" w:rsidRDefault="009F67C0">
      <w:p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Información del estudio </w:t>
      </w:r>
    </w:p>
    <w:tbl>
      <w:tblPr>
        <w:tblStyle w:val="a0"/>
        <w:tblW w:w="864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36"/>
        <w:gridCol w:w="4104"/>
      </w:tblGrid>
      <w:tr w:rsidR="00532EA3" w14:paraId="10CF2B4B" w14:textId="77777777">
        <w:trPr>
          <w:trHeight w:val="1322"/>
          <w:jc w:val="center"/>
        </w:trPr>
        <w:tc>
          <w:tcPr>
            <w:tcW w:w="4536" w:type="dxa"/>
          </w:tcPr>
          <w:p w14:paraId="29B93D79" w14:textId="77777777" w:rsidR="00532EA3" w:rsidRDefault="009F67C0">
            <w:pPr>
              <w:spacing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Título</w:t>
            </w:r>
          </w:p>
          <w:p w14:paraId="427812ED" w14:textId="77777777" w:rsidR="00532EA3" w:rsidRDefault="00532EA3">
            <w:pPr>
              <w:spacing w:after="120"/>
              <w:rPr>
                <w:rFonts w:ascii="Times New Roman" w:eastAsia="Times New Roman" w:hAnsi="Times New Roman" w:cs="Times New Roman"/>
                <w:b/>
                <w:sz w:val="24"/>
                <w:szCs w:val="24"/>
              </w:rPr>
            </w:pPr>
          </w:p>
          <w:p w14:paraId="137AE6A1" w14:textId="77777777" w:rsidR="00532EA3" w:rsidRDefault="00532EA3">
            <w:pPr>
              <w:spacing w:after="120"/>
              <w:rPr>
                <w:rFonts w:ascii="Times New Roman" w:eastAsia="Times New Roman" w:hAnsi="Times New Roman" w:cs="Times New Roman"/>
                <w:sz w:val="24"/>
                <w:szCs w:val="24"/>
              </w:rPr>
            </w:pPr>
          </w:p>
        </w:tc>
        <w:tc>
          <w:tcPr>
            <w:tcW w:w="4104" w:type="dxa"/>
          </w:tcPr>
          <w:p w14:paraId="6CEE6615" w14:textId="77777777" w:rsidR="00532EA3" w:rsidRDefault="009F67C0">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Diagnóstico de diabetes gestacional en Catalunya durante el periodo de Ramadán</w:t>
            </w:r>
          </w:p>
        </w:tc>
      </w:tr>
      <w:tr w:rsidR="00532EA3" w14:paraId="35915989" w14:textId="77777777">
        <w:trPr>
          <w:trHeight w:val="386"/>
          <w:jc w:val="center"/>
        </w:trPr>
        <w:tc>
          <w:tcPr>
            <w:tcW w:w="4536" w:type="dxa"/>
          </w:tcPr>
          <w:p w14:paraId="76BC92DE" w14:textId="77777777" w:rsidR="00532EA3" w:rsidRDefault="009F67C0">
            <w:pPr>
              <w:spacing w:after="120"/>
              <w:rPr>
                <w:rFonts w:ascii="Times New Roman" w:eastAsia="Times New Roman" w:hAnsi="Times New Roman" w:cs="Times New Roman"/>
                <w:sz w:val="24"/>
                <w:szCs w:val="24"/>
              </w:rPr>
            </w:pPr>
            <w:r>
              <w:rPr>
                <w:rFonts w:ascii="Times New Roman" w:eastAsia="Times New Roman" w:hAnsi="Times New Roman" w:cs="Times New Roman"/>
                <w:b/>
                <w:sz w:val="24"/>
                <w:szCs w:val="24"/>
              </w:rPr>
              <w:t>Código del Protocolo CEI</w:t>
            </w:r>
          </w:p>
        </w:tc>
        <w:tc>
          <w:tcPr>
            <w:tcW w:w="4104" w:type="dxa"/>
          </w:tcPr>
          <w:p w14:paraId="3B5B3873" w14:textId="77777777" w:rsidR="00532EA3" w:rsidRDefault="00532EA3">
            <w:pPr>
              <w:spacing w:after="120"/>
              <w:rPr>
                <w:rFonts w:ascii="Times New Roman" w:eastAsia="Times New Roman" w:hAnsi="Times New Roman" w:cs="Times New Roman"/>
                <w:sz w:val="24"/>
                <w:szCs w:val="24"/>
              </w:rPr>
            </w:pPr>
          </w:p>
        </w:tc>
      </w:tr>
      <w:tr w:rsidR="00532EA3" w14:paraId="4CFDD958" w14:textId="77777777">
        <w:trPr>
          <w:trHeight w:val="386"/>
          <w:jc w:val="center"/>
        </w:trPr>
        <w:tc>
          <w:tcPr>
            <w:tcW w:w="4536" w:type="dxa"/>
          </w:tcPr>
          <w:p w14:paraId="2424BABB" w14:textId="77777777" w:rsidR="00532EA3" w:rsidRDefault="009F67C0">
            <w:pPr>
              <w:spacing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Código interno</w:t>
            </w:r>
          </w:p>
        </w:tc>
        <w:tc>
          <w:tcPr>
            <w:tcW w:w="4104" w:type="dxa"/>
          </w:tcPr>
          <w:p w14:paraId="301C693B" w14:textId="77777777" w:rsidR="00532EA3" w:rsidRDefault="009F67C0">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DAP-DMGR-2021-3</w:t>
            </w:r>
          </w:p>
        </w:tc>
      </w:tr>
      <w:tr w:rsidR="00532EA3" w14:paraId="1173F349" w14:textId="77777777">
        <w:trPr>
          <w:trHeight w:val="386"/>
          <w:jc w:val="center"/>
        </w:trPr>
        <w:tc>
          <w:tcPr>
            <w:tcW w:w="4536" w:type="dxa"/>
          </w:tcPr>
          <w:p w14:paraId="4187E7CD" w14:textId="77777777" w:rsidR="00532EA3" w:rsidRDefault="009F67C0">
            <w:pPr>
              <w:spacing w:after="120"/>
              <w:rPr>
                <w:rFonts w:ascii="Times New Roman" w:eastAsia="Times New Roman" w:hAnsi="Times New Roman" w:cs="Times New Roman"/>
                <w:sz w:val="24"/>
                <w:szCs w:val="24"/>
              </w:rPr>
            </w:pPr>
            <w:r>
              <w:rPr>
                <w:rFonts w:ascii="Times New Roman" w:eastAsia="Times New Roman" w:hAnsi="Times New Roman" w:cs="Times New Roman"/>
                <w:b/>
                <w:sz w:val="24"/>
                <w:szCs w:val="24"/>
              </w:rPr>
              <w:t>Versión del protocolo</w:t>
            </w:r>
          </w:p>
        </w:tc>
        <w:tc>
          <w:tcPr>
            <w:tcW w:w="4104" w:type="dxa"/>
          </w:tcPr>
          <w:p w14:paraId="15D46D5B" w14:textId="77777777" w:rsidR="00532EA3" w:rsidRDefault="009F67C0">
            <w:pPr>
              <w:spacing w:after="1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Draft</w:t>
            </w:r>
            <w:proofErr w:type="spellEnd"/>
          </w:p>
        </w:tc>
      </w:tr>
      <w:tr w:rsidR="00532EA3" w14:paraId="3F669B6A" w14:textId="77777777">
        <w:trPr>
          <w:trHeight w:val="386"/>
          <w:jc w:val="center"/>
        </w:trPr>
        <w:tc>
          <w:tcPr>
            <w:tcW w:w="4536" w:type="dxa"/>
          </w:tcPr>
          <w:p w14:paraId="2848E5FA" w14:textId="77777777" w:rsidR="00532EA3" w:rsidRDefault="009F67C0">
            <w:pPr>
              <w:spacing w:after="120"/>
              <w:rPr>
                <w:rFonts w:ascii="Times New Roman" w:eastAsia="Times New Roman" w:hAnsi="Times New Roman" w:cs="Times New Roman"/>
                <w:sz w:val="24"/>
                <w:szCs w:val="24"/>
              </w:rPr>
            </w:pPr>
            <w:r>
              <w:rPr>
                <w:rFonts w:ascii="Times New Roman" w:eastAsia="Times New Roman" w:hAnsi="Times New Roman" w:cs="Times New Roman"/>
                <w:b/>
                <w:sz w:val="24"/>
                <w:szCs w:val="24"/>
              </w:rPr>
              <w:t>Fecha de la última versión del protocolo</w:t>
            </w:r>
          </w:p>
        </w:tc>
        <w:tc>
          <w:tcPr>
            <w:tcW w:w="4104" w:type="dxa"/>
          </w:tcPr>
          <w:p w14:paraId="0FAB72FA" w14:textId="77777777" w:rsidR="00532EA3" w:rsidRDefault="009F67C0">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27/03/2021</w:t>
            </w:r>
          </w:p>
        </w:tc>
      </w:tr>
      <w:tr w:rsidR="00532EA3" w14:paraId="3AFF4459" w14:textId="77777777">
        <w:trPr>
          <w:trHeight w:val="386"/>
          <w:jc w:val="center"/>
        </w:trPr>
        <w:tc>
          <w:tcPr>
            <w:tcW w:w="4536" w:type="dxa"/>
          </w:tcPr>
          <w:p w14:paraId="5E650CFE" w14:textId="77777777" w:rsidR="00532EA3" w:rsidRDefault="009F67C0">
            <w:pPr>
              <w:spacing w:after="120"/>
              <w:rPr>
                <w:rFonts w:ascii="Times New Roman" w:eastAsia="Times New Roman" w:hAnsi="Times New Roman" w:cs="Times New Roman"/>
                <w:sz w:val="24"/>
                <w:szCs w:val="24"/>
              </w:rPr>
            </w:pPr>
            <w:r>
              <w:rPr>
                <w:rFonts w:ascii="Times New Roman" w:eastAsia="Times New Roman" w:hAnsi="Times New Roman" w:cs="Times New Roman"/>
                <w:b/>
                <w:sz w:val="24"/>
                <w:szCs w:val="24"/>
              </w:rPr>
              <w:t>Enfermedad de interés</w:t>
            </w:r>
          </w:p>
        </w:tc>
        <w:tc>
          <w:tcPr>
            <w:tcW w:w="4104" w:type="dxa"/>
          </w:tcPr>
          <w:p w14:paraId="65B06428" w14:textId="77777777" w:rsidR="00532EA3" w:rsidRDefault="009F67C0">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Diabetes Gestacional (DMG)</w:t>
            </w:r>
          </w:p>
        </w:tc>
      </w:tr>
      <w:tr w:rsidR="00532EA3" w14:paraId="7D84926A" w14:textId="77777777">
        <w:trPr>
          <w:trHeight w:val="881"/>
          <w:jc w:val="center"/>
        </w:trPr>
        <w:tc>
          <w:tcPr>
            <w:tcW w:w="4536" w:type="dxa"/>
          </w:tcPr>
          <w:p w14:paraId="6DEDE0CC" w14:textId="77777777" w:rsidR="00532EA3" w:rsidRDefault="009F67C0">
            <w:pPr>
              <w:spacing w:after="120"/>
              <w:rPr>
                <w:rFonts w:ascii="Times New Roman" w:eastAsia="Times New Roman" w:hAnsi="Times New Roman" w:cs="Times New Roman"/>
                <w:sz w:val="24"/>
                <w:szCs w:val="24"/>
              </w:rPr>
            </w:pPr>
            <w:r>
              <w:rPr>
                <w:rFonts w:ascii="Times New Roman" w:eastAsia="Times New Roman" w:hAnsi="Times New Roman" w:cs="Times New Roman"/>
                <w:b/>
                <w:sz w:val="24"/>
                <w:szCs w:val="24"/>
              </w:rPr>
              <w:t>Objetivos</w:t>
            </w:r>
          </w:p>
        </w:tc>
        <w:tc>
          <w:tcPr>
            <w:tcW w:w="4104" w:type="dxa"/>
          </w:tcPr>
          <w:p w14:paraId="59D5E37A" w14:textId="77777777" w:rsidR="00532EA3" w:rsidRDefault="009F67C0">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Estudiar una posible relación entre los resultados de la TTOG100g y el periodo de Ramadán en mujeres naturales de poblaciones con alta prevalencia de religión musulmana.</w:t>
            </w:r>
          </w:p>
        </w:tc>
      </w:tr>
      <w:tr w:rsidR="00532EA3" w14:paraId="2DC3CF19" w14:textId="77777777">
        <w:trPr>
          <w:trHeight w:val="971"/>
          <w:jc w:val="center"/>
        </w:trPr>
        <w:tc>
          <w:tcPr>
            <w:tcW w:w="4536" w:type="dxa"/>
          </w:tcPr>
          <w:p w14:paraId="61F1D734" w14:textId="77777777" w:rsidR="00532EA3" w:rsidRDefault="009F67C0">
            <w:pPr>
              <w:spacing w:after="120"/>
              <w:rPr>
                <w:rFonts w:ascii="Times New Roman" w:eastAsia="Times New Roman" w:hAnsi="Times New Roman" w:cs="Times New Roman"/>
                <w:sz w:val="24"/>
                <w:szCs w:val="24"/>
              </w:rPr>
            </w:pPr>
            <w:r>
              <w:rPr>
                <w:rFonts w:ascii="Times New Roman" w:eastAsia="Times New Roman" w:hAnsi="Times New Roman" w:cs="Times New Roman"/>
                <w:b/>
                <w:sz w:val="24"/>
                <w:szCs w:val="24"/>
              </w:rPr>
              <w:t>Autores</w:t>
            </w:r>
          </w:p>
        </w:tc>
        <w:tc>
          <w:tcPr>
            <w:tcW w:w="4104" w:type="dxa"/>
          </w:tcPr>
          <w:p w14:paraId="15D9D8E9" w14:textId="77777777" w:rsidR="00532EA3" w:rsidRDefault="009F67C0">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Marta Hernández García- Hospital Universitario Arnau de </w:t>
            </w:r>
            <w:proofErr w:type="spellStart"/>
            <w:r>
              <w:rPr>
                <w:rFonts w:ascii="Times New Roman" w:eastAsia="Times New Roman" w:hAnsi="Times New Roman" w:cs="Times New Roman"/>
                <w:sz w:val="24"/>
                <w:szCs w:val="24"/>
              </w:rPr>
              <w:t>Vilanova</w:t>
            </w:r>
            <w:proofErr w:type="spellEnd"/>
          </w:p>
          <w:p w14:paraId="61630F26" w14:textId="77777777" w:rsidR="00532EA3" w:rsidRDefault="009F67C0">
            <w:pPr>
              <w:spacing w:after="1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Dídac</w:t>
            </w:r>
            <w:proofErr w:type="spellEnd"/>
            <w:r>
              <w:rPr>
                <w:rFonts w:ascii="Times New Roman" w:eastAsia="Times New Roman" w:hAnsi="Times New Roman" w:cs="Times New Roman"/>
                <w:sz w:val="24"/>
                <w:szCs w:val="24"/>
              </w:rPr>
              <w:t xml:space="preserve"> Mauricio Puente - Hospital de la Santa </w:t>
            </w:r>
            <w:proofErr w:type="spellStart"/>
            <w:r>
              <w:rPr>
                <w:rFonts w:ascii="Times New Roman" w:eastAsia="Times New Roman" w:hAnsi="Times New Roman" w:cs="Times New Roman"/>
                <w:sz w:val="24"/>
                <w:szCs w:val="24"/>
              </w:rPr>
              <w:t>Creu</w:t>
            </w:r>
            <w:proofErr w:type="spellEnd"/>
            <w:r>
              <w:rPr>
                <w:rFonts w:ascii="Times New Roman" w:eastAsia="Times New Roman" w:hAnsi="Times New Roman" w:cs="Times New Roman"/>
                <w:sz w:val="24"/>
                <w:szCs w:val="24"/>
              </w:rPr>
              <w:t xml:space="preserve"> i </w:t>
            </w:r>
            <w:proofErr w:type="spellStart"/>
            <w:r>
              <w:rPr>
                <w:rFonts w:ascii="Times New Roman" w:eastAsia="Times New Roman" w:hAnsi="Times New Roman" w:cs="Times New Roman"/>
                <w:sz w:val="24"/>
                <w:szCs w:val="24"/>
              </w:rPr>
              <w:t>Sant</w:t>
            </w:r>
            <w:proofErr w:type="spellEnd"/>
            <w:r>
              <w:rPr>
                <w:rFonts w:ascii="Times New Roman" w:eastAsia="Times New Roman" w:hAnsi="Times New Roman" w:cs="Times New Roman"/>
                <w:sz w:val="24"/>
                <w:szCs w:val="24"/>
              </w:rPr>
              <w:t xml:space="preserve"> Pau</w:t>
            </w:r>
          </w:p>
          <w:p w14:paraId="304920F6" w14:textId="77777777" w:rsidR="00532EA3" w:rsidRDefault="009F67C0">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Berta </w:t>
            </w:r>
            <w:proofErr w:type="spellStart"/>
            <w:r>
              <w:rPr>
                <w:rFonts w:ascii="Times New Roman" w:eastAsia="Times New Roman" w:hAnsi="Times New Roman" w:cs="Times New Roman"/>
                <w:sz w:val="24"/>
                <w:szCs w:val="24"/>
              </w:rPr>
              <w:t>Soldevila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Madorell</w:t>
            </w:r>
            <w:proofErr w:type="spellEnd"/>
            <w:r>
              <w:rPr>
                <w:rFonts w:ascii="Times New Roman" w:eastAsia="Times New Roman" w:hAnsi="Times New Roman" w:cs="Times New Roman"/>
                <w:sz w:val="24"/>
                <w:szCs w:val="24"/>
              </w:rPr>
              <w:t xml:space="preserve"> – Hospital </w:t>
            </w:r>
            <w:proofErr w:type="spellStart"/>
            <w:r>
              <w:rPr>
                <w:rFonts w:ascii="Times New Roman" w:eastAsia="Times New Roman" w:hAnsi="Times New Roman" w:cs="Times New Roman"/>
                <w:sz w:val="24"/>
                <w:szCs w:val="24"/>
              </w:rPr>
              <w:t>Germans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Trias</w:t>
            </w:r>
            <w:proofErr w:type="spellEnd"/>
            <w:r>
              <w:rPr>
                <w:rFonts w:ascii="Times New Roman" w:eastAsia="Times New Roman" w:hAnsi="Times New Roman" w:cs="Times New Roman"/>
                <w:sz w:val="24"/>
                <w:szCs w:val="24"/>
              </w:rPr>
              <w:t xml:space="preserve"> i Pujol </w:t>
            </w:r>
          </w:p>
          <w:p w14:paraId="00825663" w14:textId="77777777" w:rsidR="00532EA3" w:rsidRDefault="009F67C0">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Josep </w:t>
            </w:r>
            <w:proofErr w:type="spellStart"/>
            <w:r>
              <w:rPr>
                <w:rFonts w:ascii="Times New Roman" w:eastAsia="Times New Roman" w:hAnsi="Times New Roman" w:cs="Times New Roman"/>
                <w:sz w:val="24"/>
                <w:szCs w:val="24"/>
              </w:rPr>
              <w:t>Franch</w:t>
            </w:r>
            <w:proofErr w:type="spellEnd"/>
            <w:r>
              <w:rPr>
                <w:rFonts w:ascii="Times New Roman" w:eastAsia="Times New Roman" w:hAnsi="Times New Roman" w:cs="Times New Roman"/>
                <w:sz w:val="24"/>
                <w:szCs w:val="24"/>
              </w:rPr>
              <w:t xml:space="preserve">-Nadal – CAP </w:t>
            </w:r>
            <w:proofErr w:type="spellStart"/>
            <w:r>
              <w:rPr>
                <w:rFonts w:ascii="Times New Roman" w:eastAsia="Times New Roman" w:hAnsi="Times New Roman" w:cs="Times New Roman"/>
                <w:sz w:val="24"/>
                <w:szCs w:val="24"/>
              </w:rPr>
              <w:t>Drassanes</w:t>
            </w:r>
            <w:proofErr w:type="spellEnd"/>
          </w:p>
          <w:p w14:paraId="2338BF5A" w14:textId="77777777" w:rsidR="00532EA3" w:rsidRDefault="009F67C0">
            <w:pPr>
              <w:spacing w:after="1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Manel</w:t>
            </w:r>
            <w:proofErr w:type="spellEnd"/>
            <w:r>
              <w:rPr>
                <w:rFonts w:ascii="Times New Roman" w:eastAsia="Times New Roman" w:hAnsi="Times New Roman" w:cs="Times New Roman"/>
                <w:sz w:val="24"/>
                <w:szCs w:val="24"/>
              </w:rPr>
              <w:t xml:space="preserve"> Mata Casas - CAP La Mina</w:t>
            </w:r>
          </w:p>
          <w:p w14:paraId="531199B1" w14:textId="77777777" w:rsidR="00532EA3" w:rsidRDefault="009F67C0">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Jordi Real- USR de Barcelona  (IDIAP Jordi Gol)</w:t>
            </w:r>
          </w:p>
          <w:p w14:paraId="6541F0E8" w14:textId="77777777" w:rsidR="00532EA3" w:rsidRDefault="009F67C0">
            <w:pPr>
              <w:spacing w:after="1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Bogdan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Vlacho</w:t>
            </w:r>
            <w:proofErr w:type="spellEnd"/>
            <w:r>
              <w:rPr>
                <w:rFonts w:ascii="Times New Roman" w:eastAsia="Times New Roman" w:hAnsi="Times New Roman" w:cs="Times New Roman"/>
                <w:sz w:val="24"/>
                <w:szCs w:val="24"/>
              </w:rPr>
              <w:t xml:space="preserve"> - USR de Barcelona  (IDIAP Jordi Gol)</w:t>
            </w:r>
          </w:p>
        </w:tc>
      </w:tr>
      <w:tr w:rsidR="00532EA3" w14:paraId="56A8FECD" w14:textId="77777777">
        <w:trPr>
          <w:trHeight w:val="971"/>
          <w:jc w:val="center"/>
        </w:trPr>
        <w:tc>
          <w:tcPr>
            <w:tcW w:w="4536" w:type="dxa"/>
          </w:tcPr>
          <w:p w14:paraId="4BECAB40" w14:textId="77777777" w:rsidR="00532EA3" w:rsidRDefault="009F67C0">
            <w:pPr>
              <w:spacing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Promotor</w:t>
            </w:r>
          </w:p>
        </w:tc>
        <w:tc>
          <w:tcPr>
            <w:tcW w:w="4104" w:type="dxa"/>
          </w:tcPr>
          <w:p w14:paraId="5172A6CB" w14:textId="77777777" w:rsidR="00532EA3" w:rsidRDefault="009F67C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Grup</w:t>
            </w:r>
            <w:proofErr w:type="spellEnd"/>
            <w:r>
              <w:rPr>
                <w:rFonts w:ascii="Times New Roman" w:eastAsia="Times New Roman" w:hAnsi="Times New Roman" w:cs="Times New Roman"/>
                <w:sz w:val="24"/>
                <w:szCs w:val="24"/>
              </w:rPr>
              <w:t xml:space="preserve"> de Recerca </w:t>
            </w:r>
            <w:proofErr w:type="spellStart"/>
            <w:r>
              <w:rPr>
                <w:rFonts w:ascii="Times New Roman" w:eastAsia="Times New Roman" w:hAnsi="Times New Roman" w:cs="Times New Roman"/>
                <w:sz w:val="24"/>
                <w:szCs w:val="24"/>
              </w:rPr>
              <w:t>Epidemiològica</w:t>
            </w:r>
            <w:proofErr w:type="spellEnd"/>
            <w:r>
              <w:rPr>
                <w:rFonts w:ascii="Times New Roman" w:eastAsia="Times New Roman" w:hAnsi="Times New Roman" w:cs="Times New Roman"/>
                <w:sz w:val="24"/>
                <w:szCs w:val="24"/>
              </w:rPr>
              <w:t xml:space="preserve"> en </w:t>
            </w:r>
            <w:proofErr w:type="spellStart"/>
            <w:r>
              <w:rPr>
                <w:rFonts w:ascii="Times New Roman" w:eastAsia="Times New Roman" w:hAnsi="Times New Roman" w:cs="Times New Roman"/>
                <w:sz w:val="24"/>
                <w:szCs w:val="24"/>
              </w:rPr>
              <w:t>Diabetis</w:t>
            </w:r>
            <w:proofErr w:type="spellEnd"/>
            <w:r>
              <w:rPr>
                <w:rFonts w:ascii="Times New Roman" w:eastAsia="Times New Roman" w:hAnsi="Times New Roman" w:cs="Times New Roman"/>
                <w:sz w:val="24"/>
                <w:szCs w:val="24"/>
              </w:rPr>
              <w:t xml:space="preserve"> des de </w:t>
            </w:r>
            <w:proofErr w:type="spellStart"/>
            <w:r>
              <w:rPr>
                <w:rFonts w:ascii="Times New Roman" w:eastAsia="Times New Roman" w:hAnsi="Times New Roman" w:cs="Times New Roman"/>
                <w:sz w:val="24"/>
                <w:szCs w:val="24"/>
              </w:rPr>
              <w:t>l'Atenció</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Primària</w:t>
            </w:r>
            <w:proofErr w:type="spellEnd"/>
            <w:r>
              <w:rPr>
                <w:rFonts w:ascii="Times New Roman" w:eastAsia="Times New Roman" w:hAnsi="Times New Roman" w:cs="Times New Roman"/>
                <w:sz w:val="24"/>
                <w:szCs w:val="24"/>
              </w:rPr>
              <w:t xml:space="preserve"> (DAP_CAT)</w:t>
            </w:r>
          </w:p>
          <w:p w14:paraId="36758CD8" w14:textId="77777777" w:rsidR="00532EA3" w:rsidRDefault="00532EA3">
            <w:pPr>
              <w:spacing w:line="276" w:lineRule="auto"/>
              <w:rPr>
                <w:rFonts w:ascii="Times New Roman" w:eastAsia="Times New Roman" w:hAnsi="Times New Roman" w:cs="Times New Roman"/>
                <w:sz w:val="24"/>
                <w:szCs w:val="24"/>
              </w:rPr>
            </w:pPr>
          </w:p>
        </w:tc>
      </w:tr>
      <w:tr w:rsidR="00532EA3" w14:paraId="74DAC3FD" w14:textId="77777777">
        <w:trPr>
          <w:trHeight w:val="971"/>
          <w:jc w:val="center"/>
        </w:trPr>
        <w:tc>
          <w:tcPr>
            <w:tcW w:w="4536" w:type="dxa"/>
          </w:tcPr>
          <w:p w14:paraId="2C43F17D" w14:textId="77777777" w:rsidR="00532EA3" w:rsidRDefault="009F67C0">
            <w:pPr>
              <w:spacing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Comité de ética</w:t>
            </w:r>
          </w:p>
        </w:tc>
        <w:tc>
          <w:tcPr>
            <w:tcW w:w="4104" w:type="dxa"/>
          </w:tcPr>
          <w:p w14:paraId="45941B48" w14:textId="77777777" w:rsidR="00532EA3" w:rsidRDefault="009F67C0">
            <w:pPr>
              <w:rPr>
                <w:rFonts w:ascii="Times New Roman" w:eastAsia="Times New Roman" w:hAnsi="Times New Roman" w:cs="Times New Roman"/>
                <w:sz w:val="24"/>
                <w:szCs w:val="24"/>
              </w:rPr>
            </w:pPr>
            <w:r>
              <w:rPr>
                <w:rFonts w:ascii="Times New Roman" w:eastAsia="Times New Roman" w:hAnsi="Times New Roman" w:cs="Times New Roman"/>
                <w:sz w:val="24"/>
                <w:szCs w:val="24"/>
              </w:rPr>
              <w:t>CEI IDIAP Jordi Gol</w:t>
            </w:r>
          </w:p>
          <w:p w14:paraId="5DE76EF3" w14:textId="77777777" w:rsidR="00532EA3" w:rsidRDefault="009F67C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 </w:t>
            </w:r>
            <w:proofErr w:type="spellStart"/>
            <w:r>
              <w:rPr>
                <w:rFonts w:ascii="Times New Roman" w:eastAsia="Times New Roman" w:hAnsi="Times New Roman" w:cs="Times New Roman"/>
                <w:sz w:val="24"/>
                <w:szCs w:val="24"/>
              </w:rPr>
              <w:t>Via</w:t>
            </w:r>
            <w:proofErr w:type="spellEnd"/>
            <w:r>
              <w:rPr>
                <w:rFonts w:ascii="Times New Roman" w:eastAsia="Times New Roman" w:hAnsi="Times New Roman" w:cs="Times New Roman"/>
                <w:sz w:val="24"/>
                <w:szCs w:val="24"/>
              </w:rPr>
              <w:t xml:space="preserve"> 587 ático</w:t>
            </w:r>
          </w:p>
          <w:p w14:paraId="1298394C" w14:textId="77777777" w:rsidR="00532EA3" w:rsidRDefault="009F67C0">
            <w:pPr>
              <w:rPr>
                <w:rFonts w:ascii="Times New Roman" w:eastAsia="Times New Roman" w:hAnsi="Times New Roman" w:cs="Times New Roman"/>
                <w:sz w:val="24"/>
                <w:szCs w:val="24"/>
              </w:rPr>
            </w:pPr>
            <w:r>
              <w:rPr>
                <w:rFonts w:ascii="Times New Roman" w:eastAsia="Times New Roman" w:hAnsi="Times New Roman" w:cs="Times New Roman"/>
                <w:sz w:val="24"/>
                <w:szCs w:val="24"/>
              </w:rPr>
              <w:t>08007 Barcelona</w:t>
            </w:r>
          </w:p>
        </w:tc>
      </w:tr>
    </w:tbl>
    <w:p w14:paraId="079DC7A3" w14:textId="77777777" w:rsidR="00532EA3" w:rsidRDefault="00532EA3">
      <w:pPr>
        <w:rPr>
          <w:rFonts w:ascii="Times New Roman" w:eastAsia="Times New Roman" w:hAnsi="Times New Roman" w:cs="Times New Roman"/>
          <w:b/>
          <w:sz w:val="24"/>
          <w:szCs w:val="24"/>
        </w:rPr>
      </w:pPr>
    </w:p>
    <w:p w14:paraId="4B005C1B" w14:textId="77777777" w:rsidR="00532EA3" w:rsidRDefault="00532EA3">
      <w:pPr>
        <w:rPr>
          <w:rFonts w:ascii="Times New Roman" w:eastAsia="Times New Roman" w:hAnsi="Times New Roman" w:cs="Times New Roman"/>
          <w:b/>
          <w:sz w:val="24"/>
          <w:szCs w:val="24"/>
        </w:rPr>
      </w:pPr>
    </w:p>
    <w:p w14:paraId="67DA51DF" w14:textId="77777777" w:rsidR="00532EA3" w:rsidRDefault="00532EA3">
      <w:pPr>
        <w:spacing w:after="60" w:line="276" w:lineRule="auto"/>
        <w:rPr>
          <w:rFonts w:ascii="Times New Roman" w:eastAsia="Times New Roman" w:hAnsi="Times New Roman" w:cs="Times New Roman"/>
          <w:b/>
          <w:sz w:val="24"/>
          <w:szCs w:val="24"/>
        </w:rPr>
      </w:pPr>
    </w:p>
    <w:p w14:paraId="3D83BE97" w14:textId="77777777" w:rsidR="00532EA3" w:rsidRDefault="00532EA3">
      <w:pPr>
        <w:spacing w:after="60" w:line="276" w:lineRule="auto"/>
        <w:rPr>
          <w:rFonts w:ascii="Times New Roman" w:eastAsia="Times New Roman" w:hAnsi="Times New Roman" w:cs="Times New Roman"/>
          <w:b/>
          <w:sz w:val="24"/>
          <w:szCs w:val="24"/>
        </w:rPr>
      </w:pPr>
    </w:p>
    <w:p w14:paraId="023373E3" w14:textId="77777777" w:rsidR="00532EA3" w:rsidRDefault="00532EA3">
      <w:pPr>
        <w:spacing w:after="60" w:line="276" w:lineRule="auto"/>
        <w:rPr>
          <w:rFonts w:ascii="Times New Roman" w:eastAsia="Times New Roman" w:hAnsi="Times New Roman" w:cs="Times New Roman"/>
          <w:b/>
          <w:sz w:val="24"/>
          <w:szCs w:val="24"/>
        </w:rPr>
      </w:pPr>
    </w:p>
    <w:p w14:paraId="0AF17474" w14:textId="77777777" w:rsidR="00532EA3" w:rsidRDefault="00532EA3">
      <w:pPr>
        <w:spacing w:after="60" w:line="276" w:lineRule="auto"/>
        <w:rPr>
          <w:rFonts w:ascii="Times New Roman" w:eastAsia="Times New Roman" w:hAnsi="Times New Roman" w:cs="Times New Roman"/>
          <w:b/>
          <w:sz w:val="24"/>
          <w:szCs w:val="24"/>
        </w:rPr>
      </w:pPr>
    </w:p>
    <w:p w14:paraId="6C0D4754" w14:textId="77777777" w:rsidR="00532EA3" w:rsidRDefault="00532EA3">
      <w:pPr>
        <w:spacing w:after="60" w:line="276" w:lineRule="auto"/>
        <w:rPr>
          <w:rFonts w:ascii="Times New Roman" w:eastAsia="Times New Roman" w:hAnsi="Times New Roman" w:cs="Times New Roman"/>
          <w:b/>
          <w:sz w:val="24"/>
          <w:szCs w:val="24"/>
        </w:rPr>
      </w:pPr>
    </w:p>
    <w:p w14:paraId="54765365" w14:textId="77777777" w:rsidR="00532EA3" w:rsidRDefault="00532EA3">
      <w:pPr>
        <w:spacing w:after="60" w:line="276" w:lineRule="auto"/>
        <w:rPr>
          <w:rFonts w:ascii="Times New Roman" w:eastAsia="Times New Roman" w:hAnsi="Times New Roman" w:cs="Times New Roman"/>
          <w:b/>
          <w:sz w:val="24"/>
          <w:szCs w:val="24"/>
        </w:rPr>
      </w:pPr>
    </w:p>
    <w:p w14:paraId="5A6A3E5A" w14:textId="77777777" w:rsidR="00532EA3" w:rsidRDefault="00532EA3">
      <w:pPr>
        <w:spacing w:after="60" w:line="276" w:lineRule="auto"/>
        <w:rPr>
          <w:rFonts w:ascii="Times New Roman" w:eastAsia="Times New Roman" w:hAnsi="Times New Roman" w:cs="Times New Roman"/>
          <w:b/>
          <w:sz w:val="24"/>
          <w:szCs w:val="24"/>
        </w:rPr>
      </w:pPr>
    </w:p>
    <w:p w14:paraId="38E6FBC8" w14:textId="77777777" w:rsidR="00532EA3" w:rsidRDefault="00532EA3">
      <w:pPr>
        <w:spacing w:after="60" w:line="276" w:lineRule="auto"/>
        <w:rPr>
          <w:rFonts w:ascii="Times New Roman" w:eastAsia="Times New Roman" w:hAnsi="Times New Roman" w:cs="Times New Roman"/>
          <w:b/>
          <w:sz w:val="24"/>
          <w:szCs w:val="24"/>
        </w:rPr>
      </w:pPr>
    </w:p>
    <w:p w14:paraId="1055EF84" w14:textId="77777777" w:rsidR="00532EA3" w:rsidRDefault="00532EA3">
      <w:pPr>
        <w:spacing w:after="60" w:line="276" w:lineRule="auto"/>
        <w:rPr>
          <w:rFonts w:ascii="Times New Roman" w:eastAsia="Times New Roman" w:hAnsi="Times New Roman" w:cs="Times New Roman"/>
          <w:b/>
          <w:sz w:val="24"/>
          <w:szCs w:val="24"/>
        </w:rPr>
      </w:pPr>
    </w:p>
    <w:p w14:paraId="4BD255D9" w14:textId="77777777" w:rsidR="00532EA3" w:rsidRDefault="00532EA3">
      <w:pPr>
        <w:spacing w:after="60" w:line="276" w:lineRule="auto"/>
        <w:rPr>
          <w:rFonts w:ascii="Times New Roman" w:eastAsia="Times New Roman" w:hAnsi="Times New Roman" w:cs="Times New Roman"/>
          <w:b/>
          <w:sz w:val="24"/>
          <w:szCs w:val="24"/>
        </w:rPr>
      </w:pPr>
    </w:p>
    <w:p w14:paraId="5F3436D4" w14:textId="77777777" w:rsidR="00532EA3" w:rsidRDefault="00532EA3">
      <w:pPr>
        <w:spacing w:after="60" w:line="276" w:lineRule="auto"/>
        <w:rPr>
          <w:rFonts w:ascii="Times New Roman" w:eastAsia="Times New Roman" w:hAnsi="Times New Roman" w:cs="Times New Roman"/>
          <w:b/>
          <w:sz w:val="24"/>
          <w:szCs w:val="24"/>
        </w:rPr>
      </w:pPr>
    </w:p>
    <w:p w14:paraId="71284A6A" w14:textId="77777777" w:rsidR="00532EA3" w:rsidRDefault="00532EA3">
      <w:pPr>
        <w:spacing w:after="60" w:line="276" w:lineRule="auto"/>
        <w:rPr>
          <w:rFonts w:ascii="Times New Roman" w:eastAsia="Times New Roman" w:hAnsi="Times New Roman" w:cs="Times New Roman"/>
          <w:b/>
          <w:sz w:val="24"/>
          <w:szCs w:val="24"/>
        </w:rPr>
      </w:pPr>
    </w:p>
    <w:p w14:paraId="31BBB7D3" w14:textId="77777777" w:rsidR="00532EA3" w:rsidRDefault="00532EA3">
      <w:pPr>
        <w:spacing w:after="60" w:line="276" w:lineRule="auto"/>
        <w:rPr>
          <w:rFonts w:ascii="Times New Roman" w:eastAsia="Times New Roman" w:hAnsi="Times New Roman" w:cs="Times New Roman"/>
          <w:b/>
          <w:sz w:val="24"/>
          <w:szCs w:val="24"/>
        </w:rPr>
      </w:pPr>
    </w:p>
    <w:p w14:paraId="0987E21D" w14:textId="77777777" w:rsidR="00532EA3" w:rsidRDefault="00532EA3">
      <w:pPr>
        <w:spacing w:after="60" w:line="276" w:lineRule="auto"/>
        <w:rPr>
          <w:rFonts w:ascii="Times New Roman" w:eastAsia="Times New Roman" w:hAnsi="Times New Roman" w:cs="Times New Roman"/>
          <w:b/>
          <w:sz w:val="24"/>
          <w:szCs w:val="24"/>
        </w:rPr>
      </w:pPr>
    </w:p>
    <w:p w14:paraId="3CFA1873" w14:textId="77777777" w:rsidR="00532EA3" w:rsidRDefault="00532EA3">
      <w:pPr>
        <w:spacing w:after="60" w:line="276" w:lineRule="auto"/>
        <w:rPr>
          <w:rFonts w:ascii="Times New Roman" w:eastAsia="Times New Roman" w:hAnsi="Times New Roman" w:cs="Times New Roman"/>
          <w:b/>
          <w:sz w:val="24"/>
          <w:szCs w:val="24"/>
        </w:rPr>
      </w:pPr>
    </w:p>
    <w:p w14:paraId="6188CA2B" w14:textId="77777777" w:rsidR="00532EA3" w:rsidRDefault="00532EA3">
      <w:pPr>
        <w:spacing w:after="60" w:line="276" w:lineRule="auto"/>
        <w:rPr>
          <w:rFonts w:ascii="Times New Roman" w:eastAsia="Times New Roman" w:hAnsi="Times New Roman" w:cs="Times New Roman"/>
          <w:b/>
          <w:sz w:val="24"/>
          <w:szCs w:val="24"/>
        </w:rPr>
      </w:pPr>
    </w:p>
    <w:p w14:paraId="57C0BE05" w14:textId="77777777" w:rsidR="00532EA3" w:rsidRDefault="00532EA3">
      <w:pPr>
        <w:spacing w:after="60" w:line="276" w:lineRule="auto"/>
        <w:rPr>
          <w:rFonts w:ascii="Times New Roman" w:eastAsia="Times New Roman" w:hAnsi="Times New Roman" w:cs="Times New Roman"/>
          <w:b/>
          <w:sz w:val="24"/>
          <w:szCs w:val="24"/>
        </w:rPr>
      </w:pPr>
    </w:p>
    <w:p w14:paraId="18469CF6" w14:textId="77777777" w:rsidR="00532EA3" w:rsidRDefault="00532EA3">
      <w:pPr>
        <w:spacing w:after="60" w:line="276" w:lineRule="auto"/>
        <w:rPr>
          <w:rFonts w:ascii="Times New Roman" w:eastAsia="Times New Roman" w:hAnsi="Times New Roman" w:cs="Times New Roman"/>
          <w:b/>
          <w:sz w:val="24"/>
          <w:szCs w:val="24"/>
        </w:rPr>
      </w:pPr>
    </w:p>
    <w:p w14:paraId="6800465B" w14:textId="77777777" w:rsidR="00532EA3" w:rsidRDefault="00532EA3">
      <w:pPr>
        <w:spacing w:after="60" w:line="276" w:lineRule="auto"/>
        <w:rPr>
          <w:rFonts w:ascii="Times New Roman" w:eastAsia="Times New Roman" w:hAnsi="Times New Roman" w:cs="Times New Roman"/>
          <w:b/>
          <w:sz w:val="24"/>
          <w:szCs w:val="24"/>
        </w:rPr>
      </w:pPr>
    </w:p>
    <w:p w14:paraId="6D980BB7" w14:textId="77777777" w:rsidR="00532EA3" w:rsidRDefault="00532EA3">
      <w:pPr>
        <w:spacing w:after="60" w:line="276" w:lineRule="auto"/>
        <w:rPr>
          <w:rFonts w:ascii="Times New Roman" w:eastAsia="Times New Roman" w:hAnsi="Times New Roman" w:cs="Times New Roman"/>
          <w:b/>
          <w:sz w:val="24"/>
          <w:szCs w:val="24"/>
        </w:rPr>
      </w:pPr>
    </w:p>
    <w:p w14:paraId="7D065294" w14:textId="77777777" w:rsidR="00532EA3" w:rsidRDefault="00532EA3">
      <w:pPr>
        <w:spacing w:after="60" w:line="276" w:lineRule="auto"/>
        <w:rPr>
          <w:rFonts w:ascii="Times New Roman" w:eastAsia="Times New Roman" w:hAnsi="Times New Roman" w:cs="Times New Roman"/>
          <w:b/>
          <w:sz w:val="24"/>
          <w:szCs w:val="24"/>
        </w:rPr>
      </w:pPr>
    </w:p>
    <w:p w14:paraId="769AF591" w14:textId="77777777" w:rsidR="00532EA3" w:rsidRDefault="00532EA3">
      <w:pPr>
        <w:spacing w:after="60" w:line="276" w:lineRule="auto"/>
        <w:rPr>
          <w:rFonts w:ascii="Times New Roman" w:eastAsia="Times New Roman" w:hAnsi="Times New Roman" w:cs="Times New Roman"/>
          <w:b/>
          <w:sz w:val="24"/>
          <w:szCs w:val="24"/>
        </w:rPr>
      </w:pPr>
    </w:p>
    <w:p w14:paraId="31CBBAFB" w14:textId="77777777" w:rsidR="00532EA3" w:rsidRDefault="00532EA3">
      <w:pPr>
        <w:spacing w:after="60" w:line="276" w:lineRule="auto"/>
        <w:rPr>
          <w:rFonts w:ascii="Times New Roman" w:eastAsia="Times New Roman" w:hAnsi="Times New Roman" w:cs="Times New Roman"/>
          <w:b/>
          <w:sz w:val="24"/>
          <w:szCs w:val="24"/>
        </w:rPr>
      </w:pPr>
    </w:p>
    <w:p w14:paraId="6FD0FA09" w14:textId="77777777" w:rsidR="00532EA3" w:rsidRDefault="00532EA3">
      <w:pPr>
        <w:spacing w:after="60" w:line="276" w:lineRule="auto"/>
        <w:rPr>
          <w:rFonts w:ascii="Times New Roman" w:eastAsia="Times New Roman" w:hAnsi="Times New Roman" w:cs="Times New Roman"/>
          <w:b/>
          <w:sz w:val="24"/>
          <w:szCs w:val="24"/>
        </w:rPr>
      </w:pPr>
    </w:p>
    <w:p w14:paraId="3F1516B8" w14:textId="77777777" w:rsidR="00532EA3" w:rsidRDefault="00532EA3">
      <w:pPr>
        <w:spacing w:after="60" w:line="276" w:lineRule="auto"/>
        <w:rPr>
          <w:rFonts w:ascii="Times New Roman" w:eastAsia="Times New Roman" w:hAnsi="Times New Roman" w:cs="Times New Roman"/>
          <w:b/>
          <w:sz w:val="24"/>
          <w:szCs w:val="24"/>
        </w:rPr>
      </w:pPr>
    </w:p>
    <w:p w14:paraId="2715569B" w14:textId="77777777" w:rsidR="00532EA3" w:rsidRDefault="00532EA3">
      <w:pPr>
        <w:spacing w:after="60" w:line="276" w:lineRule="auto"/>
        <w:rPr>
          <w:rFonts w:ascii="Times New Roman" w:eastAsia="Times New Roman" w:hAnsi="Times New Roman" w:cs="Times New Roman"/>
          <w:b/>
          <w:sz w:val="24"/>
          <w:szCs w:val="24"/>
        </w:rPr>
      </w:pPr>
    </w:p>
    <w:p w14:paraId="78A82FE7" w14:textId="77777777" w:rsidR="00532EA3" w:rsidRDefault="00532EA3">
      <w:pPr>
        <w:spacing w:after="60" w:line="276" w:lineRule="auto"/>
        <w:rPr>
          <w:rFonts w:ascii="Times New Roman" w:eastAsia="Times New Roman" w:hAnsi="Times New Roman" w:cs="Times New Roman"/>
          <w:b/>
          <w:sz w:val="24"/>
          <w:szCs w:val="24"/>
        </w:rPr>
      </w:pPr>
    </w:p>
    <w:p w14:paraId="6742A894" w14:textId="77777777" w:rsidR="00532EA3" w:rsidRDefault="00532EA3">
      <w:pPr>
        <w:spacing w:after="60" w:line="276" w:lineRule="auto"/>
        <w:rPr>
          <w:rFonts w:ascii="Times New Roman" w:eastAsia="Times New Roman" w:hAnsi="Times New Roman" w:cs="Times New Roman"/>
          <w:b/>
          <w:sz w:val="24"/>
          <w:szCs w:val="24"/>
        </w:rPr>
      </w:pPr>
    </w:p>
    <w:p w14:paraId="034A12C1" w14:textId="77777777" w:rsidR="00532EA3" w:rsidRDefault="00532EA3">
      <w:pPr>
        <w:widowControl w:val="0"/>
        <w:rPr>
          <w:rFonts w:ascii="Times New Roman" w:eastAsia="Times New Roman" w:hAnsi="Times New Roman" w:cs="Times New Roman"/>
          <w:b/>
          <w:sz w:val="24"/>
          <w:szCs w:val="24"/>
        </w:rPr>
      </w:pPr>
    </w:p>
    <w:p w14:paraId="4BBE398C" w14:textId="77777777" w:rsidR="00532EA3" w:rsidRDefault="009F67C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FIRMA DE PROTOCOLO</w:t>
      </w:r>
    </w:p>
    <w:p w14:paraId="5BB29BFB" w14:textId="77777777" w:rsidR="00532EA3" w:rsidRDefault="00532EA3">
      <w:pPr>
        <w:widowControl w:val="0"/>
        <w:jc w:val="center"/>
        <w:rPr>
          <w:rFonts w:ascii="Times New Roman" w:eastAsia="Times New Roman" w:hAnsi="Times New Roman" w:cs="Times New Roman"/>
          <w:b/>
          <w:sz w:val="24"/>
          <w:szCs w:val="24"/>
        </w:rPr>
      </w:pPr>
    </w:p>
    <w:p w14:paraId="6E16E125" w14:textId="77777777" w:rsidR="00532EA3" w:rsidRDefault="00532EA3">
      <w:pPr>
        <w:widowControl w:val="0"/>
        <w:rPr>
          <w:rFonts w:ascii="Times New Roman" w:eastAsia="Times New Roman" w:hAnsi="Times New Roman" w:cs="Times New Roman"/>
          <w:b/>
          <w:sz w:val="24"/>
          <w:szCs w:val="24"/>
        </w:rPr>
      </w:pPr>
    </w:p>
    <w:p w14:paraId="7EC83708" w14:textId="77777777" w:rsidR="00532EA3" w:rsidRDefault="00532EA3">
      <w:pPr>
        <w:widowControl w:val="0"/>
        <w:rPr>
          <w:rFonts w:ascii="Times New Roman" w:eastAsia="Times New Roman" w:hAnsi="Times New Roman" w:cs="Times New Roman"/>
          <w:sz w:val="24"/>
          <w:szCs w:val="24"/>
        </w:rPr>
      </w:pPr>
    </w:p>
    <w:p w14:paraId="61F43201" w14:textId="77777777" w:rsidR="00532EA3" w:rsidRDefault="00532EA3">
      <w:pPr>
        <w:widowControl w:val="0"/>
        <w:rPr>
          <w:rFonts w:ascii="Times New Roman" w:eastAsia="Times New Roman" w:hAnsi="Times New Roman" w:cs="Times New Roman"/>
          <w:sz w:val="24"/>
          <w:szCs w:val="24"/>
        </w:rPr>
      </w:pPr>
    </w:p>
    <w:p w14:paraId="702F3331" w14:textId="77777777" w:rsidR="00532EA3" w:rsidRDefault="009F67C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el estudio titulado: "Diagnóstico de diabetes gestacional en Catalunya durante el periodo de </w:t>
      </w:r>
      <w:proofErr w:type="spellStart"/>
      <w:r>
        <w:rPr>
          <w:rFonts w:ascii="Times New Roman" w:eastAsia="Times New Roman" w:hAnsi="Times New Roman" w:cs="Times New Roman"/>
          <w:sz w:val="24"/>
          <w:szCs w:val="24"/>
        </w:rPr>
        <w:t>Ramadan</w:t>
      </w:r>
      <w:proofErr w:type="spellEnd"/>
      <w:r>
        <w:rPr>
          <w:rFonts w:ascii="Times New Roman" w:eastAsia="Times New Roman" w:hAnsi="Times New Roman" w:cs="Times New Roman"/>
          <w:sz w:val="24"/>
          <w:szCs w:val="24"/>
        </w:rPr>
        <w:t>”</w:t>
      </w:r>
    </w:p>
    <w:p w14:paraId="5DCBCF0B" w14:textId="77777777" w:rsidR="00532EA3" w:rsidRDefault="00532EA3">
      <w:pPr>
        <w:widowControl w:val="0"/>
        <w:rPr>
          <w:rFonts w:ascii="Times New Roman" w:eastAsia="Times New Roman" w:hAnsi="Times New Roman" w:cs="Times New Roman"/>
          <w:sz w:val="24"/>
          <w:szCs w:val="24"/>
        </w:rPr>
      </w:pPr>
    </w:p>
    <w:p w14:paraId="6ED2B6BB" w14:textId="77777777" w:rsidR="00532EA3" w:rsidRDefault="009F67C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Confirmo que acepto realizar el estudio de conformidad con el Protocolo.</w:t>
      </w:r>
    </w:p>
    <w:p w14:paraId="24B906B1" w14:textId="77777777" w:rsidR="00532EA3" w:rsidRDefault="00532EA3">
      <w:pPr>
        <w:widowControl w:val="0"/>
        <w:rPr>
          <w:rFonts w:ascii="Times New Roman" w:eastAsia="Times New Roman" w:hAnsi="Times New Roman" w:cs="Times New Roman"/>
          <w:sz w:val="24"/>
          <w:szCs w:val="24"/>
        </w:rPr>
      </w:pPr>
    </w:p>
    <w:p w14:paraId="6942775C" w14:textId="77777777" w:rsidR="00532EA3" w:rsidRDefault="009F67C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Estoy de acuerdo en que soy responsable de la conducta general del estudio.</w:t>
      </w:r>
    </w:p>
    <w:p w14:paraId="35E9F411" w14:textId="77777777" w:rsidR="00532EA3" w:rsidRDefault="00532EA3">
      <w:pPr>
        <w:widowControl w:val="0"/>
        <w:rPr>
          <w:rFonts w:ascii="Times New Roman" w:eastAsia="Times New Roman" w:hAnsi="Times New Roman" w:cs="Times New Roman"/>
          <w:sz w:val="24"/>
          <w:szCs w:val="24"/>
        </w:rPr>
      </w:pPr>
    </w:p>
    <w:p w14:paraId="6B44FC60" w14:textId="77777777" w:rsidR="00532EA3" w:rsidRDefault="009F67C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Estoy de acuerdo en llevar a cabo el estudio personalmente o supervisar el logro.</w:t>
      </w:r>
    </w:p>
    <w:p w14:paraId="5092E4A9" w14:textId="77777777" w:rsidR="00532EA3" w:rsidRDefault="00532EA3">
      <w:pPr>
        <w:widowControl w:val="0"/>
        <w:rPr>
          <w:rFonts w:ascii="Times New Roman" w:eastAsia="Times New Roman" w:hAnsi="Times New Roman" w:cs="Times New Roman"/>
          <w:sz w:val="24"/>
          <w:szCs w:val="24"/>
        </w:rPr>
      </w:pPr>
    </w:p>
    <w:p w14:paraId="2E5B15EA" w14:textId="77777777" w:rsidR="00532EA3" w:rsidRDefault="009F67C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Estoy de acuerdo en asegurar que todos los investigadores asociados involucrados en el estudio estén informados sobre sus obligaciones y que existan mecanismos establecidos para garantizar la calidad del estudio.</w:t>
      </w:r>
    </w:p>
    <w:p w14:paraId="776488C6" w14:textId="77777777" w:rsidR="00532EA3" w:rsidRDefault="00532EA3">
      <w:pPr>
        <w:widowControl w:val="0"/>
        <w:ind w:left="720"/>
        <w:rPr>
          <w:rFonts w:ascii="Times New Roman" w:eastAsia="Times New Roman" w:hAnsi="Times New Roman" w:cs="Times New Roman"/>
          <w:sz w:val="24"/>
          <w:szCs w:val="24"/>
        </w:rPr>
      </w:pPr>
    </w:p>
    <w:p w14:paraId="66DFFACE" w14:textId="77777777" w:rsidR="00532EA3" w:rsidRDefault="00532EA3">
      <w:pPr>
        <w:widowControl w:val="0"/>
        <w:ind w:left="720"/>
        <w:rPr>
          <w:rFonts w:ascii="Times New Roman" w:eastAsia="Times New Roman" w:hAnsi="Times New Roman" w:cs="Times New Roman"/>
          <w:sz w:val="24"/>
          <w:szCs w:val="24"/>
        </w:rPr>
      </w:pPr>
    </w:p>
    <w:p w14:paraId="39A599D0" w14:textId="77777777" w:rsidR="00532EA3" w:rsidRDefault="00532EA3">
      <w:pPr>
        <w:widowControl w:val="0"/>
        <w:ind w:left="720"/>
        <w:rPr>
          <w:rFonts w:ascii="Times New Roman" w:eastAsia="Times New Roman" w:hAnsi="Times New Roman" w:cs="Times New Roman"/>
          <w:sz w:val="24"/>
          <w:szCs w:val="24"/>
        </w:rPr>
      </w:pPr>
    </w:p>
    <w:p w14:paraId="210A8666" w14:textId="77777777" w:rsidR="00532EA3" w:rsidRDefault="00532EA3">
      <w:pPr>
        <w:widowControl w:val="0"/>
        <w:ind w:left="720"/>
        <w:rPr>
          <w:rFonts w:ascii="Times New Roman" w:eastAsia="Times New Roman" w:hAnsi="Times New Roman" w:cs="Times New Roman"/>
          <w:sz w:val="24"/>
          <w:szCs w:val="24"/>
        </w:rPr>
      </w:pPr>
    </w:p>
    <w:p w14:paraId="2BD2B59F" w14:textId="77777777" w:rsidR="00532EA3" w:rsidRDefault="009F67C0">
      <w:pPr>
        <w:widowControl w:v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w:t>
      </w:r>
    </w:p>
    <w:p w14:paraId="4D8E61F0" w14:textId="77777777" w:rsidR="00532EA3" w:rsidRDefault="009F67C0">
      <w:pPr>
        <w:widowControl w:v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Dra. Marta Hernández García MD, PhD</w:t>
      </w:r>
    </w:p>
    <w:p w14:paraId="6A501179" w14:textId="77777777" w:rsidR="00532EA3" w:rsidRDefault="009F67C0">
      <w:pPr>
        <w:widowControl w:val="0"/>
        <w:ind w:left="720"/>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 xml:space="preserve">Investigadora principal </w:t>
      </w:r>
    </w:p>
    <w:p w14:paraId="1CBB2E45" w14:textId="77777777" w:rsidR="00532EA3" w:rsidRDefault="009F67C0">
      <w:pPr>
        <w:widowControl w:v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Médico </w:t>
      </w:r>
      <w:proofErr w:type="spellStart"/>
      <w:r>
        <w:rPr>
          <w:rFonts w:ascii="Times New Roman" w:eastAsia="Times New Roman" w:hAnsi="Times New Roman" w:cs="Times New Roman"/>
          <w:sz w:val="24"/>
          <w:szCs w:val="24"/>
        </w:rPr>
        <w:t>Adjuta</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Endocrinologia</w:t>
      </w:r>
      <w:proofErr w:type="spellEnd"/>
      <w:r>
        <w:rPr>
          <w:rFonts w:ascii="Times New Roman" w:eastAsia="Times New Roman" w:hAnsi="Times New Roman" w:cs="Times New Roman"/>
          <w:sz w:val="24"/>
          <w:szCs w:val="24"/>
        </w:rPr>
        <w:t xml:space="preserve"> i </w:t>
      </w:r>
      <w:proofErr w:type="spellStart"/>
      <w:r>
        <w:rPr>
          <w:rFonts w:ascii="Times New Roman" w:eastAsia="Times New Roman" w:hAnsi="Times New Roman" w:cs="Times New Roman"/>
          <w:sz w:val="24"/>
          <w:szCs w:val="24"/>
        </w:rPr>
        <w:t>Nutrició</w:t>
      </w:r>
      <w:proofErr w:type="spellEnd"/>
    </w:p>
    <w:p w14:paraId="53EAC257" w14:textId="77777777" w:rsidR="00532EA3" w:rsidRDefault="009F67C0">
      <w:pPr>
        <w:widowControl w:v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Hospital Universitario Arnau de </w:t>
      </w:r>
      <w:proofErr w:type="spellStart"/>
      <w:r>
        <w:rPr>
          <w:rFonts w:ascii="Times New Roman" w:eastAsia="Times New Roman" w:hAnsi="Times New Roman" w:cs="Times New Roman"/>
          <w:sz w:val="24"/>
          <w:szCs w:val="24"/>
        </w:rPr>
        <w:t>Vilanova</w:t>
      </w:r>
      <w:proofErr w:type="spellEnd"/>
      <w:r>
        <w:rPr>
          <w:rFonts w:ascii="Times New Roman" w:eastAsia="Times New Roman" w:hAnsi="Times New Roman" w:cs="Times New Roman"/>
          <w:sz w:val="24"/>
          <w:szCs w:val="24"/>
        </w:rPr>
        <w:t xml:space="preserve"> </w:t>
      </w:r>
    </w:p>
    <w:p w14:paraId="702E6310" w14:textId="77777777" w:rsidR="00532EA3" w:rsidRDefault="009F67C0">
      <w:pPr>
        <w:widowControl w:v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Correo electrónico: </w:t>
      </w:r>
    </w:p>
    <w:p w14:paraId="3E9B4663" w14:textId="77777777" w:rsidR="00532EA3" w:rsidRDefault="00532EA3">
      <w:pPr>
        <w:widowControl w:val="0"/>
        <w:ind w:left="720"/>
        <w:rPr>
          <w:rFonts w:ascii="Times New Roman" w:eastAsia="Times New Roman" w:hAnsi="Times New Roman" w:cs="Times New Roman"/>
          <w:sz w:val="24"/>
          <w:szCs w:val="24"/>
        </w:rPr>
      </w:pPr>
    </w:p>
    <w:p w14:paraId="65E81B41" w14:textId="77777777" w:rsidR="00532EA3" w:rsidRDefault="00532EA3">
      <w:pPr>
        <w:widowControl w:val="0"/>
        <w:ind w:left="720"/>
        <w:rPr>
          <w:rFonts w:ascii="Times New Roman" w:eastAsia="Times New Roman" w:hAnsi="Times New Roman" w:cs="Times New Roman"/>
          <w:sz w:val="24"/>
          <w:szCs w:val="24"/>
        </w:rPr>
      </w:pPr>
    </w:p>
    <w:p w14:paraId="146A7DE8" w14:textId="77777777" w:rsidR="00532EA3" w:rsidRDefault="009F67C0">
      <w:pPr>
        <w:widowControl w:v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w:t>
      </w:r>
    </w:p>
    <w:p w14:paraId="546CF955" w14:textId="77777777" w:rsidR="00532EA3" w:rsidRDefault="009F67C0">
      <w:pPr>
        <w:widowControl w:v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 </w:t>
      </w:r>
      <w:proofErr w:type="spellStart"/>
      <w:r>
        <w:rPr>
          <w:rFonts w:ascii="Times New Roman" w:eastAsia="Times New Roman" w:hAnsi="Times New Roman" w:cs="Times New Roman"/>
          <w:sz w:val="24"/>
          <w:szCs w:val="24"/>
        </w:rPr>
        <w:t>Dídac</w:t>
      </w:r>
      <w:proofErr w:type="spellEnd"/>
      <w:r>
        <w:rPr>
          <w:rFonts w:ascii="Times New Roman" w:eastAsia="Times New Roman" w:hAnsi="Times New Roman" w:cs="Times New Roman"/>
          <w:sz w:val="24"/>
          <w:szCs w:val="24"/>
        </w:rPr>
        <w:t xml:space="preserve"> Mauricio MD, PhD</w:t>
      </w:r>
    </w:p>
    <w:p w14:paraId="73A619BA" w14:textId="77777777" w:rsidR="00532EA3" w:rsidRDefault="009F67C0">
      <w:pPr>
        <w:widowControl w:v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Investigador coordinador </w:t>
      </w:r>
    </w:p>
    <w:p w14:paraId="4635EB55" w14:textId="77777777" w:rsidR="00532EA3" w:rsidRDefault="009F67C0">
      <w:pPr>
        <w:widowControl w:v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Director del departamento de Endocrinología y Nutrición </w:t>
      </w:r>
    </w:p>
    <w:p w14:paraId="1D91F1F9" w14:textId="77777777" w:rsidR="00532EA3" w:rsidRDefault="009F67C0">
      <w:pPr>
        <w:widowControl w:v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Hospital de la Santa </w:t>
      </w:r>
      <w:proofErr w:type="spellStart"/>
      <w:r>
        <w:rPr>
          <w:rFonts w:ascii="Times New Roman" w:eastAsia="Times New Roman" w:hAnsi="Times New Roman" w:cs="Times New Roman"/>
          <w:sz w:val="24"/>
          <w:szCs w:val="24"/>
        </w:rPr>
        <w:t>Creu</w:t>
      </w:r>
      <w:proofErr w:type="spellEnd"/>
      <w:r>
        <w:rPr>
          <w:rFonts w:ascii="Times New Roman" w:eastAsia="Times New Roman" w:hAnsi="Times New Roman" w:cs="Times New Roman"/>
          <w:sz w:val="24"/>
          <w:szCs w:val="24"/>
        </w:rPr>
        <w:t xml:space="preserve"> i </w:t>
      </w:r>
      <w:proofErr w:type="spellStart"/>
      <w:r>
        <w:rPr>
          <w:rFonts w:ascii="Times New Roman" w:eastAsia="Times New Roman" w:hAnsi="Times New Roman" w:cs="Times New Roman"/>
          <w:sz w:val="24"/>
          <w:szCs w:val="24"/>
        </w:rPr>
        <w:t>Sant</w:t>
      </w:r>
      <w:proofErr w:type="spellEnd"/>
      <w:r>
        <w:rPr>
          <w:rFonts w:ascii="Times New Roman" w:eastAsia="Times New Roman" w:hAnsi="Times New Roman" w:cs="Times New Roman"/>
          <w:sz w:val="24"/>
          <w:szCs w:val="24"/>
        </w:rPr>
        <w:t xml:space="preserve"> Pau</w:t>
      </w:r>
    </w:p>
    <w:p w14:paraId="02FCABFC" w14:textId="77777777" w:rsidR="00532EA3" w:rsidRDefault="009F67C0">
      <w:pPr>
        <w:widowControl w:v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Correo electrónico: didacmauricio@gmail.com</w:t>
      </w:r>
    </w:p>
    <w:p w14:paraId="325EA3D0" w14:textId="77777777" w:rsidR="00532EA3" w:rsidRDefault="009F67C0">
      <w:pPr>
        <w:widowControl w:val="0"/>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ca-ES" w:eastAsia="ca-ES"/>
        </w:rPr>
        <w:drawing>
          <wp:inline distT="0" distB="0" distL="0" distR="0" wp14:anchorId="531307F8" wp14:editId="1C258CD6">
            <wp:extent cx="1464446" cy="1103781"/>
            <wp:effectExtent l="0" t="0" r="0" b="0"/>
            <wp:docPr id="18"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1" cstate="print"/>
                    <a:srcRect/>
                    <a:stretch>
                      <a:fillRect/>
                    </a:stretch>
                  </pic:blipFill>
                  <pic:spPr>
                    <a:xfrm>
                      <a:off x="0" y="0"/>
                      <a:ext cx="1464446" cy="1103781"/>
                    </a:xfrm>
                    <a:prstGeom prst="rect">
                      <a:avLst/>
                    </a:prstGeom>
                    <a:ln/>
                  </pic:spPr>
                </pic:pic>
              </a:graphicData>
            </a:graphic>
          </wp:inline>
        </w:drawing>
      </w:r>
    </w:p>
    <w:p w14:paraId="73BF1E0E" w14:textId="77777777" w:rsidR="00532EA3" w:rsidRDefault="009F67C0">
      <w:pPr>
        <w:widowControl w:v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w:t>
      </w:r>
    </w:p>
    <w:p w14:paraId="05F0F879" w14:textId="77777777" w:rsidR="00532EA3" w:rsidRDefault="009F67C0">
      <w:pPr>
        <w:widowControl w:v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 Josep </w:t>
      </w:r>
      <w:proofErr w:type="spellStart"/>
      <w:r>
        <w:rPr>
          <w:rFonts w:ascii="Times New Roman" w:eastAsia="Times New Roman" w:hAnsi="Times New Roman" w:cs="Times New Roman"/>
          <w:sz w:val="24"/>
          <w:szCs w:val="24"/>
        </w:rPr>
        <w:t>Franch</w:t>
      </w:r>
      <w:proofErr w:type="spellEnd"/>
      <w:r>
        <w:rPr>
          <w:rFonts w:ascii="Times New Roman" w:eastAsia="Times New Roman" w:hAnsi="Times New Roman" w:cs="Times New Roman"/>
          <w:sz w:val="24"/>
          <w:szCs w:val="24"/>
        </w:rPr>
        <w:t xml:space="preserve"> MD, PhD</w:t>
      </w:r>
    </w:p>
    <w:p w14:paraId="0878F754" w14:textId="77777777" w:rsidR="00532EA3" w:rsidRDefault="009F67C0">
      <w:pPr>
        <w:widowControl w:v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Jefe del grupo de investigación </w:t>
      </w:r>
    </w:p>
    <w:p w14:paraId="23B4FBED" w14:textId="77777777" w:rsidR="00532EA3" w:rsidRDefault="009F67C0">
      <w:pPr>
        <w:widowControl w:val="0"/>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Grupo </w:t>
      </w:r>
      <w:proofErr w:type="spellStart"/>
      <w:r>
        <w:rPr>
          <w:rFonts w:ascii="Times New Roman" w:eastAsia="Times New Roman" w:hAnsi="Times New Roman" w:cs="Times New Roman"/>
          <w:sz w:val="24"/>
          <w:szCs w:val="24"/>
        </w:rPr>
        <w:t>Dap_Cat</w:t>
      </w:r>
      <w:proofErr w:type="spellEnd"/>
      <w:r>
        <w:rPr>
          <w:rFonts w:ascii="Times New Roman" w:eastAsia="Times New Roman" w:hAnsi="Times New Roman" w:cs="Times New Roman"/>
          <w:sz w:val="24"/>
          <w:szCs w:val="24"/>
        </w:rPr>
        <w:t xml:space="preserve"> </w:t>
      </w:r>
    </w:p>
    <w:p w14:paraId="71318597" w14:textId="77777777" w:rsidR="00532EA3" w:rsidRDefault="009F67C0">
      <w:pPr>
        <w:widowControl w:val="0"/>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IDIAP Jordi Gol i </w:t>
      </w:r>
      <w:proofErr w:type="spellStart"/>
      <w:r>
        <w:rPr>
          <w:rFonts w:ascii="Times New Roman" w:eastAsia="Times New Roman" w:hAnsi="Times New Roman" w:cs="Times New Roman"/>
          <w:sz w:val="24"/>
          <w:szCs w:val="24"/>
        </w:rPr>
        <w:t>Gurina</w:t>
      </w:r>
      <w:proofErr w:type="spellEnd"/>
    </w:p>
    <w:p w14:paraId="13DEF189" w14:textId="77777777" w:rsidR="00532EA3" w:rsidRDefault="00532EA3">
      <w:pPr>
        <w:widowControl w:val="0"/>
        <w:ind w:left="720"/>
        <w:rPr>
          <w:rFonts w:ascii="Times New Roman" w:eastAsia="Times New Roman" w:hAnsi="Times New Roman" w:cs="Times New Roman"/>
          <w:sz w:val="24"/>
          <w:szCs w:val="24"/>
        </w:rPr>
      </w:pPr>
    </w:p>
    <w:p w14:paraId="6AE4DC06" w14:textId="77777777" w:rsidR="00532EA3" w:rsidRDefault="00532EA3">
      <w:pPr>
        <w:rPr>
          <w:rFonts w:ascii="Times New Roman" w:eastAsia="Times New Roman" w:hAnsi="Times New Roman" w:cs="Times New Roman"/>
          <w:sz w:val="24"/>
          <w:szCs w:val="24"/>
        </w:rPr>
      </w:pPr>
    </w:p>
    <w:p w14:paraId="68D9C86A" w14:textId="77777777" w:rsidR="00532EA3" w:rsidRDefault="009F67C0">
      <w:pPr>
        <w:spacing w:after="60"/>
        <w:rPr>
          <w:rFonts w:ascii="Times New Roman" w:eastAsia="Times New Roman" w:hAnsi="Times New Roman" w:cs="Times New Roman"/>
          <w:b/>
          <w:sz w:val="24"/>
          <w:szCs w:val="24"/>
          <w:highlight w:val="yellow"/>
        </w:rPr>
      </w:pPr>
      <w:r>
        <w:br w:type="page"/>
      </w:r>
    </w:p>
    <w:p w14:paraId="05EA7CA1" w14:textId="77777777" w:rsidR="00532EA3" w:rsidRDefault="009F67C0">
      <w:pPr>
        <w:keepNext/>
        <w:keepLines/>
        <w:pBdr>
          <w:top w:val="nil"/>
          <w:left w:val="nil"/>
          <w:bottom w:val="nil"/>
          <w:right w:val="nil"/>
          <w:between w:val="nil"/>
        </w:pBdr>
        <w:spacing w:before="480"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Índice</w:t>
      </w:r>
    </w:p>
    <w:sdt>
      <w:sdtPr>
        <w:rPr>
          <w:noProof w:val="0"/>
        </w:rPr>
        <w:id w:val="359786923"/>
        <w:docPartObj>
          <w:docPartGallery w:val="Table of Contents"/>
          <w:docPartUnique/>
        </w:docPartObj>
      </w:sdtPr>
      <w:sdtContent>
        <w:p w14:paraId="0FBBD21B" w14:textId="77777777" w:rsidR="00757DF1" w:rsidRDefault="00F07A64">
          <w:pPr>
            <w:pStyle w:val="IDC1"/>
            <w:rPr>
              <w:rFonts w:asciiTheme="minorHAnsi" w:eastAsiaTheme="minorEastAsia" w:hAnsiTheme="minorHAnsi" w:cstheme="minorBidi"/>
            </w:rPr>
          </w:pPr>
          <w:r>
            <w:fldChar w:fldCharType="begin"/>
          </w:r>
          <w:r w:rsidR="009F67C0">
            <w:instrText xml:space="preserve"> TOC \h \u \z </w:instrText>
          </w:r>
          <w:r>
            <w:fldChar w:fldCharType="separate"/>
          </w:r>
          <w:hyperlink w:anchor="_Toc71102847" w:history="1">
            <w:r w:rsidR="00757DF1" w:rsidRPr="00DF6301">
              <w:rPr>
                <w:rStyle w:val="Enlla"/>
                <w:rFonts w:ascii="Times New Roman" w:eastAsia="Times New Roman" w:hAnsi="Times New Roman" w:cs="Times New Roman"/>
                <w:smallCaps/>
              </w:rPr>
              <w:t>ABREVIACIONES</w:t>
            </w:r>
            <w:r w:rsidR="00757DF1">
              <w:rPr>
                <w:webHidden/>
              </w:rPr>
              <w:tab/>
            </w:r>
            <w:r>
              <w:rPr>
                <w:webHidden/>
              </w:rPr>
              <w:fldChar w:fldCharType="begin"/>
            </w:r>
            <w:r w:rsidR="00757DF1">
              <w:rPr>
                <w:webHidden/>
              </w:rPr>
              <w:instrText xml:space="preserve"> PAGEREF _Toc71102847 \h </w:instrText>
            </w:r>
            <w:r>
              <w:rPr>
                <w:webHidden/>
              </w:rPr>
            </w:r>
            <w:r>
              <w:rPr>
                <w:webHidden/>
              </w:rPr>
              <w:fldChar w:fldCharType="separate"/>
            </w:r>
            <w:r w:rsidR="00757DF1">
              <w:rPr>
                <w:webHidden/>
              </w:rPr>
              <w:t>4</w:t>
            </w:r>
            <w:r>
              <w:rPr>
                <w:webHidden/>
              </w:rPr>
              <w:fldChar w:fldCharType="end"/>
            </w:r>
          </w:hyperlink>
        </w:p>
        <w:p w14:paraId="33781054" w14:textId="77777777" w:rsidR="00757DF1" w:rsidRDefault="00C74F80">
          <w:pPr>
            <w:pStyle w:val="IDC1"/>
            <w:rPr>
              <w:rFonts w:asciiTheme="minorHAnsi" w:eastAsiaTheme="minorEastAsia" w:hAnsiTheme="minorHAnsi" w:cstheme="minorBidi"/>
            </w:rPr>
          </w:pPr>
          <w:hyperlink w:anchor="_Toc71102848" w:history="1">
            <w:r w:rsidR="00757DF1" w:rsidRPr="00DF6301">
              <w:rPr>
                <w:rStyle w:val="Enlla"/>
                <w:rFonts w:ascii="Times New Roman" w:eastAsia="Times New Roman" w:hAnsi="Times New Roman" w:cs="Times New Roman"/>
                <w:smallCaps/>
              </w:rPr>
              <w:t>ENMIENDAS Y ACTUALIZACIONES</w:t>
            </w:r>
            <w:r w:rsidR="00757DF1">
              <w:rPr>
                <w:webHidden/>
              </w:rPr>
              <w:tab/>
            </w:r>
            <w:r w:rsidR="00F07A64">
              <w:rPr>
                <w:webHidden/>
              </w:rPr>
              <w:fldChar w:fldCharType="begin"/>
            </w:r>
            <w:r w:rsidR="00757DF1">
              <w:rPr>
                <w:webHidden/>
              </w:rPr>
              <w:instrText xml:space="preserve"> PAGEREF _Toc71102848 \h </w:instrText>
            </w:r>
            <w:r w:rsidR="00F07A64">
              <w:rPr>
                <w:webHidden/>
              </w:rPr>
            </w:r>
            <w:r w:rsidR="00F07A64">
              <w:rPr>
                <w:webHidden/>
              </w:rPr>
              <w:fldChar w:fldCharType="separate"/>
            </w:r>
            <w:r w:rsidR="00757DF1">
              <w:rPr>
                <w:webHidden/>
              </w:rPr>
              <w:t>8</w:t>
            </w:r>
            <w:r w:rsidR="00F07A64">
              <w:rPr>
                <w:webHidden/>
              </w:rPr>
              <w:fldChar w:fldCharType="end"/>
            </w:r>
          </w:hyperlink>
        </w:p>
        <w:p w14:paraId="20173B09" w14:textId="77777777" w:rsidR="00757DF1" w:rsidRDefault="00C74F80">
          <w:pPr>
            <w:pStyle w:val="IDC1"/>
            <w:tabs>
              <w:tab w:val="left" w:pos="440"/>
            </w:tabs>
            <w:rPr>
              <w:rFonts w:asciiTheme="minorHAnsi" w:eastAsiaTheme="minorEastAsia" w:hAnsiTheme="minorHAnsi" w:cstheme="minorBidi"/>
            </w:rPr>
          </w:pPr>
          <w:hyperlink w:anchor="_Toc71102849" w:history="1">
            <w:r w:rsidR="00757DF1" w:rsidRPr="00DF6301">
              <w:rPr>
                <w:rStyle w:val="Enlla"/>
                <w:rFonts w:ascii="Times New Roman" w:eastAsia="Times New Roman" w:hAnsi="Times New Roman" w:cs="Times New Roman"/>
              </w:rPr>
              <w:t>1.</w:t>
            </w:r>
            <w:r w:rsidR="00757DF1">
              <w:rPr>
                <w:rFonts w:asciiTheme="minorHAnsi" w:eastAsiaTheme="minorEastAsia" w:hAnsiTheme="minorHAnsi" w:cstheme="minorBidi"/>
              </w:rPr>
              <w:tab/>
            </w:r>
            <w:r w:rsidR="00757DF1" w:rsidRPr="00DF6301">
              <w:rPr>
                <w:rStyle w:val="Enlla"/>
                <w:rFonts w:ascii="Times New Roman" w:eastAsia="Times New Roman" w:hAnsi="Times New Roman" w:cs="Times New Roman"/>
              </w:rPr>
              <w:t>ANTECEDENTES Y JUSTIFICACIÓN</w:t>
            </w:r>
            <w:r w:rsidR="00757DF1">
              <w:rPr>
                <w:webHidden/>
              </w:rPr>
              <w:tab/>
            </w:r>
            <w:r w:rsidR="00F07A64">
              <w:rPr>
                <w:webHidden/>
              </w:rPr>
              <w:fldChar w:fldCharType="begin"/>
            </w:r>
            <w:r w:rsidR="00757DF1">
              <w:rPr>
                <w:webHidden/>
              </w:rPr>
              <w:instrText xml:space="preserve"> PAGEREF _Toc71102849 \h </w:instrText>
            </w:r>
            <w:r w:rsidR="00F07A64">
              <w:rPr>
                <w:webHidden/>
              </w:rPr>
            </w:r>
            <w:r w:rsidR="00F07A64">
              <w:rPr>
                <w:webHidden/>
              </w:rPr>
              <w:fldChar w:fldCharType="separate"/>
            </w:r>
            <w:r w:rsidR="00757DF1">
              <w:rPr>
                <w:webHidden/>
              </w:rPr>
              <w:t>10</w:t>
            </w:r>
            <w:r w:rsidR="00F07A64">
              <w:rPr>
                <w:webHidden/>
              </w:rPr>
              <w:fldChar w:fldCharType="end"/>
            </w:r>
          </w:hyperlink>
        </w:p>
        <w:p w14:paraId="36409DEA" w14:textId="77777777" w:rsidR="00757DF1" w:rsidRDefault="00C74F80">
          <w:pPr>
            <w:pStyle w:val="IDC1"/>
            <w:tabs>
              <w:tab w:val="left" w:pos="440"/>
            </w:tabs>
            <w:rPr>
              <w:rFonts w:asciiTheme="minorHAnsi" w:eastAsiaTheme="minorEastAsia" w:hAnsiTheme="minorHAnsi" w:cstheme="minorBidi"/>
            </w:rPr>
          </w:pPr>
          <w:hyperlink w:anchor="_Toc71102850" w:history="1">
            <w:r w:rsidR="00757DF1" w:rsidRPr="00DF6301">
              <w:rPr>
                <w:rStyle w:val="Enlla"/>
                <w:rFonts w:ascii="Times New Roman" w:eastAsia="Times New Roman" w:hAnsi="Times New Roman" w:cs="Times New Roman"/>
              </w:rPr>
              <w:t>2.</w:t>
            </w:r>
            <w:r w:rsidR="00757DF1">
              <w:rPr>
                <w:rFonts w:asciiTheme="minorHAnsi" w:eastAsiaTheme="minorEastAsia" w:hAnsiTheme="minorHAnsi" w:cstheme="minorBidi"/>
              </w:rPr>
              <w:tab/>
            </w:r>
            <w:r w:rsidR="00757DF1" w:rsidRPr="00DF6301">
              <w:rPr>
                <w:rStyle w:val="Enlla"/>
                <w:rFonts w:ascii="Times New Roman" w:eastAsia="Times New Roman" w:hAnsi="Times New Roman" w:cs="Times New Roman"/>
              </w:rPr>
              <w:t>HIPÓTESIS DEL ESTUDIO</w:t>
            </w:r>
            <w:r w:rsidR="00757DF1">
              <w:rPr>
                <w:webHidden/>
              </w:rPr>
              <w:tab/>
            </w:r>
            <w:r w:rsidR="00F07A64">
              <w:rPr>
                <w:webHidden/>
              </w:rPr>
              <w:fldChar w:fldCharType="begin"/>
            </w:r>
            <w:r w:rsidR="00757DF1">
              <w:rPr>
                <w:webHidden/>
              </w:rPr>
              <w:instrText xml:space="preserve"> PAGEREF _Toc71102850 \h </w:instrText>
            </w:r>
            <w:r w:rsidR="00F07A64">
              <w:rPr>
                <w:webHidden/>
              </w:rPr>
            </w:r>
            <w:r w:rsidR="00F07A64">
              <w:rPr>
                <w:webHidden/>
              </w:rPr>
              <w:fldChar w:fldCharType="separate"/>
            </w:r>
            <w:r w:rsidR="00757DF1">
              <w:rPr>
                <w:webHidden/>
              </w:rPr>
              <w:t>12</w:t>
            </w:r>
            <w:r w:rsidR="00F07A64">
              <w:rPr>
                <w:webHidden/>
              </w:rPr>
              <w:fldChar w:fldCharType="end"/>
            </w:r>
          </w:hyperlink>
        </w:p>
        <w:p w14:paraId="67F6E515" w14:textId="77777777" w:rsidR="00757DF1" w:rsidRDefault="00C74F80">
          <w:pPr>
            <w:pStyle w:val="IDC1"/>
            <w:tabs>
              <w:tab w:val="left" w:pos="440"/>
            </w:tabs>
            <w:rPr>
              <w:rFonts w:asciiTheme="minorHAnsi" w:eastAsiaTheme="minorEastAsia" w:hAnsiTheme="minorHAnsi" w:cstheme="minorBidi"/>
            </w:rPr>
          </w:pPr>
          <w:hyperlink w:anchor="_Toc71102851" w:history="1">
            <w:r w:rsidR="00757DF1" w:rsidRPr="00DF6301">
              <w:rPr>
                <w:rStyle w:val="Enlla"/>
                <w:rFonts w:ascii="Times New Roman" w:eastAsia="Times New Roman" w:hAnsi="Times New Roman" w:cs="Times New Roman"/>
              </w:rPr>
              <w:t>4.</w:t>
            </w:r>
            <w:r w:rsidR="00757DF1">
              <w:rPr>
                <w:rFonts w:asciiTheme="minorHAnsi" w:eastAsiaTheme="minorEastAsia" w:hAnsiTheme="minorHAnsi" w:cstheme="minorBidi"/>
              </w:rPr>
              <w:tab/>
            </w:r>
            <w:r w:rsidR="00757DF1" w:rsidRPr="00DF6301">
              <w:rPr>
                <w:rStyle w:val="Enlla"/>
                <w:rFonts w:ascii="Times New Roman" w:eastAsia="Times New Roman" w:hAnsi="Times New Roman" w:cs="Times New Roman"/>
              </w:rPr>
              <w:t>METODOLOGÍA</w:t>
            </w:r>
            <w:r w:rsidR="00757DF1">
              <w:rPr>
                <w:webHidden/>
              </w:rPr>
              <w:tab/>
            </w:r>
            <w:r w:rsidR="00F07A64">
              <w:rPr>
                <w:webHidden/>
              </w:rPr>
              <w:fldChar w:fldCharType="begin"/>
            </w:r>
            <w:r w:rsidR="00757DF1">
              <w:rPr>
                <w:webHidden/>
              </w:rPr>
              <w:instrText xml:space="preserve"> PAGEREF _Toc71102851 \h </w:instrText>
            </w:r>
            <w:r w:rsidR="00F07A64">
              <w:rPr>
                <w:webHidden/>
              </w:rPr>
            </w:r>
            <w:r w:rsidR="00F07A64">
              <w:rPr>
                <w:webHidden/>
              </w:rPr>
              <w:fldChar w:fldCharType="separate"/>
            </w:r>
            <w:r w:rsidR="00757DF1">
              <w:rPr>
                <w:webHidden/>
              </w:rPr>
              <w:t>13</w:t>
            </w:r>
            <w:r w:rsidR="00F07A64">
              <w:rPr>
                <w:webHidden/>
              </w:rPr>
              <w:fldChar w:fldCharType="end"/>
            </w:r>
          </w:hyperlink>
        </w:p>
        <w:p w14:paraId="05BF56FC" w14:textId="77777777" w:rsidR="00757DF1" w:rsidRDefault="00C74F80">
          <w:pPr>
            <w:pStyle w:val="IDC1"/>
            <w:tabs>
              <w:tab w:val="left" w:pos="440"/>
            </w:tabs>
            <w:rPr>
              <w:rFonts w:asciiTheme="minorHAnsi" w:eastAsiaTheme="minorEastAsia" w:hAnsiTheme="minorHAnsi" w:cstheme="minorBidi"/>
            </w:rPr>
          </w:pPr>
          <w:hyperlink w:anchor="_Toc71102852" w:history="1">
            <w:r w:rsidR="00757DF1" w:rsidRPr="00DF6301">
              <w:rPr>
                <w:rStyle w:val="Enlla"/>
                <w:rFonts w:ascii="Times New Roman" w:eastAsia="Times New Roman" w:hAnsi="Times New Roman" w:cs="Times New Roman"/>
                <w:highlight w:val="yellow"/>
              </w:rPr>
              <w:t>5.</w:t>
            </w:r>
            <w:r w:rsidR="00757DF1">
              <w:rPr>
                <w:rFonts w:asciiTheme="minorHAnsi" w:eastAsiaTheme="minorEastAsia" w:hAnsiTheme="minorHAnsi" w:cstheme="minorBidi"/>
              </w:rPr>
              <w:tab/>
            </w:r>
            <w:r w:rsidR="00757DF1" w:rsidRPr="00DF6301">
              <w:rPr>
                <w:rStyle w:val="Enlla"/>
                <w:rFonts w:ascii="Times New Roman" w:eastAsia="Times New Roman" w:hAnsi="Times New Roman" w:cs="Times New Roman"/>
                <w:highlight w:val="yellow"/>
              </w:rPr>
              <w:t>RELEVANCIA, APLICABILIDAD Y LIMITACIONES</w:t>
            </w:r>
            <w:r w:rsidR="00757DF1">
              <w:rPr>
                <w:webHidden/>
              </w:rPr>
              <w:tab/>
            </w:r>
            <w:r w:rsidR="00F07A64">
              <w:rPr>
                <w:webHidden/>
              </w:rPr>
              <w:fldChar w:fldCharType="begin"/>
            </w:r>
            <w:r w:rsidR="00757DF1">
              <w:rPr>
                <w:webHidden/>
              </w:rPr>
              <w:instrText xml:space="preserve"> PAGEREF _Toc71102852 \h </w:instrText>
            </w:r>
            <w:r w:rsidR="00F07A64">
              <w:rPr>
                <w:webHidden/>
              </w:rPr>
            </w:r>
            <w:r w:rsidR="00F07A64">
              <w:rPr>
                <w:webHidden/>
              </w:rPr>
              <w:fldChar w:fldCharType="separate"/>
            </w:r>
            <w:r w:rsidR="00757DF1">
              <w:rPr>
                <w:webHidden/>
              </w:rPr>
              <w:t>29</w:t>
            </w:r>
            <w:r w:rsidR="00F07A64">
              <w:rPr>
                <w:webHidden/>
              </w:rPr>
              <w:fldChar w:fldCharType="end"/>
            </w:r>
          </w:hyperlink>
        </w:p>
        <w:p w14:paraId="1878BACB" w14:textId="77777777" w:rsidR="00757DF1" w:rsidRDefault="00C74F80">
          <w:pPr>
            <w:pStyle w:val="IDC1"/>
            <w:tabs>
              <w:tab w:val="left" w:pos="440"/>
            </w:tabs>
            <w:rPr>
              <w:rFonts w:asciiTheme="minorHAnsi" w:eastAsiaTheme="minorEastAsia" w:hAnsiTheme="minorHAnsi" w:cstheme="minorBidi"/>
            </w:rPr>
          </w:pPr>
          <w:hyperlink w:anchor="_Toc71102853" w:history="1">
            <w:r w:rsidR="00757DF1" w:rsidRPr="00DF6301">
              <w:rPr>
                <w:rStyle w:val="Enlla"/>
                <w:rFonts w:ascii="Times New Roman" w:eastAsia="Times New Roman" w:hAnsi="Times New Roman" w:cs="Times New Roman"/>
              </w:rPr>
              <w:t>6.</w:t>
            </w:r>
            <w:r w:rsidR="00757DF1">
              <w:rPr>
                <w:rFonts w:asciiTheme="minorHAnsi" w:eastAsiaTheme="minorEastAsia" w:hAnsiTheme="minorHAnsi" w:cstheme="minorBidi"/>
              </w:rPr>
              <w:tab/>
            </w:r>
            <w:r w:rsidR="00757DF1" w:rsidRPr="00DF6301">
              <w:rPr>
                <w:rStyle w:val="Enlla"/>
                <w:rFonts w:ascii="Times New Roman" w:eastAsia="Times New Roman" w:hAnsi="Times New Roman" w:cs="Times New Roman"/>
              </w:rPr>
              <w:t>ASPECTOS ÉTICOS</w:t>
            </w:r>
            <w:r w:rsidR="00757DF1">
              <w:rPr>
                <w:webHidden/>
              </w:rPr>
              <w:tab/>
            </w:r>
            <w:r w:rsidR="00F07A64">
              <w:rPr>
                <w:webHidden/>
              </w:rPr>
              <w:fldChar w:fldCharType="begin"/>
            </w:r>
            <w:r w:rsidR="00757DF1">
              <w:rPr>
                <w:webHidden/>
              </w:rPr>
              <w:instrText xml:space="preserve"> PAGEREF _Toc71102853 \h </w:instrText>
            </w:r>
            <w:r w:rsidR="00F07A64">
              <w:rPr>
                <w:webHidden/>
              </w:rPr>
            </w:r>
            <w:r w:rsidR="00F07A64">
              <w:rPr>
                <w:webHidden/>
              </w:rPr>
              <w:fldChar w:fldCharType="separate"/>
            </w:r>
            <w:r w:rsidR="00757DF1">
              <w:rPr>
                <w:webHidden/>
              </w:rPr>
              <w:t>29</w:t>
            </w:r>
            <w:r w:rsidR="00F07A64">
              <w:rPr>
                <w:webHidden/>
              </w:rPr>
              <w:fldChar w:fldCharType="end"/>
            </w:r>
          </w:hyperlink>
        </w:p>
        <w:p w14:paraId="6AA2CEE4" w14:textId="77777777" w:rsidR="00757DF1" w:rsidRDefault="00C74F80">
          <w:pPr>
            <w:pStyle w:val="IDC1"/>
            <w:tabs>
              <w:tab w:val="left" w:pos="440"/>
            </w:tabs>
            <w:rPr>
              <w:rFonts w:asciiTheme="minorHAnsi" w:eastAsiaTheme="minorEastAsia" w:hAnsiTheme="minorHAnsi" w:cstheme="minorBidi"/>
            </w:rPr>
          </w:pPr>
          <w:hyperlink w:anchor="_Toc71102854" w:history="1">
            <w:r w:rsidR="00757DF1" w:rsidRPr="00DF6301">
              <w:rPr>
                <w:rStyle w:val="Enlla"/>
                <w:rFonts w:ascii="Times New Roman" w:eastAsia="Times New Roman" w:hAnsi="Times New Roman" w:cs="Times New Roman"/>
                <w:highlight w:val="yellow"/>
              </w:rPr>
              <w:t>7.</w:t>
            </w:r>
            <w:r w:rsidR="00757DF1">
              <w:rPr>
                <w:rFonts w:asciiTheme="minorHAnsi" w:eastAsiaTheme="minorEastAsia" w:hAnsiTheme="minorHAnsi" w:cstheme="minorBidi"/>
              </w:rPr>
              <w:tab/>
            </w:r>
            <w:r w:rsidR="00757DF1" w:rsidRPr="00DF6301">
              <w:rPr>
                <w:rStyle w:val="Enlla"/>
                <w:rFonts w:ascii="Times New Roman" w:eastAsia="Times New Roman" w:hAnsi="Times New Roman" w:cs="Times New Roman"/>
                <w:highlight w:val="yellow"/>
              </w:rPr>
              <w:t>BIBLIOGRAFÍA</w:t>
            </w:r>
            <w:r w:rsidR="00757DF1">
              <w:rPr>
                <w:webHidden/>
              </w:rPr>
              <w:tab/>
            </w:r>
            <w:r w:rsidR="00F07A64">
              <w:rPr>
                <w:webHidden/>
              </w:rPr>
              <w:fldChar w:fldCharType="begin"/>
            </w:r>
            <w:r w:rsidR="00757DF1">
              <w:rPr>
                <w:webHidden/>
              </w:rPr>
              <w:instrText xml:space="preserve"> PAGEREF _Toc71102854 \h </w:instrText>
            </w:r>
            <w:r w:rsidR="00F07A64">
              <w:rPr>
                <w:webHidden/>
              </w:rPr>
            </w:r>
            <w:r w:rsidR="00F07A64">
              <w:rPr>
                <w:webHidden/>
              </w:rPr>
              <w:fldChar w:fldCharType="separate"/>
            </w:r>
            <w:r w:rsidR="00757DF1">
              <w:rPr>
                <w:webHidden/>
              </w:rPr>
              <w:t>31</w:t>
            </w:r>
            <w:r w:rsidR="00F07A64">
              <w:rPr>
                <w:webHidden/>
              </w:rPr>
              <w:fldChar w:fldCharType="end"/>
            </w:r>
          </w:hyperlink>
        </w:p>
        <w:p w14:paraId="02E7F62B" w14:textId="77777777" w:rsidR="00757DF1" w:rsidRDefault="00C74F80">
          <w:pPr>
            <w:pStyle w:val="IDC1"/>
            <w:tabs>
              <w:tab w:val="left" w:pos="440"/>
            </w:tabs>
            <w:rPr>
              <w:rFonts w:asciiTheme="minorHAnsi" w:eastAsiaTheme="minorEastAsia" w:hAnsiTheme="minorHAnsi" w:cstheme="minorBidi"/>
            </w:rPr>
          </w:pPr>
          <w:hyperlink w:anchor="_Toc71102855" w:history="1">
            <w:r w:rsidR="00757DF1" w:rsidRPr="00DF6301">
              <w:rPr>
                <w:rStyle w:val="Enlla"/>
                <w:rFonts w:ascii="Times New Roman" w:eastAsia="Times New Roman" w:hAnsi="Times New Roman" w:cs="Times New Roman"/>
                <w:smallCaps/>
              </w:rPr>
              <w:t>8.</w:t>
            </w:r>
            <w:r w:rsidR="00757DF1">
              <w:rPr>
                <w:rFonts w:asciiTheme="minorHAnsi" w:eastAsiaTheme="minorEastAsia" w:hAnsiTheme="minorHAnsi" w:cstheme="minorBidi"/>
              </w:rPr>
              <w:tab/>
            </w:r>
            <w:r w:rsidR="00757DF1" w:rsidRPr="00DF6301">
              <w:rPr>
                <w:rStyle w:val="Enlla"/>
                <w:rFonts w:ascii="Times New Roman" w:eastAsia="Times New Roman" w:hAnsi="Times New Roman" w:cs="Times New Roman"/>
                <w:smallCaps/>
              </w:rPr>
              <w:t>LISTA DE TABLAS</w:t>
            </w:r>
            <w:r w:rsidR="00757DF1">
              <w:rPr>
                <w:webHidden/>
              </w:rPr>
              <w:tab/>
            </w:r>
            <w:r w:rsidR="00F07A64">
              <w:rPr>
                <w:webHidden/>
              </w:rPr>
              <w:fldChar w:fldCharType="begin"/>
            </w:r>
            <w:r w:rsidR="00757DF1">
              <w:rPr>
                <w:webHidden/>
              </w:rPr>
              <w:instrText xml:space="preserve"> PAGEREF _Toc71102855 \h </w:instrText>
            </w:r>
            <w:r w:rsidR="00F07A64">
              <w:rPr>
                <w:webHidden/>
              </w:rPr>
            </w:r>
            <w:r w:rsidR="00F07A64">
              <w:rPr>
                <w:webHidden/>
              </w:rPr>
              <w:fldChar w:fldCharType="separate"/>
            </w:r>
            <w:r w:rsidR="00757DF1">
              <w:rPr>
                <w:webHidden/>
              </w:rPr>
              <w:t>31</w:t>
            </w:r>
            <w:r w:rsidR="00F07A64">
              <w:rPr>
                <w:webHidden/>
              </w:rPr>
              <w:fldChar w:fldCharType="end"/>
            </w:r>
          </w:hyperlink>
        </w:p>
        <w:p w14:paraId="17DB9455" w14:textId="77777777" w:rsidR="00757DF1" w:rsidRDefault="00C74F80">
          <w:pPr>
            <w:pStyle w:val="IDC1"/>
            <w:rPr>
              <w:rFonts w:asciiTheme="minorHAnsi" w:eastAsiaTheme="minorEastAsia" w:hAnsiTheme="minorHAnsi" w:cstheme="minorBidi"/>
            </w:rPr>
          </w:pPr>
          <w:hyperlink w:anchor="_Toc71102856" w:history="1">
            <w:r w:rsidR="00757DF1" w:rsidRPr="00DF6301">
              <w:rPr>
                <w:rStyle w:val="Enlla"/>
                <w:rFonts w:ascii="Times New Roman" w:eastAsia="Times New Roman" w:hAnsi="Times New Roman" w:cs="Times New Roman"/>
              </w:rPr>
              <w:t>ANEXO 1.</w:t>
            </w:r>
            <w:r w:rsidR="00757DF1">
              <w:rPr>
                <w:webHidden/>
              </w:rPr>
              <w:tab/>
            </w:r>
            <w:r w:rsidR="00F07A64">
              <w:rPr>
                <w:webHidden/>
              </w:rPr>
              <w:fldChar w:fldCharType="begin"/>
            </w:r>
            <w:r w:rsidR="00757DF1">
              <w:rPr>
                <w:webHidden/>
              </w:rPr>
              <w:instrText xml:space="preserve"> PAGEREF _Toc71102856 \h </w:instrText>
            </w:r>
            <w:r w:rsidR="00F07A64">
              <w:rPr>
                <w:webHidden/>
              </w:rPr>
            </w:r>
            <w:r w:rsidR="00F07A64">
              <w:rPr>
                <w:webHidden/>
              </w:rPr>
              <w:fldChar w:fldCharType="separate"/>
            </w:r>
            <w:r w:rsidR="00757DF1">
              <w:rPr>
                <w:webHidden/>
              </w:rPr>
              <w:t>33</w:t>
            </w:r>
            <w:r w:rsidR="00F07A64">
              <w:rPr>
                <w:webHidden/>
              </w:rPr>
              <w:fldChar w:fldCharType="end"/>
            </w:r>
          </w:hyperlink>
        </w:p>
        <w:p w14:paraId="5DD64A03" w14:textId="77777777" w:rsidR="00757DF1" w:rsidRDefault="00C74F80">
          <w:pPr>
            <w:pStyle w:val="IDC2"/>
            <w:tabs>
              <w:tab w:val="right" w:leader="dot" w:pos="8488"/>
            </w:tabs>
            <w:rPr>
              <w:rFonts w:asciiTheme="minorHAnsi" w:eastAsiaTheme="minorEastAsia" w:hAnsiTheme="minorHAnsi" w:cstheme="minorBidi"/>
              <w:noProof/>
            </w:rPr>
          </w:pPr>
          <w:hyperlink w:anchor="_Toc71102857" w:history="1">
            <w:r w:rsidR="00757DF1" w:rsidRPr="00DF6301">
              <w:rPr>
                <w:rStyle w:val="Enlla"/>
                <w:rFonts w:ascii="Times New Roman" w:eastAsia="Times New Roman" w:hAnsi="Times New Roman" w:cs="Times New Roman"/>
                <w:noProof/>
              </w:rPr>
              <w:t>Cronograma</w:t>
            </w:r>
            <w:r w:rsidR="00757DF1">
              <w:rPr>
                <w:noProof/>
                <w:webHidden/>
              </w:rPr>
              <w:tab/>
            </w:r>
            <w:r w:rsidR="00F07A64">
              <w:rPr>
                <w:noProof/>
                <w:webHidden/>
              </w:rPr>
              <w:fldChar w:fldCharType="begin"/>
            </w:r>
            <w:r w:rsidR="00757DF1">
              <w:rPr>
                <w:noProof/>
                <w:webHidden/>
              </w:rPr>
              <w:instrText xml:space="preserve"> PAGEREF _Toc71102857 \h </w:instrText>
            </w:r>
            <w:r w:rsidR="00F07A64">
              <w:rPr>
                <w:noProof/>
                <w:webHidden/>
              </w:rPr>
            </w:r>
            <w:r w:rsidR="00F07A64">
              <w:rPr>
                <w:noProof/>
                <w:webHidden/>
              </w:rPr>
              <w:fldChar w:fldCharType="separate"/>
            </w:r>
            <w:r w:rsidR="00757DF1">
              <w:rPr>
                <w:noProof/>
                <w:webHidden/>
              </w:rPr>
              <w:t>33</w:t>
            </w:r>
            <w:r w:rsidR="00F07A64">
              <w:rPr>
                <w:noProof/>
                <w:webHidden/>
              </w:rPr>
              <w:fldChar w:fldCharType="end"/>
            </w:r>
          </w:hyperlink>
        </w:p>
        <w:p w14:paraId="00E22A5D" w14:textId="77777777" w:rsidR="00757DF1" w:rsidRDefault="00C74F80">
          <w:pPr>
            <w:pStyle w:val="IDC1"/>
            <w:rPr>
              <w:rFonts w:asciiTheme="minorHAnsi" w:eastAsiaTheme="minorEastAsia" w:hAnsiTheme="minorHAnsi" w:cstheme="minorBidi"/>
            </w:rPr>
          </w:pPr>
          <w:hyperlink w:anchor="_Toc71102858" w:history="1">
            <w:r w:rsidR="00757DF1" w:rsidRPr="00DF6301">
              <w:rPr>
                <w:rStyle w:val="Enlla"/>
                <w:rFonts w:ascii="Times New Roman" w:eastAsia="Times New Roman" w:hAnsi="Times New Roman" w:cs="Times New Roman"/>
              </w:rPr>
              <w:t>ANEXO 2. Experiencia del equipo investigador en el tema</w:t>
            </w:r>
            <w:r w:rsidR="00757DF1">
              <w:rPr>
                <w:webHidden/>
              </w:rPr>
              <w:tab/>
            </w:r>
            <w:r w:rsidR="00F07A64">
              <w:rPr>
                <w:webHidden/>
              </w:rPr>
              <w:fldChar w:fldCharType="begin"/>
            </w:r>
            <w:r w:rsidR="00757DF1">
              <w:rPr>
                <w:webHidden/>
              </w:rPr>
              <w:instrText xml:space="preserve"> PAGEREF _Toc71102858 \h </w:instrText>
            </w:r>
            <w:r w:rsidR="00F07A64">
              <w:rPr>
                <w:webHidden/>
              </w:rPr>
            </w:r>
            <w:r w:rsidR="00F07A64">
              <w:rPr>
                <w:webHidden/>
              </w:rPr>
              <w:fldChar w:fldCharType="separate"/>
            </w:r>
            <w:r w:rsidR="00757DF1">
              <w:rPr>
                <w:webHidden/>
              </w:rPr>
              <w:t>34</w:t>
            </w:r>
            <w:r w:rsidR="00F07A64">
              <w:rPr>
                <w:webHidden/>
              </w:rPr>
              <w:fldChar w:fldCharType="end"/>
            </w:r>
          </w:hyperlink>
        </w:p>
        <w:p w14:paraId="7F7FDA05" w14:textId="77777777" w:rsidR="00757DF1" w:rsidRDefault="00C74F80">
          <w:pPr>
            <w:pStyle w:val="IDC1"/>
            <w:rPr>
              <w:rFonts w:asciiTheme="minorHAnsi" w:eastAsiaTheme="minorEastAsia" w:hAnsiTheme="minorHAnsi" w:cstheme="minorBidi"/>
            </w:rPr>
          </w:pPr>
          <w:hyperlink w:anchor="_Toc71102859" w:history="1">
            <w:r w:rsidR="00757DF1" w:rsidRPr="00DF6301">
              <w:rPr>
                <w:rStyle w:val="Enlla"/>
                <w:rFonts w:ascii="Times New Roman" w:eastAsia="Times New Roman" w:hAnsi="Times New Roman" w:cs="Times New Roman"/>
              </w:rPr>
              <w:t>ANEXO 3.</w:t>
            </w:r>
            <w:r w:rsidR="00757DF1">
              <w:rPr>
                <w:webHidden/>
              </w:rPr>
              <w:tab/>
            </w:r>
            <w:r w:rsidR="00F07A64">
              <w:rPr>
                <w:webHidden/>
              </w:rPr>
              <w:fldChar w:fldCharType="begin"/>
            </w:r>
            <w:r w:rsidR="00757DF1">
              <w:rPr>
                <w:webHidden/>
              </w:rPr>
              <w:instrText xml:space="preserve"> PAGEREF _Toc71102859 \h </w:instrText>
            </w:r>
            <w:r w:rsidR="00F07A64">
              <w:rPr>
                <w:webHidden/>
              </w:rPr>
            </w:r>
            <w:r w:rsidR="00F07A64">
              <w:rPr>
                <w:webHidden/>
              </w:rPr>
              <w:fldChar w:fldCharType="separate"/>
            </w:r>
            <w:r w:rsidR="00757DF1">
              <w:rPr>
                <w:webHidden/>
              </w:rPr>
              <w:t>38</w:t>
            </w:r>
            <w:r w:rsidR="00F07A64">
              <w:rPr>
                <w:webHidden/>
              </w:rPr>
              <w:fldChar w:fldCharType="end"/>
            </w:r>
          </w:hyperlink>
        </w:p>
        <w:p w14:paraId="66DBE069" w14:textId="77777777" w:rsidR="00757DF1" w:rsidRDefault="00C74F80">
          <w:pPr>
            <w:pStyle w:val="IDC1"/>
            <w:rPr>
              <w:rFonts w:asciiTheme="minorHAnsi" w:eastAsiaTheme="minorEastAsia" w:hAnsiTheme="minorHAnsi" w:cstheme="minorBidi"/>
            </w:rPr>
          </w:pPr>
          <w:hyperlink w:anchor="_Toc71102860" w:history="1">
            <w:r w:rsidR="00757DF1" w:rsidRPr="00DF6301">
              <w:rPr>
                <w:rStyle w:val="Enlla"/>
                <w:rFonts w:ascii="Times New Roman" w:eastAsia="Times New Roman" w:hAnsi="Times New Roman" w:cs="Times New Roman"/>
              </w:rPr>
              <w:t>ANEXO 4.</w:t>
            </w:r>
            <w:r w:rsidR="00757DF1" w:rsidRPr="00DF6301">
              <w:rPr>
                <w:rStyle w:val="Enlla"/>
              </w:rPr>
              <w:t xml:space="preserve"> </w:t>
            </w:r>
            <w:r w:rsidR="00757DF1" w:rsidRPr="00DF6301">
              <w:rPr>
                <w:rStyle w:val="Enlla"/>
                <w:rFonts w:ascii="Times New Roman" w:eastAsia="Times New Roman" w:hAnsi="Times New Roman" w:cs="Times New Roman"/>
              </w:rPr>
              <w:t>Países y porcentaje de poblaciones musulmanas</w:t>
            </w:r>
            <w:r w:rsidR="00757DF1">
              <w:rPr>
                <w:webHidden/>
              </w:rPr>
              <w:tab/>
            </w:r>
            <w:r w:rsidR="00F07A64">
              <w:rPr>
                <w:webHidden/>
              </w:rPr>
              <w:fldChar w:fldCharType="begin"/>
            </w:r>
            <w:r w:rsidR="00757DF1">
              <w:rPr>
                <w:webHidden/>
              </w:rPr>
              <w:instrText xml:space="preserve"> PAGEREF _Toc71102860 \h </w:instrText>
            </w:r>
            <w:r w:rsidR="00F07A64">
              <w:rPr>
                <w:webHidden/>
              </w:rPr>
            </w:r>
            <w:r w:rsidR="00F07A64">
              <w:rPr>
                <w:webHidden/>
              </w:rPr>
              <w:fldChar w:fldCharType="separate"/>
            </w:r>
            <w:r w:rsidR="00757DF1">
              <w:rPr>
                <w:webHidden/>
              </w:rPr>
              <w:t>39</w:t>
            </w:r>
            <w:r w:rsidR="00F07A64">
              <w:rPr>
                <w:webHidden/>
              </w:rPr>
              <w:fldChar w:fldCharType="end"/>
            </w:r>
          </w:hyperlink>
        </w:p>
        <w:p w14:paraId="1C3D056C" w14:textId="77777777" w:rsidR="00532EA3" w:rsidRDefault="00F07A64">
          <w:pPr>
            <w:pBdr>
              <w:top w:val="nil"/>
              <w:left w:val="nil"/>
              <w:bottom w:val="nil"/>
              <w:right w:val="nil"/>
              <w:between w:val="nil"/>
            </w:pBdr>
            <w:tabs>
              <w:tab w:val="right" w:pos="8488"/>
            </w:tabs>
            <w:spacing w:after="100"/>
            <w:rPr>
              <w:rFonts w:ascii="Cambria" w:eastAsia="Cambria" w:hAnsi="Cambria" w:cs="Cambria"/>
              <w:color w:val="000000"/>
            </w:rPr>
          </w:pPr>
          <w:r>
            <w:fldChar w:fldCharType="end"/>
          </w:r>
        </w:p>
      </w:sdtContent>
    </w:sdt>
    <w:p w14:paraId="6C05BB93" w14:textId="77777777" w:rsidR="00532EA3" w:rsidRDefault="00532EA3">
      <w:pPr>
        <w:rPr>
          <w:rFonts w:ascii="Times New Roman" w:eastAsia="Times New Roman" w:hAnsi="Times New Roman" w:cs="Times New Roman"/>
          <w:b/>
          <w:sz w:val="24"/>
          <w:szCs w:val="24"/>
        </w:rPr>
      </w:pPr>
    </w:p>
    <w:p w14:paraId="32F9F136" w14:textId="77777777" w:rsidR="00532EA3" w:rsidRDefault="00532EA3">
      <w:pPr>
        <w:rPr>
          <w:rFonts w:ascii="Times New Roman" w:eastAsia="Times New Roman" w:hAnsi="Times New Roman" w:cs="Times New Roman"/>
          <w:b/>
          <w:sz w:val="24"/>
          <w:szCs w:val="24"/>
        </w:rPr>
      </w:pPr>
    </w:p>
    <w:p w14:paraId="39A7735E" w14:textId="77777777" w:rsidR="00532EA3" w:rsidRDefault="00532EA3">
      <w:pPr>
        <w:rPr>
          <w:rFonts w:ascii="Times New Roman" w:eastAsia="Times New Roman" w:hAnsi="Times New Roman" w:cs="Times New Roman"/>
          <w:b/>
          <w:sz w:val="24"/>
          <w:szCs w:val="24"/>
        </w:rPr>
      </w:pPr>
    </w:p>
    <w:p w14:paraId="6801B350" w14:textId="77777777" w:rsidR="00532EA3" w:rsidRDefault="00532EA3">
      <w:pPr>
        <w:rPr>
          <w:rFonts w:ascii="Times New Roman" w:eastAsia="Times New Roman" w:hAnsi="Times New Roman" w:cs="Times New Roman"/>
          <w:b/>
          <w:sz w:val="24"/>
          <w:szCs w:val="24"/>
        </w:rPr>
      </w:pPr>
    </w:p>
    <w:p w14:paraId="2448FFEC" w14:textId="77777777" w:rsidR="00532EA3" w:rsidRDefault="00532EA3">
      <w:pPr>
        <w:rPr>
          <w:rFonts w:ascii="Times New Roman" w:eastAsia="Times New Roman" w:hAnsi="Times New Roman" w:cs="Times New Roman"/>
          <w:b/>
          <w:sz w:val="24"/>
          <w:szCs w:val="24"/>
        </w:rPr>
      </w:pPr>
    </w:p>
    <w:p w14:paraId="1F8EBDE1" w14:textId="77777777" w:rsidR="00532EA3" w:rsidRDefault="00532EA3">
      <w:pPr>
        <w:rPr>
          <w:rFonts w:ascii="Times New Roman" w:eastAsia="Times New Roman" w:hAnsi="Times New Roman" w:cs="Times New Roman"/>
          <w:b/>
          <w:sz w:val="24"/>
          <w:szCs w:val="24"/>
        </w:rPr>
      </w:pPr>
    </w:p>
    <w:p w14:paraId="42171C9B" w14:textId="77777777" w:rsidR="00532EA3" w:rsidRDefault="00532EA3">
      <w:pPr>
        <w:rPr>
          <w:rFonts w:ascii="Times New Roman" w:eastAsia="Times New Roman" w:hAnsi="Times New Roman" w:cs="Times New Roman"/>
          <w:b/>
          <w:sz w:val="24"/>
          <w:szCs w:val="24"/>
        </w:rPr>
      </w:pPr>
    </w:p>
    <w:p w14:paraId="0BB1452C" w14:textId="77777777" w:rsidR="00532EA3" w:rsidRDefault="00532EA3">
      <w:pPr>
        <w:rPr>
          <w:rFonts w:ascii="Times New Roman" w:eastAsia="Times New Roman" w:hAnsi="Times New Roman" w:cs="Times New Roman"/>
          <w:b/>
          <w:sz w:val="24"/>
          <w:szCs w:val="24"/>
        </w:rPr>
      </w:pPr>
    </w:p>
    <w:p w14:paraId="2AB75AD0" w14:textId="77777777" w:rsidR="00532EA3" w:rsidRDefault="00532EA3">
      <w:pPr>
        <w:rPr>
          <w:rFonts w:ascii="Times New Roman" w:eastAsia="Times New Roman" w:hAnsi="Times New Roman" w:cs="Times New Roman"/>
          <w:b/>
          <w:sz w:val="24"/>
          <w:szCs w:val="24"/>
        </w:rPr>
      </w:pPr>
    </w:p>
    <w:p w14:paraId="5723AF62" w14:textId="77777777" w:rsidR="00532EA3" w:rsidRDefault="00532EA3">
      <w:pPr>
        <w:rPr>
          <w:rFonts w:ascii="Times New Roman" w:eastAsia="Times New Roman" w:hAnsi="Times New Roman" w:cs="Times New Roman"/>
          <w:b/>
          <w:sz w:val="24"/>
          <w:szCs w:val="24"/>
        </w:rPr>
      </w:pPr>
    </w:p>
    <w:p w14:paraId="0F0C29EE" w14:textId="77777777" w:rsidR="00532EA3" w:rsidRDefault="00532EA3">
      <w:pPr>
        <w:rPr>
          <w:rFonts w:ascii="Times New Roman" w:eastAsia="Times New Roman" w:hAnsi="Times New Roman" w:cs="Times New Roman"/>
          <w:b/>
          <w:sz w:val="24"/>
          <w:szCs w:val="24"/>
        </w:rPr>
      </w:pPr>
    </w:p>
    <w:p w14:paraId="60B15571" w14:textId="77777777" w:rsidR="00532EA3" w:rsidRDefault="00532EA3">
      <w:pPr>
        <w:rPr>
          <w:rFonts w:ascii="Times New Roman" w:eastAsia="Times New Roman" w:hAnsi="Times New Roman" w:cs="Times New Roman"/>
          <w:b/>
          <w:sz w:val="24"/>
          <w:szCs w:val="24"/>
        </w:rPr>
      </w:pPr>
    </w:p>
    <w:p w14:paraId="0E27C2EB" w14:textId="77777777" w:rsidR="00532EA3" w:rsidRDefault="00532EA3">
      <w:pPr>
        <w:rPr>
          <w:rFonts w:ascii="Times New Roman" w:eastAsia="Times New Roman" w:hAnsi="Times New Roman" w:cs="Times New Roman"/>
          <w:b/>
          <w:sz w:val="24"/>
          <w:szCs w:val="24"/>
        </w:rPr>
      </w:pPr>
    </w:p>
    <w:p w14:paraId="266D764F" w14:textId="77777777" w:rsidR="00532EA3" w:rsidRDefault="00532EA3">
      <w:pPr>
        <w:rPr>
          <w:rFonts w:ascii="Times New Roman" w:eastAsia="Times New Roman" w:hAnsi="Times New Roman" w:cs="Times New Roman"/>
          <w:b/>
          <w:sz w:val="24"/>
          <w:szCs w:val="24"/>
        </w:rPr>
      </w:pPr>
    </w:p>
    <w:p w14:paraId="50606C5F" w14:textId="77777777" w:rsidR="00532EA3" w:rsidRDefault="00532EA3">
      <w:pPr>
        <w:rPr>
          <w:rFonts w:ascii="Times New Roman" w:eastAsia="Times New Roman" w:hAnsi="Times New Roman" w:cs="Times New Roman"/>
          <w:b/>
          <w:sz w:val="24"/>
          <w:szCs w:val="24"/>
        </w:rPr>
      </w:pPr>
    </w:p>
    <w:p w14:paraId="1E2A50C8" w14:textId="77777777" w:rsidR="00532EA3" w:rsidRDefault="00532EA3">
      <w:pPr>
        <w:rPr>
          <w:rFonts w:ascii="Times New Roman" w:eastAsia="Times New Roman" w:hAnsi="Times New Roman" w:cs="Times New Roman"/>
          <w:b/>
          <w:sz w:val="24"/>
          <w:szCs w:val="24"/>
        </w:rPr>
      </w:pPr>
    </w:p>
    <w:p w14:paraId="5869BB15" w14:textId="77777777" w:rsidR="00532EA3" w:rsidRDefault="00532EA3">
      <w:pPr>
        <w:rPr>
          <w:rFonts w:ascii="Times New Roman" w:eastAsia="Times New Roman" w:hAnsi="Times New Roman" w:cs="Times New Roman"/>
          <w:b/>
          <w:sz w:val="24"/>
          <w:szCs w:val="24"/>
        </w:rPr>
      </w:pPr>
    </w:p>
    <w:p w14:paraId="6B3AF7D5" w14:textId="77777777" w:rsidR="00532EA3" w:rsidRDefault="00532EA3">
      <w:pPr>
        <w:spacing w:after="60"/>
        <w:rPr>
          <w:rFonts w:ascii="Times New Roman" w:eastAsia="Times New Roman" w:hAnsi="Times New Roman" w:cs="Times New Roman"/>
          <w:b/>
          <w:sz w:val="24"/>
          <w:szCs w:val="24"/>
        </w:rPr>
      </w:pPr>
    </w:p>
    <w:p w14:paraId="50429319" w14:textId="77777777" w:rsidR="00532EA3" w:rsidRDefault="00532EA3">
      <w:pPr>
        <w:pStyle w:val="Ttol1"/>
        <w:rPr>
          <w:rFonts w:ascii="Times New Roman" w:eastAsia="Times New Roman" w:hAnsi="Times New Roman" w:cs="Times New Roman"/>
          <w:smallCaps/>
          <w:color w:val="000000"/>
          <w:sz w:val="24"/>
          <w:szCs w:val="24"/>
        </w:rPr>
      </w:pPr>
    </w:p>
    <w:p w14:paraId="25121581" w14:textId="77777777" w:rsidR="00532EA3" w:rsidRDefault="00532EA3">
      <w:pPr>
        <w:pStyle w:val="Ttol1"/>
        <w:rPr>
          <w:rFonts w:ascii="Times New Roman" w:eastAsia="Times New Roman" w:hAnsi="Times New Roman" w:cs="Times New Roman"/>
          <w:smallCaps/>
          <w:color w:val="000000"/>
          <w:sz w:val="24"/>
          <w:szCs w:val="24"/>
        </w:rPr>
      </w:pPr>
    </w:p>
    <w:p w14:paraId="41CFAD29" w14:textId="77777777" w:rsidR="00532EA3" w:rsidRDefault="00532EA3"/>
    <w:p w14:paraId="5732D9AE" w14:textId="77777777" w:rsidR="00532EA3" w:rsidRDefault="009F67C0">
      <w:pPr>
        <w:pStyle w:val="Ttol1"/>
        <w:rPr>
          <w:rFonts w:ascii="Times New Roman" w:eastAsia="Times New Roman" w:hAnsi="Times New Roman" w:cs="Times New Roman"/>
          <w:smallCaps/>
          <w:color w:val="000000"/>
          <w:sz w:val="24"/>
          <w:szCs w:val="24"/>
        </w:rPr>
      </w:pPr>
      <w:bookmarkStart w:id="1" w:name="_Toc71102847"/>
      <w:r>
        <w:rPr>
          <w:rFonts w:ascii="Times New Roman" w:eastAsia="Times New Roman" w:hAnsi="Times New Roman" w:cs="Times New Roman"/>
          <w:smallCaps/>
          <w:color w:val="000000"/>
          <w:sz w:val="24"/>
          <w:szCs w:val="24"/>
        </w:rPr>
        <w:t>ABREVIACIONES</w:t>
      </w:r>
      <w:bookmarkEnd w:id="1"/>
    </w:p>
    <w:p w14:paraId="54D5D59B" w14:textId="77777777" w:rsidR="00532EA3" w:rsidRDefault="00532EA3">
      <w:pPr>
        <w:rPr>
          <w:rFonts w:ascii="Times New Roman" w:eastAsia="Times New Roman" w:hAnsi="Times New Roman" w:cs="Times New Roman"/>
        </w:rPr>
      </w:pPr>
    </w:p>
    <w:tbl>
      <w:tblPr>
        <w:tblStyle w:val="a1"/>
        <w:tblW w:w="8340"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226"/>
        <w:gridCol w:w="5114"/>
      </w:tblGrid>
      <w:tr w:rsidR="00532EA3" w14:paraId="6778F2C6" w14:textId="77777777">
        <w:tc>
          <w:tcPr>
            <w:tcW w:w="3226" w:type="dxa"/>
          </w:tcPr>
          <w:p w14:paraId="2A707CA4" w14:textId="77777777" w:rsidR="00532EA3" w:rsidRDefault="009F67C0">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Abreviación</w:t>
            </w:r>
          </w:p>
        </w:tc>
        <w:tc>
          <w:tcPr>
            <w:tcW w:w="5114" w:type="dxa"/>
          </w:tcPr>
          <w:p w14:paraId="386A778B" w14:textId="77777777" w:rsidR="00532EA3" w:rsidRDefault="009F67C0">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Definición</w:t>
            </w:r>
          </w:p>
        </w:tc>
      </w:tr>
      <w:tr w:rsidR="00532EA3" w14:paraId="4B4673D4" w14:textId="77777777">
        <w:tc>
          <w:tcPr>
            <w:tcW w:w="3226" w:type="dxa"/>
          </w:tcPr>
          <w:p w14:paraId="2606899F" w14:textId="77777777" w:rsidR="00532EA3" w:rsidRDefault="009F67C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ADA</w:t>
            </w:r>
          </w:p>
        </w:tc>
        <w:tc>
          <w:tcPr>
            <w:tcW w:w="5114" w:type="dxa"/>
          </w:tcPr>
          <w:p w14:paraId="63DA5D9E" w14:textId="77777777" w:rsidR="00532EA3" w:rsidRDefault="009F67C0">
            <w:pPr>
              <w:spacing w:line="276"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American Diabetes </w:t>
            </w:r>
            <w:proofErr w:type="spellStart"/>
            <w:r>
              <w:rPr>
                <w:rFonts w:ascii="Times New Roman" w:eastAsia="Times New Roman" w:hAnsi="Times New Roman" w:cs="Times New Roman"/>
                <w:i/>
                <w:sz w:val="24"/>
                <w:szCs w:val="24"/>
              </w:rPr>
              <w:t>Association</w:t>
            </w:r>
            <w:proofErr w:type="spellEnd"/>
          </w:p>
        </w:tc>
      </w:tr>
      <w:tr w:rsidR="00532EA3" w14:paraId="5A1C451B" w14:textId="77777777">
        <w:tc>
          <w:tcPr>
            <w:tcW w:w="3226" w:type="dxa"/>
          </w:tcPr>
          <w:p w14:paraId="68D66866" w14:textId="77777777" w:rsidR="00532EA3" w:rsidRDefault="009F67C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CC</w:t>
            </w:r>
          </w:p>
        </w:tc>
        <w:tc>
          <w:tcPr>
            <w:tcW w:w="5114" w:type="dxa"/>
          </w:tcPr>
          <w:p w14:paraId="04700FD6" w14:textId="77777777" w:rsidR="00532EA3" w:rsidRDefault="009F67C0">
            <w:pPr>
              <w:spacing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Carpenter</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Coustan</w:t>
            </w:r>
            <w:proofErr w:type="spellEnd"/>
          </w:p>
        </w:tc>
      </w:tr>
      <w:tr w:rsidR="00532EA3" w14:paraId="5213F792" w14:textId="77777777">
        <w:tc>
          <w:tcPr>
            <w:tcW w:w="3226" w:type="dxa"/>
          </w:tcPr>
          <w:p w14:paraId="0993F7C6" w14:textId="77777777" w:rsidR="00532EA3" w:rsidRDefault="009F67C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DMG</w:t>
            </w:r>
          </w:p>
        </w:tc>
        <w:tc>
          <w:tcPr>
            <w:tcW w:w="5114" w:type="dxa"/>
          </w:tcPr>
          <w:p w14:paraId="0C952E0A" w14:textId="77777777" w:rsidR="00532EA3" w:rsidRDefault="009F67C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Diabetes gestacional</w:t>
            </w:r>
          </w:p>
        </w:tc>
      </w:tr>
      <w:tr w:rsidR="00532EA3" w14:paraId="6D4B2047" w14:textId="77777777">
        <w:tc>
          <w:tcPr>
            <w:tcW w:w="3226" w:type="dxa"/>
          </w:tcPr>
          <w:p w14:paraId="630D6FE2" w14:textId="77777777" w:rsidR="00532EA3" w:rsidRDefault="009F67C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DM2</w:t>
            </w:r>
          </w:p>
        </w:tc>
        <w:tc>
          <w:tcPr>
            <w:tcW w:w="5114" w:type="dxa"/>
          </w:tcPr>
          <w:p w14:paraId="158A14C2" w14:textId="77777777" w:rsidR="00532EA3" w:rsidRDefault="009F67C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Diabetes mellitus tipo 2</w:t>
            </w:r>
          </w:p>
        </w:tc>
      </w:tr>
      <w:tr w:rsidR="00532EA3" w14:paraId="135C69DE" w14:textId="77777777">
        <w:tc>
          <w:tcPr>
            <w:tcW w:w="3226" w:type="dxa"/>
          </w:tcPr>
          <w:p w14:paraId="762240C5" w14:textId="77777777" w:rsidR="00532EA3" w:rsidRDefault="009F67C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FP</w:t>
            </w:r>
          </w:p>
        </w:tc>
        <w:tc>
          <w:tcPr>
            <w:tcW w:w="5114" w:type="dxa"/>
          </w:tcPr>
          <w:p w14:paraId="1B1BC4DF" w14:textId="77777777" w:rsidR="00532EA3" w:rsidRDefault="009F67C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Fecha del parto</w:t>
            </w:r>
          </w:p>
        </w:tc>
      </w:tr>
      <w:tr w:rsidR="00532EA3" w14:paraId="35753F4E" w14:textId="77777777">
        <w:tc>
          <w:tcPr>
            <w:tcW w:w="3226" w:type="dxa"/>
          </w:tcPr>
          <w:p w14:paraId="5B562EBB" w14:textId="77777777" w:rsidR="00532EA3" w:rsidRDefault="009F67C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FUR</w:t>
            </w:r>
          </w:p>
        </w:tc>
        <w:tc>
          <w:tcPr>
            <w:tcW w:w="5114" w:type="dxa"/>
          </w:tcPr>
          <w:p w14:paraId="144BA7E9" w14:textId="77777777" w:rsidR="00532EA3" w:rsidRDefault="009F67C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la última regla</w:t>
            </w:r>
          </w:p>
        </w:tc>
      </w:tr>
      <w:tr w:rsidR="00532EA3" w14:paraId="0B17D6CC" w14:textId="77777777">
        <w:tc>
          <w:tcPr>
            <w:tcW w:w="3226" w:type="dxa"/>
          </w:tcPr>
          <w:p w14:paraId="6E0A6CDF" w14:textId="77777777" w:rsidR="00532EA3" w:rsidRDefault="009F67C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ECAP</w:t>
            </w:r>
          </w:p>
        </w:tc>
        <w:tc>
          <w:tcPr>
            <w:tcW w:w="5114" w:type="dxa"/>
          </w:tcPr>
          <w:p w14:paraId="20FFA98A" w14:textId="77777777" w:rsidR="00532EA3" w:rsidRDefault="009F67C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Estación clínica de atención primaria</w:t>
            </w:r>
          </w:p>
        </w:tc>
      </w:tr>
      <w:tr w:rsidR="00532EA3" w14:paraId="6BC5A871" w14:textId="77777777">
        <w:tc>
          <w:tcPr>
            <w:tcW w:w="3226" w:type="dxa"/>
          </w:tcPr>
          <w:p w14:paraId="2C980469" w14:textId="77777777" w:rsidR="00532EA3" w:rsidRDefault="009F67C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EP</w:t>
            </w:r>
          </w:p>
        </w:tc>
        <w:tc>
          <w:tcPr>
            <w:tcW w:w="5114" w:type="dxa"/>
          </w:tcPr>
          <w:p w14:paraId="5EEE01BD" w14:textId="77777777" w:rsidR="00532EA3" w:rsidRDefault="009F67C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Primera visita de embazo en el CASSIR</w:t>
            </w:r>
          </w:p>
        </w:tc>
      </w:tr>
      <w:tr w:rsidR="00532EA3" w14:paraId="6B152EB6" w14:textId="77777777">
        <w:tc>
          <w:tcPr>
            <w:tcW w:w="3226" w:type="dxa"/>
          </w:tcPr>
          <w:p w14:paraId="18DBEFC3" w14:textId="77777777" w:rsidR="00532EA3" w:rsidRDefault="009F67C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w:t>
            </w:r>
          </w:p>
        </w:tc>
        <w:tc>
          <w:tcPr>
            <w:tcW w:w="5114" w:type="dxa"/>
          </w:tcPr>
          <w:p w14:paraId="4889D74B" w14:textId="77777777" w:rsidR="00532EA3" w:rsidRDefault="009F67C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Visita </w:t>
            </w:r>
            <w:proofErr w:type="spellStart"/>
            <w:r>
              <w:rPr>
                <w:rFonts w:ascii="Times New Roman" w:eastAsia="Times New Roman" w:hAnsi="Times New Roman" w:cs="Times New Roman"/>
                <w:sz w:val="24"/>
                <w:szCs w:val="24"/>
              </w:rPr>
              <w:t>succesiva</w:t>
            </w:r>
            <w:proofErr w:type="spellEnd"/>
            <w:r>
              <w:rPr>
                <w:rFonts w:ascii="Times New Roman" w:eastAsia="Times New Roman" w:hAnsi="Times New Roman" w:cs="Times New Roman"/>
                <w:sz w:val="24"/>
                <w:szCs w:val="24"/>
              </w:rPr>
              <w:t xml:space="preserve"> de embarazo en el CASSIR</w:t>
            </w:r>
          </w:p>
        </w:tc>
      </w:tr>
      <w:tr w:rsidR="00532EA3" w:rsidRPr="00C74F80" w14:paraId="38732CC7" w14:textId="77777777">
        <w:tc>
          <w:tcPr>
            <w:tcW w:w="3226" w:type="dxa"/>
          </w:tcPr>
          <w:p w14:paraId="26ADED7C" w14:textId="77777777" w:rsidR="00532EA3" w:rsidRDefault="009F67C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HAPO</w:t>
            </w:r>
          </w:p>
        </w:tc>
        <w:tc>
          <w:tcPr>
            <w:tcW w:w="5114" w:type="dxa"/>
          </w:tcPr>
          <w:p w14:paraId="797C8124" w14:textId="77777777" w:rsidR="00532EA3" w:rsidRPr="00757DF1" w:rsidRDefault="009F67C0">
            <w:pPr>
              <w:spacing w:line="276" w:lineRule="auto"/>
              <w:rPr>
                <w:rFonts w:ascii="Times New Roman" w:eastAsia="Times New Roman" w:hAnsi="Times New Roman" w:cs="Times New Roman"/>
                <w:i/>
                <w:sz w:val="24"/>
                <w:szCs w:val="24"/>
                <w:lang w:val="en-US"/>
              </w:rPr>
            </w:pPr>
            <w:r w:rsidRPr="00757DF1">
              <w:rPr>
                <w:rFonts w:ascii="Times New Roman" w:eastAsia="Times New Roman" w:hAnsi="Times New Roman" w:cs="Times New Roman"/>
                <w:i/>
                <w:sz w:val="24"/>
                <w:szCs w:val="24"/>
                <w:lang w:val="en-US"/>
              </w:rPr>
              <w:t>Hyperglycemia and Pregnancy Outcomes study</w:t>
            </w:r>
          </w:p>
        </w:tc>
      </w:tr>
      <w:tr w:rsidR="00532EA3" w14:paraId="4AFFDCD0" w14:textId="77777777">
        <w:tc>
          <w:tcPr>
            <w:tcW w:w="3226" w:type="dxa"/>
          </w:tcPr>
          <w:p w14:paraId="35899AF2" w14:textId="77777777" w:rsidR="00532EA3" w:rsidRDefault="009F67C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HbA</w:t>
            </w:r>
            <w:r>
              <w:rPr>
                <w:rFonts w:ascii="Times New Roman" w:eastAsia="Times New Roman" w:hAnsi="Times New Roman" w:cs="Times New Roman"/>
                <w:sz w:val="24"/>
                <w:szCs w:val="24"/>
                <w:vertAlign w:val="subscript"/>
              </w:rPr>
              <w:t>1c</w:t>
            </w:r>
          </w:p>
        </w:tc>
        <w:tc>
          <w:tcPr>
            <w:tcW w:w="5114" w:type="dxa"/>
          </w:tcPr>
          <w:p w14:paraId="7B0A08C8" w14:textId="77777777" w:rsidR="00532EA3" w:rsidRDefault="009F67C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Hemoglobina </w:t>
            </w:r>
            <w:proofErr w:type="spellStart"/>
            <w:r>
              <w:rPr>
                <w:rFonts w:ascii="Times New Roman" w:eastAsia="Times New Roman" w:hAnsi="Times New Roman" w:cs="Times New Roman"/>
                <w:sz w:val="24"/>
                <w:szCs w:val="24"/>
              </w:rPr>
              <w:t>glicosilada</w:t>
            </w:r>
            <w:proofErr w:type="spellEnd"/>
          </w:p>
        </w:tc>
      </w:tr>
      <w:tr w:rsidR="00532EA3" w:rsidRPr="00C74F80" w14:paraId="1659FED7" w14:textId="77777777">
        <w:tc>
          <w:tcPr>
            <w:tcW w:w="3226" w:type="dxa"/>
          </w:tcPr>
          <w:p w14:paraId="54C6F0A7" w14:textId="77777777" w:rsidR="00532EA3" w:rsidRDefault="009F67C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IADPSG</w:t>
            </w:r>
          </w:p>
        </w:tc>
        <w:tc>
          <w:tcPr>
            <w:tcW w:w="5114" w:type="dxa"/>
          </w:tcPr>
          <w:p w14:paraId="6F0B0F61" w14:textId="77777777" w:rsidR="00532EA3" w:rsidRPr="00757DF1" w:rsidRDefault="009F67C0">
            <w:pPr>
              <w:spacing w:line="276" w:lineRule="auto"/>
              <w:rPr>
                <w:rFonts w:ascii="Times New Roman" w:eastAsia="Times New Roman" w:hAnsi="Times New Roman" w:cs="Times New Roman"/>
                <w:i/>
                <w:sz w:val="24"/>
                <w:szCs w:val="24"/>
                <w:lang w:val="en-US"/>
              </w:rPr>
            </w:pPr>
            <w:r w:rsidRPr="00757DF1">
              <w:rPr>
                <w:rFonts w:ascii="Times New Roman" w:eastAsia="Times New Roman" w:hAnsi="Times New Roman" w:cs="Times New Roman"/>
                <w:i/>
                <w:sz w:val="24"/>
                <w:szCs w:val="24"/>
                <w:lang w:val="en-US"/>
              </w:rPr>
              <w:t>International Association Diabetes and Pregnancy Study Group</w:t>
            </w:r>
          </w:p>
        </w:tc>
      </w:tr>
      <w:tr w:rsidR="00532EA3" w14:paraId="481AE230" w14:textId="77777777">
        <w:tc>
          <w:tcPr>
            <w:tcW w:w="3226" w:type="dxa"/>
          </w:tcPr>
          <w:p w14:paraId="159248A9" w14:textId="77777777" w:rsidR="00532EA3" w:rsidRDefault="009F67C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ICD-10</w:t>
            </w:r>
          </w:p>
        </w:tc>
        <w:tc>
          <w:tcPr>
            <w:tcW w:w="5114" w:type="dxa"/>
          </w:tcPr>
          <w:p w14:paraId="27FA4AF8" w14:textId="77777777" w:rsidR="00532EA3" w:rsidRDefault="009F67C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Clasificación estadística internacional de enfermedades y problemas de salud relacionados </w:t>
            </w:r>
            <w:proofErr w:type="spellStart"/>
            <w:r>
              <w:rPr>
                <w:rFonts w:ascii="Times New Roman" w:eastAsia="Times New Roman" w:hAnsi="Times New Roman" w:cs="Times New Roman"/>
                <w:sz w:val="24"/>
                <w:szCs w:val="24"/>
              </w:rPr>
              <w:t>malalties</w:t>
            </w:r>
            <w:proofErr w:type="spellEnd"/>
            <w:r>
              <w:rPr>
                <w:rFonts w:ascii="Times New Roman" w:eastAsia="Times New Roman" w:hAnsi="Times New Roman" w:cs="Times New Roman"/>
                <w:sz w:val="24"/>
                <w:szCs w:val="24"/>
              </w:rPr>
              <w:t xml:space="preserve"> i </w:t>
            </w:r>
            <w:proofErr w:type="spellStart"/>
            <w:r>
              <w:rPr>
                <w:rFonts w:ascii="Times New Roman" w:eastAsia="Times New Roman" w:hAnsi="Times New Roman" w:cs="Times New Roman"/>
                <w:sz w:val="24"/>
                <w:szCs w:val="24"/>
              </w:rPr>
              <w:t>problemes</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salut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relacionats</w:t>
            </w:r>
            <w:proofErr w:type="spellEnd"/>
          </w:p>
        </w:tc>
      </w:tr>
      <w:tr w:rsidR="00532EA3" w14:paraId="556BC721" w14:textId="77777777">
        <w:tc>
          <w:tcPr>
            <w:tcW w:w="3226" w:type="dxa"/>
          </w:tcPr>
          <w:p w14:paraId="4A6419F6" w14:textId="77777777" w:rsidR="00532EA3" w:rsidRDefault="009F67C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ICS</w:t>
            </w:r>
          </w:p>
        </w:tc>
        <w:tc>
          <w:tcPr>
            <w:tcW w:w="5114" w:type="dxa"/>
          </w:tcPr>
          <w:p w14:paraId="7D44D9FD" w14:textId="77777777" w:rsidR="00532EA3" w:rsidRDefault="009F67C0">
            <w:pPr>
              <w:spacing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Institut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Català</w:t>
            </w:r>
            <w:proofErr w:type="spellEnd"/>
            <w:r>
              <w:rPr>
                <w:rFonts w:ascii="Times New Roman" w:eastAsia="Times New Roman" w:hAnsi="Times New Roman" w:cs="Times New Roman"/>
                <w:sz w:val="24"/>
                <w:szCs w:val="24"/>
              </w:rPr>
              <w:t xml:space="preserve"> de la </w:t>
            </w:r>
            <w:proofErr w:type="spellStart"/>
            <w:r>
              <w:rPr>
                <w:rFonts w:ascii="Times New Roman" w:eastAsia="Times New Roman" w:hAnsi="Times New Roman" w:cs="Times New Roman"/>
                <w:sz w:val="24"/>
                <w:szCs w:val="24"/>
              </w:rPr>
              <w:t>Salut</w:t>
            </w:r>
            <w:proofErr w:type="spellEnd"/>
          </w:p>
        </w:tc>
      </w:tr>
      <w:tr w:rsidR="00532EA3" w14:paraId="4CEFF8A5" w14:textId="77777777">
        <w:tc>
          <w:tcPr>
            <w:tcW w:w="3226" w:type="dxa"/>
          </w:tcPr>
          <w:p w14:paraId="22C31F85" w14:textId="77777777" w:rsidR="00532EA3" w:rsidRDefault="009F67C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IMC</w:t>
            </w:r>
          </w:p>
        </w:tc>
        <w:tc>
          <w:tcPr>
            <w:tcW w:w="5114" w:type="dxa"/>
          </w:tcPr>
          <w:p w14:paraId="329D05B0" w14:textId="77777777" w:rsidR="00532EA3" w:rsidRDefault="009F67C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Índice de masa corporal</w:t>
            </w:r>
          </w:p>
        </w:tc>
      </w:tr>
      <w:tr w:rsidR="00532EA3" w:rsidRPr="00C74F80" w14:paraId="772A186A" w14:textId="77777777">
        <w:tc>
          <w:tcPr>
            <w:tcW w:w="3226" w:type="dxa"/>
          </w:tcPr>
          <w:p w14:paraId="2D22A543" w14:textId="77777777" w:rsidR="00532EA3" w:rsidRDefault="009F67C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IV WCGDM</w:t>
            </w:r>
          </w:p>
        </w:tc>
        <w:tc>
          <w:tcPr>
            <w:tcW w:w="5114" w:type="dxa"/>
          </w:tcPr>
          <w:p w14:paraId="252AD495" w14:textId="77777777" w:rsidR="00532EA3" w:rsidRPr="00757DF1" w:rsidRDefault="009F67C0">
            <w:pPr>
              <w:spacing w:line="276" w:lineRule="auto"/>
              <w:rPr>
                <w:rFonts w:ascii="Times New Roman" w:eastAsia="Times New Roman" w:hAnsi="Times New Roman" w:cs="Times New Roman"/>
                <w:i/>
                <w:sz w:val="24"/>
                <w:szCs w:val="24"/>
                <w:lang w:val="en-US"/>
              </w:rPr>
            </w:pPr>
            <w:r w:rsidRPr="00757DF1">
              <w:rPr>
                <w:rFonts w:ascii="Times New Roman" w:eastAsia="Times New Roman" w:hAnsi="Times New Roman" w:cs="Times New Roman"/>
                <w:i/>
                <w:sz w:val="24"/>
                <w:szCs w:val="24"/>
                <w:lang w:val="en-US"/>
              </w:rPr>
              <w:t>Fourth International Workshop Conference on Gestational Diabetes Mellitus</w:t>
            </w:r>
          </w:p>
        </w:tc>
      </w:tr>
      <w:tr w:rsidR="00532EA3" w14:paraId="0BCE002D" w14:textId="77777777">
        <w:tc>
          <w:tcPr>
            <w:tcW w:w="3226" w:type="dxa"/>
          </w:tcPr>
          <w:p w14:paraId="24F794DE" w14:textId="77777777" w:rsidR="00532EA3" w:rsidRDefault="009F67C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HDL</w:t>
            </w:r>
          </w:p>
        </w:tc>
        <w:tc>
          <w:tcPr>
            <w:tcW w:w="5114" w:type="dxa"/>
          </w:tcPr>
          <w:p w14:paraId="4916D3F3" w14:textId="77777777" w:rsidR="00532EA3" w:rsidRDefault="009F67C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Lipoproteínas de alta densidad</w:t>
            </w:r>
          </w:p>
        </w:tc>
      </w:tr>
      <w:tr w:rsidR="00532EA3" w14:paraId="41604C50" w14:textId="77777777">
        <w:tc>
          <w:tcPr>
            <w:tcW w:w="3226" w:type="dxa"/>
          </w:tcPr>
          <w:p w14:paraId="78E96B3A" w14:textId="77777777" w:rsidR="00532EA3" w:rsidRDefault="009F67C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LDL</w:t>
            </w:r>
          </w:p>
        </w:tc>
        <w:tc>
          <w:tcPr>
            <w:tcW w:w="5114" w:type="dxa"/>
          </w:tcPr>
          <w:p w14:paraId="2DC388B5" w14:textId="77777777" w:rsidR="00532EA3" w:rsidRDefault="009F67C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Lipoproteínas de baja densidad</w:t>
            </w:r>
          </w:p>
        </w:tc>
      </w:tr>
      <w:tr w:rsidR="00532EA3" w14:paraId="50ECE9FC" w14:textId="77777777">
        <w:tc>
          <w:tcPr>
            <w:tcW w:w="3226" w:type="dxa"/>
          </w:tcPr>
          <w:p w14:paraId="265C7A9F" w14:textId="77777777" w:rsidR="00532EA3" w:rsidRDefault="009F67C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NDDG</w:t>
            </w:r>
          </w:p>
        </w:tc>
        <w:tc>
          <w:tcPr>
            <w:tcW w:w="5114" w:type="dxa"/>
          </w:tcPr>
          <w:p w14:paraId="44D8EC45" w14:textId="77777777" w:rsidR="00532EA3" w:rsidRDefault="009F67C0">
            <w:pPr>
              <w:spacing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National</w:t>
            </w:r>
            <w:proofErr w:type="spellEnd"/>
            <w:r>
              <w:rPr>
                <w:rFonts w:ascii="Times New Roman" w:eastAsia="Times New Roman" w:hAnsi="Times New Roman" w:cs="Times New Roman"/>
                <w:i/>
                <w:sz w:val="24"/>
                <w:szCs w:val="24"/>
              </w:rPr>
              <w:t xml:space="preserve"> Diabetes Data </w:t>
            </w:r>
            <w:proofErr w:type="spellStart"/>
            <w:r>
              <w:rPr>
                <w:rFonts w:ascii="Times New Roman" w:eastAsia="Times New Roman" w:hAnsi="Times New Roman" w:cs="Times New Roman"/>
                <w:i/>
                <w:sz w:val="24"/>
                <w:szCs w:val="24"/>
              </w:rPr>
              <w:t>Group</w:t>
            </w:r>
            <w:proofErr w:type="spellEnd"/>
          </w:p>
        </w:tc>
      </w:tr>
      <w:tr w:rsidR="00532EA3" w14:paraId="267AE43A" w14:textId="77777777">
        <w:tc>
          <w:tcPr>
            <w:tcW w:w="3226" w:type="dxa"/>
          </w:tcPr>
          <w:p w14:paraId="2BD93700" w14:textId="77777777" w:rsidR="00532EA3" w:rsidRDefault="009F67C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w:t>
            </w:r>
          </w:p>
        </w:tc>
        <w:tc>
          <w:tcPr>
            <w:tcW w:w="5114" w:type="dxa"/>
          </w:tcPr>
          <w:p w14:paraId="471FB54B" w14:textId="77777777" w:rsidR="00532EA3" w:rsidRDefault="009F67C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Plan de análisis estadística </w:t>
            </w:r>
          </w:p>
        </w:tc>
      </w:tr>
      <w:tr w:rsidR="00532EA3" w14:paraId="47D164E1" w14:textId="77777777">
        <w:tc>
          <w:tcPr>
            <w:tcW w:w="3226" w:type="dxa"/>
          </w:tcPr>
          <w:p w14:paraId="539240B6" w14:textId="77777777" w:rsidR="00532EA3" w:rsidRDefault="009F67C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PAS/PAD</w:t>
            </w:r>
          </w:p>
        </w:tc>
        <w:tc>
          <w:tcPr>
            <w:tcW w:w="5114" w:type="dxa"/>
          </w:tcPr>
          <w:p w14:paraId="2CC97670" w14:textId="77777777" w:rsidR="00532EA3" w:rsidRDefault="009F67C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Presión arterial sistólica / presión arterial diastólica</w:t>
            </w:r>
          </w:p>
        </w:tc>
      </w:tr>
      <w:tr w:rsidR="00532EA3" w14:paraId="6BF39B6A" w14:textId="77777777">
        <w:tc>
          <w:tcPr>
            <w:tcW w:w="3226" w:type="dxa"/>
          </w:tcPr>
          <w:p w14:paraId="4717DC70" w14:textId="77777777" w:rsidR="00532EA3" w:rsidRDefault="009F67C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SIDIAP </w:t>
            </w:r>
          </w:p>
        </w:tc>
        <w:tc>
          <w:tcPr>
            <w:tcW w:w="5114" w:type="dxa"/>
          </w:tcPr>
          <w:p w14:paraId="79708036" w14:textId="77777777" w:rsidR="00532EA3" w:rsidRDefault="009F67C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Sistema de Información para el Desarrollo de la Investigación en Atención Primaria </w:t>
            </w:r>
          </w:p>
        </w:tc>
      </w:tr>
      <w:tr w:rsidR="00532EA3" w14:paraId="47399645" w14:textId="77777777">
        <w:tc>
          <w:tcPr>
            <w:tcW w:w="3226" w:type="dxa"/>
          </w:tcPr>
          <w:p w14:paraId="7B9E1ED3" w14:textId="77777777" w:rsidR="00532EA3" w:rsidRDefault="009F67C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SOG</w:t>
            </w:r>
          </w:p>
        </w:tc>
        <w:tc>
          <w:tcPr>
            <w:tcW w:w="5114" w:type="dxa"/>
          </w:tcPr>
          <w:p w14:paraId="7C118573" w14:textId="77777777" w:rsidR="00532EA3" w:rsidRDefault="009F67C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Sobrecarga oral de glucosa</w:t>
            </w:r>
          </w:p>
        </w:tc>
      </w:tr>
      <w:tr w:rsidR="00532EA3" w14:paraId="2E8F578A" w14:textId="77777777">
        <w:tc>
          <w:tcPr>
            <w:tcW w:w="3226" w:type="dxa"/>
          </w:tcPr>
          <w:p w14:paraId="0746BAE6" w14:textId="77777777" w:rsidR="00532EA3" w:rsidRDefault="009F67C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SOG75</w:t>
            </w:r>
          </w:p>
        </w:tc>
        <w:tc>
          <w:tcPr>
            <w:tcW w:w="5114" w:type="dxa"/>
          </w:tcPr>
          <w:p w14:paraId="3F7CB743" w14:textId="77777777" w:rsidR="00532EA3" w:rsidRDefault="009F67C0">
            <w:pPr>
              <w:spacing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Sobrecàrga</w:t>
            </w:r>
            <w:proofErr w:type="spellEnd"/>
            <w:r>
              <w:rPr>
                <w:rFonts w:ascii="Times New Roman" w:eastAsia="Times New Roman" w:hAnsi="Times New Roman" w:cs="Times New Roman"/>
                <w:sz w:val="24"/>
                <w:szCs w:val="24"/>
              </w:rPr>
              <w:t xml:space="preserve"> oral de glucosa de 2 horas con 75 gramos de glucosa</w:t>
            </w:r>
          </w:p>
        </w:tc>
      </w:tr>
      <w:tr w:rsidR="00532EA3" w14:paraId="0BD812D2" w14:textId="77777777">
        <w:tc>
          <w:tcPr>
            <w:tcW w:w="3226" w:type="dxa"/>
          </w:tcPr>
          <w:p w14:paraId="4C1E0693" w14:textId="77777777" w:rsidR="00532EA3" w:rsidRDefault="009F67C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SOG100</w:t>
            </w:r>
          </w:p>
        </w:tc>
        <w:tc>
          <w:tcPr>
            <w:tcW w:w="5114" w:type="dxa"/>
          </w:tcPr>
          <w:p w14:paraId="36EF0D25" w14:textId="77777777" w:rsidR="00532EA3" w:rsidRDefault="009F67C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Sobrecarga oral de glucosa de 3 horas con 100 gramos de glucosa</w:t>
            </w:r>
          </w:p>
        </w:tc>
      </w:tr>
      <w:tr w:rsidR="00532EA3" w14:paraId="45CA23FC" w14:textId="77777777">
        <w:tc>
          <w:tcPr>
            <w:tcW w:w="3226" w:type="dxa"/>
          </w:tcPr>
          <w:p w14:paraId="7B56B59D" w14:textId="77777777" w:rsidR="00532EA3" w:rsidRDefault="009F67C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TOS</w:t>
            </w:r>
          </w:p>
        </w:tc>
        <w:tc>
          <w:tcPr>
            <w:tcW w:w="5114" w:type="dxa"/>
          </w:tcPr>
          <w:p w14:paraId="48823222" w14:textId="77777777" w:rsidR="00532EA3" w:rsidRDefault="009F67C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de </w:t>
            </w:r>
            <w:proofErr w:type="spellStart"/>
            <w:r>
              <w:rPr>
                <w:rFonts w:ascii="Times New Roman" w:eastAsia="Times New Roman" w:hAnsi="Times New Roman" w:cs="Times New Roman"/>
                <w:sz w:val="24"/>
                <w:szCs w:val="24"/>
              </w:rPr>
              <w:t>O’Sullivan</w:t>
            </w:r>
            <w:proofErr w:type="spellEnd"/>
            <w:r>
              <w:rPr>
                <w:rFonts w:ascii="Times New Roman" w:eastAsia="Times New Roman" w:hAnsi="Times New Roman" w:cs="Times New Roman"/>
                <w:sz w:val="24"/>
                <w:szCs w:val="24"/>
              </w:rPr>
              <w:t>, sobrecarga oral de glucosa de 60 min con 50 gramos de glucosa</w:t>
            </w:r>
          </w:p>
        </w:tc>
      </w:tr>
    </w:tbl>
    <w:p w14:paraId="76D34805" w14:textId="77777777" w:rsidR="00532EA3" w:rsidRDefault="00532EA3">
      <w:pPr>
        <w:rPr>
          <w:rFonts w:ascii="Times New Roman" w:eastAsia="Times New Roman" w:hAnsi="Times New Roman" w:cs="Times New Roman"/>
          <w:b/>
          <w:sz w:val="24"/>
          <w:szCs w:val="24"/>
        </w:rPr>
      </w:pPr>
    </w:p>
    <w:p w14:paraId="227EE0FA" w14:textId="77777777" w:rsidR="00532EA3" w:rsidRDefault="00532EA3">
      <w:pPr>
        <w:rPr>
          <w:rFonts w:ascii="Times New Roman" w:eastAsia="Times New Roman" w:hAnsi="Times New Roman" w:cs="Times New Roman"/>
          <w:b/>
          <w:sz w:val="24"/>
          <w:szCs w:val="24"/>
        </w:rPr>
      </w:pPr>
    </w:p>
    <w:p w14:paraId="7889A5B7" w14:textId="77777777" w:rsidR="00532EA3" w:rsidRDefault="00532EA3">
      <w:pPr>
        <w:rPr>
          <w:rFonts w:ascii="Times New Roman" w:eastAsia="Times New Roman" w:hAnsi="Times New Roman" w:cs="Times New Roman"/>
          <w:b/>
          <w:sz w:val="24"/>
          <w:szCs w:val="24"/>
        </w:rPr>
      </w:pPr>
    </w:p>
    <w:p w14:paraId="53A767F2" w14:textId="77777777" w:rsidR="00532EA3" w:rsidRDefault="00532EA3">
      <w:pPr>
        <w:spacing w:after="60"/>
        <w:rPr>
          <w:rFonts w:ascii="Times New Roman" w:eastAsia="Times New Roman" w:hAnsi="Times New Roman" w:cs="Times New Roman"/>
          <w:b/>
          <w:sz w:val="24"/>
          <w:szCs w:val="24"/>
        </w:rPr>
      </w:pPr>
    </w:p>
    <w:p w14:paraId="584BA287" w14:textId="77777777" w:rsidR="00532EA3" w:rsidRDefault="009F67C0">
      <w:pPr>
        <w:keepNext/>
        <w:spacing w:before="60" w:after="120"/>
        <w:rPr>
          <w:rFonts w:ascii="Times New Roman" w:eastAsia="Times New Roman" w:hAnsi="Times New Roman" w:cs="Times New Roman"/>
          <w:b/>
          <w:smallCaps/>
          <w:sz w:val="24"/>
          <w:szCs w:val="24"/>
        </w:rPr>
      </w:pPr>
      <w:r>
        <w:br w:type="page"/>
      </w:r>
      <w:r>
        <w:rPr>
          <w:rFonts w:ascii="Times New Roman" w:eastAsia="Times New Roman" w:hAnsi="Times New Roman" w:cs="Times New Roman"/>
          <w:b/>
          <w:smallCaps/>
          <w:sz w:val="24"/>
          <w:szCs w:val="24"/>
        </w:rPr>
        <w:lastRenderedPageBreak/>
        <w:t>RESPONSABILIDADES</w:t>
      </w:r>
    </w:p>
    <w:p w14:paraId="68A6F94B" w14:textId="77777777" w:rsidR="00532EA3" w:rsidRDefault="009F67C0">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Investigadores del estudio </w:t>
      </w:r>
    </w:p>
    <w:p w14:paraId="68B6B3CC" w14:textId="77777777" w:rsidR="00532EA3" w:rsidRDefault="00532EA3">
      <w:pPr>
        <w:spacing w:after="240"/>
        <w:rPr>
          <w:rFonts w:ascii="Times New Roman" w:eastAsia="Times New Roman" w:hAnsi="Times New Roman" w:cs="Times New Roman"/>
          <w:i/>
          <w:color w:val="008000"/>
          <w:sz w:val="24"/>
          <w:szCs w:val="24"/>
        </w:rPr>
      </w:pPr>
    </w:p>
    <w:tbl>
      <w:tblPr>
        <w:tblStyle w:val="a2"/>
        <w:tblW w:w="84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87"/>
        <w:gridCol w:w="2187"/>
        <w:gridCol w:w="2187"/>
        <w:gridCol w:w="1911"/>
      </w:tblGrid>
      <w:tr w:rsidR="00532EA3" w14:paraId="0DE651CA" w14:textId="77777777">
        <w:tc>
          <w:tcPr>
            <w:tcW w:w="2187" w:type="dxa"/>
            <w:vAlign w:val="center"/>
          </w:tcPr>
          <w:p w14:paraId="441C751F" w14:textId="77777777" w:rsidR="00532EA3" w:rsidRDefault="009F67C0">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Nombre y apellidos </w:t>
            </w:r>
          </w:p>
        </w:tc>
        <w:tc>
          <w:tcPr>
            <w:tcW w:w="2187" w:type="dxa"/>
            <w:vAlign w:val="center"/>
          </w:tcPr>
          <w:p w14:paraId="12C60234" w14:textId="77777777" w:rsidR="00532EA3" w:rsidRDefault="009F67C0">
            <w:pPr>
              <w:spacing w:after="24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Funcion</w:t>
            </w:r>
            <w:proofErr w:type="spellEnd"/>
            <w:r>
              <w:rPr>
                <w:rFonts w:ascii="Times New Roman" w:eastAsia="Times New Roman" w:hAnsi="Times New Roman" w:cs="Times New Roman"/>
                <w:b/>
                <w:sz w:val="24"/>
                <w:szCs w:val="24"/>
              </w:rPr>
              <w:t xml:space="preserve"> </w:t>
            </w:r>
          </w:p>
        </w:tc>
        <w:tc>
          <w:tcPr>
            <w:tcW w:w="2187" w:type="dxa"/>
            <w:vAlign w:val="center"/>
          </w:tcPr>
          <w:p w14:paraId="514F337F" w14:textId="77777777" w:rsidR="00532EA3" w:rsidRDefault="009F67C0">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Afiliación</w:t>
            </w:r>
          </w:p>
        </w:tc>
        <w:tc>
          <w:tcPr>
            <w:tcW w:w="1911" w:type="dxa"/>
            <w:vAlign w:val="center"/>
          </w:tcPr>
          <w:p w14:paraId="66776839" w14:textId="77777777" w:rsidR="00532EA3" w:rsidRDefault="009F67C0">
            <w:pPr>
              <w:spacing w:after="24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Direccion</w:t>
            </w:r>
            <w:proofErr w:type="spellEnd"/>
            <w:r>
              <w:rPr>
                <w:rFonts w:ascii="Times New Roman" w:eastAsia="Times New Roman" w:hAnsi="Times New Roman" w:cs="Times New Roman"/>
                <w:b/>
                <w:sz w:val="24"/>
                <w:szCs w:val="24"/>
              </w:rPr>
              <w:t xml:space="preserve"> </w:t>
            </w:r>
          </w:p>
        </w:tc>
      </w:tr>
      <w:tr w:rsidR="00532EA3" w14:paraId="25D9E71E" w14:textId="77777777">
        <w:trPr>
          <w:trHeight w:val="342"/>
        </w:trPr>
        <w:tc>
          <w:tcPr>
            <w:tcW w:w="2187" w:type="dxa"/>
            <w:vAlign w:val="center"/>
          </w:tcPr>
          <w:p w14:paraId="57DC6841" w14:textId="77777777" w:rsidR="00532EA3" w:rsidRDefault="009F67C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Marta Hernández García</w:t>
            </w:r>
          </w:p>
        </w:tc>
        <w:tc>
          <w:tcPr>
            <w:tcW w:w="2187" w:type="dxa"/>
            <w:vAlign w:val="center"/>
          </w:tcPr>
          <w:p w14:paraId="3D987675" w14:textId="77777777" w:rsidR="00532EA3" w:rsidRDefault="009F67C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Investigadora principal</w:t>
            </w:r>
          </w:p>
        </w:tc>
        <w:tc>
          <w:tcPr>
            <w:tcW w:w="2187" w:type="dxa"/>
            <w:vAlign w:val="center"/>
          </w:tcPr>
          <w:p w14:paraId="1D052F1D" w14:textId="77777777" w:rsidR="00532EA3" w:rsidRDefault="009F67C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Hospital Universitario Arnau de </w:t>
            </w:r>
            <w:proofErr w:type="spellStart"/>
            <w:r>
              <w:rPr>
                <w:rFonts w:ascii="Times New Roman" w:eastAsia="Times New Roman" w:hAnsi="Times New Roman" w:cs="Times New Roman"/>
                <w:sz w:val="24"/>
                <w:szCs w:val="24"/>
              </w:rPr>
              <w:t>Vilanova</w:t>
            </w:r>
            <w:proofErr w:type="spellEnd"/>
          </w:p>
        </w:tc>
        <w:tc>
          <w:tcPr>
            <w:tcW w:w="1911" w:type="dxa"/>
            <w:vAlign w:val="center"/>
          </w:tcPr>
          <w:p w14:paraId="6AED1F62" w14:textId="77777777" w:rsidR="00532EA3" w:rsidRDefault="009F67C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Av. Alcalde Rovira </w:t>
            </w:r>
            <w:proofErr w:type="spellStart"/>
            <w:r>
              <w:rPr>
                <w:rFonts w:ascii="Times New Roman" w:eastAsia="Times New Roman" w:hAnsi="Times New Roman" w:cs="Times New Roman"/>
                <w:sz w:val="24"/>
                <w:szCs w:val="24"/>
              </w:rPr>
              <w:t>Roure</w:t>
            </w:r>
            <w:proofErr w:type="spellEnd"/>
            <w:r>
              <w:rPr>
                <w:rFonts w:ascii="Times New Roman" w:eastAsia="Times New Roman" w:hAnsi="Times New Roman" w:cs="Times New Roman"/>
                <w:sz w:val="24"/>
                <w:szCs w:val="24"/>
              </w:rPr>
              <w:t>, 80, 25198 Lleida</w:t>
            </w:r>
          </w:p>
        </w:tc>
      </w:tr>
      <w:tr w:rsidR="00532EA3" w14:paraId="5C925AA8" w14:textId="77777777">
        <w:trPr>
          <w:trHeight w:val="342"/>
        </w:trPr>
        <w:tc>
          <w:tcPr>
            <w:tcW w:w="2187" w:type="dxa"/>
            <w:vAlign w:val="center"/>
          </w:tcPr>
          <w:p w14:paraId="33842EC2" w14:textId="77777777" w:rsidR="00532EA3" w:rsidRDefault="009F67C0">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Dídac</w:t>
            </w:r>
            <w:proofErr w:type="spellEnd"/>
            <w:r>
              <w:rPr>
                <w:rFonts w:ascii="Times New Roman" w:eastAsia="Times New Roman" w:hAnsi="Times New Roman" w:cs="Times New Roman"/>
                <w:sz w:val="24"/>
                <w:szCs w:val="24"/>
              </w:rPr>
              <w:t xml:space="preserve"> Mauricio Puente</w:t>
            </w:r>
          </w:p>
          <w:p w14:paraId="71029F8A" w14:textId="77777777" w:rsidR="00532EA3" w:rsidRDefault="009F67C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MD, PhD</w:t>
            </w:r>
          </w:p>
        </w:tc>
        <w:tc>
          <w:tcPr>
            <w:tcW w:w="2187" w:type="dxa"/>
            <w:vAlign w:val="center"/>
          </w:tcPr>
          <w:p w14:paraId="0CAF73E3" w14:textId="77777777" w:rsidR="00532EA3" w:rsidRDefault="009F67C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Investigador coordinador </w:t>
            </w:r>
          </w:p>
        </w:tc>
        <w:tc>
          <w:tcPr>
            <w:tcW w:w="2187" w:type="dxa"/>
            <w:vAlign w:val="center"/>
          </w:tcPr>
          <w:p w14:paraId="41FD7D98" w14:textId="77777777" w:rsidR="00532EA3" w:rsidRDefault="009F67C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Hospital de la Santa </w:t>
            </w:r>
            <w:proofErr w:type="spellStart"/>
            <w:r>
              <w:rPr>
                <w:rFonts w:ascii="Times New Roman" w:eastAsia="Times New Roman" w:hAnsi="Times New Roman" w:cs="Times New Roman"/>
                <w:sz w:val="24"/>
                <w:szCs w:val="24"/>
              </w:rPr>
              <w:t>Creu</w:t>
            </w:r>
            <w:proofErr w:type="spellEnd"/>
            <w:r>
              <w:rPr>
                <w:rFonts w:ascii="Times New Roman" w:eastAsia="Times New Roman" w:hAnsi="Times New Roman" w:cs="Times New Roman"/>
                <w:sz w:val="24"/>
                <w:szCs w:val="24"/>
              </w:rPr>
              <w:t xml:space="preserve"> i </w:t>
            </w:r>
            <w:proofErr w:type="spellStart"/>
            <w:r>
              <w:rPr>
                <w:rFonts w:ascii="Times New Roman" w:eastAsia="Times New Roman" w:hAnsi="Times New Roman" w:cs="Times New Roman"/>
                <w:sz w:val="24"/>
                <w:szCs w:val="24"/>
              </w:rPr>
              <w:t>Sant</w:t>
            </w:r>
            <w:proofErr w:type="spellEnd"/>
            <w:r>
              <w:rPr>
                <w:rFonts w:ascii="Times New Roman" w:eastAsia="Times New Roman" w:hAnsi="Times New Roman" w:cs="Times New Roman"/>
                <w:sz w:val="24"/>
                <w:szCs w:val="24"/>
              </w:rPr>
              <w:t xml:space="preserve"> Pau</w:t>
            </w:r>
          </w:p>
        </w:tc>
        <w:tc>
          <w:tcPr>
            <w:tcW w:w="1911" w:type="dxa"/>
            <w:vAlign w:val="center"/>
          </w:tcPr>
          <w:p w14:paraId="34C7F78D" w14:textId="77777777" w:rsidR="00532EA3" w:rsidRDefault="009F67C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t>
            </w:r>
            <w:proofErr w:type="spellStart"/>
            <w:r>
              <w:rPr>
                <w:rFonts w:ascii="Times New Roman" w:eastAsia="Times New Roman" w:hAnsi="Times New Roman" w:cs="Times New Roman"/>
                <w:sz w:val="24"/>
                <w:szCs w:val="24"/>
              </w:rPr>
              <w:t>Sant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Quintí</w:t>
            </w:r>
            <w:proofErr w:type="spellEnd"/>
            <w:r>
              <w:rPr>
                <w:rFonts w:ascii="Times New Roman" w:eastAsia="Times New Roman" w:hAnsi="Times New Roman" w:cs="Times New Roman"/>
                <w:sz w:val="24"/>
                <w:szCs w:val="24"/>
              </w:rPr>
              <w:t>, 89</w:t>
            </w:r>
          </w:p>
          <w:p w14:paraId="7670B310" w14:textId="77777777" w:rsidR="00532EA3" w:rsidRDefault="009F67C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08041, Barcelona</w:t>
            </w:r>
          </w:p>
        </w:tc>
      </w:tr>
      <w:tr w:rsidR="00532EA3" w14:paraId="55A52C05" w14:textId="77777777">
        <w:trPr>
          <w:trHeight w:val="342"/>
        </w:trPr>
        <w:tc>
          <w:tcPr>
            <w:tcW w:w="2187" w:type="dxa"/>
            <w:vAlign w:val="center"/>
          </w:tcPr>
          <w:p w14:paraId="75ACC3F5" w14:textId="77777777" w:rsidR="00532EA3" w:rsidRDefault="009F67C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Berta </w:t>
            </w:r>
            <w:proofErr w:type="spellStart"/>
            <w:r>
              <w:rPr>
                <w:rFonts w:ascii="Times New Roman" w:eastAsia="Times New Roman" w:hAnsi="Times New Roman" w:cs="Times New Roman"/>
                <w:sz w:val="24"/>
                <w:szCs w:val="24"/>
              </w:rPr>
              <w:t>Soldevila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Madorell</w:t>
            </w:r>
            <w:proofErr w:type="spellEnd"/>
            <w:r>
              <w:rPr>
                <w:rFonts w:ascii="Times New Roman" w:eastAsia="Times New Roman" w:hAnsi="Times New Roman" w:cs="Times New Roman"/>
              </w:rPr>
              <w:t xml:space="preserve"> </w:t>
            </w:r>
            <w:r>
              <w:rPr>
                <w:rFonts w:ascii="Times New Roman" w:eastAsia="Times New Roman" w:hAnsi="Times New Roman" w:cs="Times New Roman"/>
                <w:sz w:val="24"/>
                <w:szCs w:val="24"/>
              </w:rPr>
              <w:t>MD, PhD</w:t>
            </w:r>
          </w:p>
        </w:tc>
        <w:tc>
          <w:tcPr>
            <w:tcW w:w="2187" w:type="dxa"/>
            <w:vAlign w:val="center"/>
          </w:tcPr>
          <w:p w14:paraId="7FE6818A" w14:textId="77777777" w:rsidR="00532EA3" w:rsidRDefault="009F67C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Investigadora colaboradora </w:t>
            </w:r>
          </w:p>
        </w:tc>
        <w:tc>
          <w:tcPr>
            <w:tcW w:w="2187" w:type="dxa"/>
            <w:vAlign w:val="center"/>
          </w:tcPr>
          <w:p w14:paraId="49048EEE" w14:textId="77777777" w:rsidR="00532EA3" w:rsidRPr="00757DF1" w:rsidRDefault="009F67C0">
            <w:pPr>
              <w:jc w:val="center"/>
              <w:rPr>
                <w:rFonts w:ascii="Times New Roman" w:eastAsia="Times New Roman" w:hAnsi="Times New Roman" w:cs="Times New Roman"/>
                <w:sz w:val="24"/>
                <w:szCs w:val="24"/>
                <w:lang w:val="en-US"/>
              </w:rPr>
            </w:pPr>
            <w:r w:rsidRPr="00757DF1">
              <w:rPr>
                <w:rFonts w:ascii="Times New Roman" w:eastAsia="Times New Roman" w:hAnsi="Times New Roman" w:cs="Times New Roman"/>
                <w:sz w:val="24"/>
                <w:szCs w:val="24"/>
                <w:lang w:val="en-US"/>
              </w:rPr>
              <w:t xml:space="preserve">Hospital </w:t>
            </w:r>
            <w:proofErr w:type="spellStart"/>
            <w:r w:rsidRPr="00757DF1">
              <w:rPr>
                <w:rFonts w:ascii="Times New Roman" w:eastAsia="Times New Roman" w:hAnsi="Times New Roman" w:cs="Times New Roman"/>
                <w:sz w:val="24"/>
                <w:szCs w:val="24"/>
                <w:lang w:val="en-US"/>
              </w:rPr>
              <w:t>Universitari</w:t>
            </w:r>
            <w:proofErr w:type="spellEnd"/>
            <w:r w:rsidRPr="00757DF1">
              <w:rPr>
                <w:rFonts w:ascii="Times New Roman" w:eastAsia="Times New Roman" w:hAnsi="Times New Roman" w:cs="Times New Roman"/>
                <w:sz w:val="24"/>
                <w:szCs w:val="24"/>
                <w:lang w:val="en-US"/>
              </w:rPr>
              <w:t xml:space="preserve"> Germans </w:t>
            </w:r>
            <w:proofErr w:type="spellStart"/>
            <w:r w:rsidRPr="00757DF1">
              <w:rPr>
                <w:rFonts w:ascii="Times New Roman" w:eastAsia="Times New Roman" w:hAnsi="Times New Roman" w:cs="Times New Roman"/>
                <w:sz w:val="24"/>
                <w:szCs w:val="24"/>
                <w:lang w:val="en-US"/>
              </w:rPr>
              <w:t>Trias</w:t>
            </w:r>
            <w:proofErr w:type="spellEnd"/>
            <w:r w:rsidRPr="00757DF1">
              <w:rPr>
                <w:rFonts w:ascii="Times New Roman" w:eastAsia="Times New Roman" w:hAnsi="Times New Roman" w:cs="Times New Roman"/>
                <w:sz w:val="24"/>
                <w:szCs w:val="24"/>
                <w:lang w:val="en-US"/>
              </w:rPr>
              <w:t xml:space="preserve"> </w:t>
            </w:r>
            <w:proofErr w:type="spellStart"/>
            <w:r w:rsidRPr="00757DF1">
              <w:rPr>
                <w:rFonts w:ascii="Times New Roman" w:eastAsia="Times New Roman" w:hAnsi="Times New Roman" w:cs="Times New Roman"/>
                <w:sz w:val="24"/>
                <w:szCs w:val="24"/>
                <w:lang w:val="en-US"/>
              </w:rPr>
              <w:t>i</w:t>
            </w:r>
            <w:proofErr w:type="spellEnd"/>
            <w:r w:rsidRPr="00757DF1">
              <w:rPr>
                <w:rFonts w:ascii="Times New Roman" w:eastAsia="Times New Roman" w:hAnsi="Times New Roman" w:cs="Times New Roman"/>
                <w:sz w:val="24"/>
                <w:szCs w:val="24"/>
                <w:lang w:val="en-US"/>
              </w:rPr>
              <w:t xml:space="preserve"> </w:t>
            </w:r>
            <w:proofErr w:type="spellStart"/>
            <w:r w:rsidRPr="00757DF1">
              <w:rPr>
                <w:rFonts w:ascii="Times New Roman" w:eastAsia="Times New Roman" w:hAnsi="Times New Roman" w:cs="Times New Roman"/>
                <w:sz w:val="24"/>
                <w:szCs w:val="24"/>
                <w:lang w:val="en-US"/>
              </w:rPr>
              <w:t>Pujol</w:t>
            </w:r>
            <w:proofErr w:type="spellEnd"/>
          </w:p>
        </w:tc>
        <w:tc>
          <w:tcPr>
            <w:tcW w:w="1911" w:type="dxa"/>
            <w:vAlign w:val="center"/>
          </w:tcPr>
          <w:p w14:paraId="4EEC2DC8" w14:textId="77777777" w:rsidR="00532EA3" w:rsidRDefault="009F67C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Carretera de </w:t>
            </w:r>
            <w:proofErr w:type="spellStart"/>
            <w:r>
              <w:rPr>
                <w:rFonts w:ascii="Times New Roman" w:eastAsia="Times New Roman" w:hAnsi="Times New Roman" w:cs="Times New Roman"/>
                <w:sz w:val="24"/>
                <w:szCs w:val="24"/>
              </w:rPr>
              <w:t>Canyet</w:t>
            </w:r>
            <w:proofErr w:type="spellEnd"/>
            <w:r>
              <w:rPr>
                <w:rFonts w:ascii="Times New Roman" w:eastAsia="Times New Roman" w:hAnsi="Times New Roman" w:cs="Times New Roman"/>
                <w:sz w:val="24"/>
                <w:szCs w:val="24"/>
              </w:rPr>
              <w:t xml:space="preserve"> s/n 08916 Badalona Barcelona</w:t>
            </w:r>
          </w:p>
        </w:tc>
      </w:tr>
      <w:tr w:rsidR="00532EA3" w14:paraId="3D5731DF" w14:textId="77777777">
        <w:trPr>
          <w:trHeight w:val="342"/>
        </w:trPr>
        <w:tc>
          <w:tcPr>
            <w:tcW w:w="2187" w:type="dxa"/>
            <w:vAlign w:val="center"/>
          </w:tcPr>
          <w:p w14:paraId="3C9697E7" w14:textId="77777777" w:rsidR="00532EA3" w:rsidRPr="00757DF1" w:rsidRDefault="009F67C0">
            <w:pPr>
              <w:jc w:val="center"/>
              <w:rPr>
                <w:rFonts w:ascii="Times New Roman" w:eastAsia="Times New Roman" w:hAnsi="Times New Roman" w:cs="Times New Roman"/>
                <w:sz w:val="24"/>
                <w:szCs w:val="24"/>
                <w:lang w:val="en-US"/>
              </w:rPr>
            </w:pPr>
            <w:proofErr w:type="spellStart"/>
            <w:r w:rsidRPr="00757DF1">
              <w:rPr>
                <w:rFonts w:ascii="Times New Roman" w:eastAsia="Times New Roman" w:hAnsi="Times New Roman" w:cs="Times New Roman"/>
                <w:sz w:val="24"/>
                <w:szCs w:val="24"/>
                <w:lang w:val="en-US"/>
              </w:rPr>
              <w:t>Josep</w:t>
            </w:r>
            <w:proofErr w:type="spellEnd"/>
            <w:r w:rsidRPr="00757DF1">
              <w:rPr>
                <w:rFonts w:ascii="Times New Roman" w:eastAsia="Times New Roman" w:hAnsi="Times New Roman" w:cs="Times New Roman"/>
                <w:sz w:val="24"/>
                <w:szCs w:val="24"/>
                <w:lang w:val="en-US"/>
              </w:rPr>
              <w:t xml:space="preserve"> </w:t>
            </w:r>
            <w:proofErr w:type="spellStart"/>
            <w:r w:rsidRPr="00757DF1">
              <w:rPr>
                <w:rFonts w:ascii="Times New Roman" w:eastAsia="Times New Roman" w:hAnsi="Times New Roman" w:cs="Times New Roman"/>
                <w:sz w:val="24"/>
                <w:szCs w:val="24"/>
                <w:lang w:val="en-US"/>
              </w:rPr>
              <w:t>Franch</w:t>
            </w:r>
            <w:proofErr w:type="spellEnd"/>
            <w:r w:rsidRPr="00757DF1">
              <w:rPr>
                <w:rFonts w:ascii="Times New Roman" w:eastAsia="Times New Roman" w:hAnsi="Times New Roman" w:cs="Times New Roman"/>
                <w:sz w:val="24"/>
                <w:szCs w:val="24"/>
                <w:lang w:val="en-US"/>
              </w:rPr>
              <w:t>-Nadal, MD, PhD</w:t>
            </w:r>
          </w:p>
        </w:tc>
        <w:tc>
          <w:tcPr>
            <w:tcW w:w="2187" w:type="dxa"/>
            <w:vAlign w:val="center"/>
          </w:tcPr>
          <w:p w14:paraId="784E5BD2" w14:textId="77777777" w:rsidR="00532EA3" w:rsidRDefault="009F67C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Investigador colaborador</w:t>
            </w:r>
          </w:p>
        </w:tc>
        <w:tc>
          <w:tcPr>
            <w:tcW w:w="2187" w:type="dxa"/>
            <w:vAlign w:val="center"/>
          </w:tcPr>
          <w:p w14:paraId="71257E7F" w14:textId="77777777" w:rsidR="00532EA3" w:rsidRDefault="009F67C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CAP </w:t>
            </w:r>
            <w:proofErr w:type="spellStart"/>
            <w:r>
              <w:rPr>
                <w:rFonts w:ascii="Times New Roman" w:eastAsia="Times New Roman" w:hAnsi="Times New Roman" w:cs="Times New Roman"/>
                <w:sz w:val="24"/>
                <w:szCs w:val="24"/>
              </w:rPr>
              <w:t>Drassanes</w:t>
            </w:r>
            <w:proofErr w:type="spellEnd"/>
          </w:p>
        </w:tc>
        <w:tc>
          <w:tcPr>
            <w:tcW w:w="1911" w:type="dxa"/>
            <w:vAlign w:val="center"/>
          </w:tcPr>
          <w:p w14:paraId="4672CE0A" w14:textId="77777777" w:rsidR="00532EA3" w:rsidRDefault="009F67C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Av. </w:t>
            </w:r>
            <w:proofErr w:type="spellStart"/>
            <w:r>
              <w:rPr>
                <w:rFonts w:ascii="Times New Roman" w:eastAsia="Times New Roman" w:hAnsi="Times New Roman" w:cs="Times New Roman"/>
                <w:sz w:val="24"/>
                <w:szCs w:val="24"/>
              </w:rPr>
              <w:t>Drassanes</w:t>
            </w:r>
            <w:proofErr w:type="spellEnd"/>
            <w:r>
              <w:rPr>
                <w:rFonts w:ascii="Times New Roman" w:eastAsia="Times New Roman" w:hAnsi="Times New Roman" w:cs="Times New Roman"/>
                <w:sz w:val="24"/>
                <w:szCs w:val="24"/>
              </w:rPr>
              <w:t xml:space="preserve">, 17-21 08001 Barcelona </w:t>
            </w:r>
            <w:proofErr w:type="spellStart"/>
            <w:r>
              <w:rPr>
                <w:rFonts w:ascii="Times New Roman" w:eastAsia="Times New Roman" w:hAnsi="Times New Roman" w:cs="Times New Roman"/>
                <w:sz w:val="24"/>
                <w:szCs w:val="24"/>
              </w:rPr>
              <w:t>Barcelona</w:t>
            </w:r>
            <w:proofErr w:type="spellEnd"/>
          </w:p>
        </w:tc>
      </w:tr>
      <w:tr w:rsidR="00532EA3" w14:paraId="785E0000" w14:textId="77777777">
        <w:trPr>
          <w:trHeight w:val="342"/>
        </w:trPr>
        <w:tc>
          <w:tcPr>
            <w:tcW w:w="2187" w:type="dxa"/>
            <w:vAlign w:val="center"/>
          </w:tcPr>
          <w:p w14:paraId="5521027D" w14:textId="77777777" w:rsidR="00532EA3" w:rsidRDefault="009F67C0">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Manel</w:t>
            </w:r>
            <w:proofErr w:type="spellEnd"/>
            <w:r>
              <w:rPr>
                <w:rFonts w:ascii="Times New Roman" w:eastAsia="Times New Roman" w:hAnsi="Times New Roman" w:cs="Times New Roman"/>
                <w:sz w:val="24"/>
                <w:szCs w:val="24"/>
              </w:rPr>
              <w:t xml:space="preserve"> Mata Casas,</w:t>
            </w:r>
          </w:p>
          <w:p w14:paraId="6E696460" w14:textId="77777777" w:rsidR="00532EA3" w:rsidRDefault="009F67C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MD, PhD</w:t>
            </w:r>
          </w:p>
        </w:tc>
        <w:tc>
          <w:tcPr>
            <w:tcW w:w="2187" w:type="dxa"/>
            <w:vAlign w:val="center"/>
          </w:tcPr>
          <w:p w14:paraId="5C3CB773" w14:textId="77777777" w:rsidR="00532EA3" w:rsidRDefault="009F67C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Investigador colaborador</w:t>
            </w:r>
          </w:p>
        </w:tc>
        <w:tc>
          <w:tcPr>
            <w:tcW w:w="2187" w:type="dxa"/>
            <w:vAlign w:val="center"/>
          </w:tcPr>
          <w:p w14:paraId="2056AB4B" w14:textId="77777777" w:rsidR="00532EA3" w:rsidRDefault="009F67C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CAP La Mina</w:t>
            </w:r>
          </w:p>
        </w:tc>
        <w:tc>
          <w:tcPr>
            <w:tcW w:w="1911" w:type="dxa"/>
            <w:vAlign w:val="center"/>
          </w:tcPr>
          <w:p w14:paraId="37F62108" w14:textId="77777777" w:rsidR="00532EA3" w:rsidRDefault="009F67C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Mar, s/n 08930 </w:t>
            </w:r>
            <w:proofErr w:type="spellStart"/>
            <w:r>
              <w:rPr>
                <w:rFonts w:ascii="Times New Roman" w:eastAsia="Times New Roman" w:hAnsi="Times New Roman" w:cs="Times New Roman"/>
                <w:sz w:val="24"/>
                <w:szCs w:val="24"/>
              </w:rPr>
              <w:t>Sant</w:t>
            </w:r>
            <w:proofErr w:type="spellEnd"/>
            <w:r>
              <w:rPr>
                <w:rFonts w:ascii="Times New Roman" w:eastAsia="Times New Roman" w:hAnsi="Times New Roman" w:cs="Times New Roman"/>
                <w:sz w:val="24"/>
                <w:szCs w:val="24"/>
              </w:rPr>
              <w:t xml:space="preserve"> Adrià de </w:t>
            </w:r>
            <w:proofErr w:type="spellStart"/>
            <w:r>
              <w:rPr>
                <w:rFonts w:ascii="Times New Roman" w:eastAsia="Times New Roman" w:hAnsi="Times New Roman" w:cs="Times New Roman"/>
                <w:sz w:val="24"/>
                <w:szCs w:val="24"/>
              </w:rPr>
              <w:t>Besòs</w:t>
            </w:r>
            <w:proofErr w:type="spellEnd"/>
            <w:r>
              <w:rPr>
                <w:rFonts w:ascii="Times New Roman" w:eastAsia="Times New Roman" w:hAnsi="Times New Roman" w:cs="Times New Roman"/>
                <w:sz w:val="24"/>
                <w:szCs w:val="24"/>
              </w:rPr>
              <w:t xml:space="preserve"> Barcelona</w:t>
            </w:r>
          </w:p>
        </w:tc>
      </w:tr>
      <w:tr w:rsidR="00532EA3" w:rsidRPr="00C74F80" w14:paraId="36774511" w14:textId="77777777">
        <w:trPr>
          <w:trHeight w:val="342"/>
        </w:trPr>
        <w:tc>
          <w:tcPr>
            <w:tcW w:w="2187" w:type="dxa"/>
            <w:vAlign w:val="center"/>
          </w:tcPr>
          <w:p w14:paraId="493306DF" w14:textId="77777777" w:rsidR="00532EA3" w:rsidRDefault="009F67C0">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Angels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Molló</w:t>
            </w:r>
            <w:proofErr w:type="spellEnd"/>
            <w:r>
              <w:rPr>
                <w:rFonts w:ascii="Times New Roman" w:eastAsia="Times New Roman" w:hAnsi="Times New Roman" w:cs="Times New Roman"/>
                <w:sz w:val="24"/>
                <w:szCs w:val="24"/>
              </w:rPr>
              <w:t xml:space="preserve"> Iniesta, MD</w:t>
            </w:r>
          </w:p>
        </w:tc>
        <w:tc>
          <w:tcPr>
            <w:tcW w:w="2187" w:type="dxa"/>
            <w:vAlign w:val="center"/>
          </w:tcPr>
          <w:p w14:paraId="459B710D" w14:textId="77777777" w:rsidR="00532EA3" w:rsidRDefault="009F67C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Investigador colaborador</w:t>
            </w:r>
          </w:p>
        </w:tc>
        <w:tc>
          <w:tcPr>
            <w:tcW w:w="2187" w:type="dxa"/>
            <w:vAlign w:val="center"/>
          </w:tcPr>
          <w:p w14:paraId="774CE9F8" w14:textId="77777777" w:rsidR="00532EA3" w:rsidRDefault="009F67C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CAP Cervera</w:t>
            </w:r>
          </w:p>
        </w:tc>
        <w:tc>
          <w:tcPr>
            <w:tcW w:w="1911" w:type="dxa"/>
            <w:vAlign w:val="center"/>
          </w:tcPr>
          <w:p w14:paraId="5CB8BEA9" w14:textId="77777777" w:rsidR="00532EA3" w:rsidRPr="00757DF1" w:rsidRDefault="009F67C0">
            <w:pPr>
              <w:jc w:val="center"/>
              <w:rPr>
                <w:rFonts w:ascii="Times New Roman" w:eastAsia="Times New Roman" w:hAnsi="Times New Roman" w:cs="Times New Roman"/>
                <w:sz w:val="24"/>
                <w:szCs w:val="24"/>
                <w:lang w:val="en-US"/>
              </w:rPr>
            </w:pPr>
            <w:r w:rsidRPr="00757DF1">
              <w:rPr>
                <w:rFonts w:ascii="Times New Roman" w:eastAsia="Times New Roman" w:hAnsi="Times New Roman" w:cs="Times New Roman"/>
                <w:sz w:val="24"/>
                <w:szCs w:val="24"/>
                <w:lang w:val="en-US"/>
              </w:rPr>
              <w:t xml:space="preserve">Av. Duran </w:t>
            </w:r>
            <w:proofErr w:type="spellStart"/>
            <w:r w:rsidRPr="00757DF1">
              <w:rPr>
                <w:rFonts w:ascii="Times New Roman" w:eastAsia="Times New Roman" w:hAnsi="Times New Roman" w:cs="Times New Roman"/>
                <w:sz w:val="24"/>
                <w:szCs w:val="24"/>
                <w:lang w:val="en-US"/>
              </w:rPr>
              <w:t>i</w:t>
            </w:r>
            <w:proofErr w:type="spellEnd"/>
            <w:r w:rsidRPr="00757DF1">
              <w:rPr>
                <w:rFonts w:ascii="Times New Roman" w:eastAsia="Times New Roman" w:hAnsi="Times New Roman" w:cs="Times New Roman"/>
                <w:sz w:val="24"/>
                <w:szCs w:val="24"/>
                <w:lang w:val="en-US"/>
              </w:rPr>
              <w:t xml:space="preserve"> </w:t>
            </w:r>
            <w:proofErr w:type="spellStart"/>
            <w:r w:rsidRPr="00757DF1">
              <w:rPr>
                <w:rFonts w:ascii="Times New Roman" w:eastAsia="Times New Roman" w:hAnsi="Times New Roman" w:cs="Times New Roman"/>
                <w:sz w:val="24"/>
                <w:szCs w:val="24"/>
                <w:lang w:val="en-US"/>
              </w:rPr>
              <w:t>Sanpere</w:t>
            </w:r>
            <w:proofErr w:type="spellEnd"/>
            <w:r w:rsidRPr="00757DF1">
              <w:rPr>
                <w:rFonts w:ascii="Times New Roman" w:eastAsia="Times New Roman" w:hAnsi="Times New Roman" w:cs="Times New Roman"/>
                <w:sz w:val="24"/>
                <w:szCs w:val="24"/>
                <w:lang w:val="en-US"/>
              </w:rPr>
              <w:t xml:space="preserve">, s/n 25200 </w:t>
            </w:r>
            <w:proofErr w:type="spellStart"/>
            <w:r w:rsidRPr="00757DF1">
              <w:rPr>
                <w:rFonts w:ascii="Times New Roman" w:eastAsia="Times New Roman" w:hAnsi="Times New Roman" w:cs="Times New Roman"/>
                <w:sz w:val="24"/>
                <w:szCs w:val="24"/>
                <w:lang w:val="en-US"/>
              </w:rPr>
              <w:t>Cervera</w:t>
            </w:r>
            <w:proofErr w:type="spellEnd"/>
            <w:r w:rsidRPr="00757DF1">
              <w:rPr>
                <w:rFonts w:ascii="Times New Roman" w:eastAsia="Times New Roman" w:hAnsi="Times New Roman" w:cs="Times New Roman"/>
                <w:sz w:val="24"/>
                <w:szCs w:val="24"/>
                <w:lang w:val="en-US"/>
              </w:rPr>
              <w:t xml:space="preserve"> Lleida</w:t>
            </w:r>
          </w:p>
        </w:tc>
      </w:tr>
      <w:tr w:rsidR="00532EA3" w14:paraId="7C76410A" w14:textId="77777777">
        <w:trPr>
          <w:trHeight w:val="342"/>
        </w:trPr>
        <w:tc>
          <w:tcPr>
            <w:tcW w:w="2187" w:type="dxa"/>
            <w:vAlign w:val="center"/>
          </w:tcPr>
          <w:p w14:paraId="18A177B1" w14:textId="77777777" w:rsidR="00532EA3" w:rsidRPr="00757DF1" w:rsidRDefault="009F67C0">
            <w:pPr>
              <w:jc w:val="center"/>
              <w:rPr>
                <w:rFonts w:ascii="Times New Roman" w:eastAsia="Times New Roman" w:hAnsi="Times New Roman" w:cs="Times New Roman"/>
                <w:sz w:val="24"/>
                <w:szCs w:val="24"/>
                <w:lang w:val="en-US"/>
              </w:rPr>
            </w:pPr>
            <w:r w:rsidRPr="00757DF1">
              <w:rPr>
                <w:rFonts w:ascii="Times New Roman" w:eastAsia="Times New Roman" w:hAnsi="Times New Roman" w:cs="Times New Roman"/>
                <w:sz w:val="24"/>
                <w:szCs w:val="24"/>
                <w:lang w:val="en-US"/>
              </w:rPr>
              <w:t xml:space="preserve">Jordi Real </w:t>
            </w:r>
            <w:proofErr w:type="spellStart"/>
            <w:r w:rsidRPr="00757DF1">
              <w:rPr>
                <w:rFonts w:ascii="Times New Roman" w:eastAsia="Times New Roman" w:hAnsi="Times New Roman" w:cs="Times New Roman"/>
                <w:sz w:val="24"/>
                <w:szCs w:val="24"/>
                <w:lang w:val="en-US"/>
              </w:rPr>
              <w:t>Gatius</w:t>
            </w:r>
            <w:proofErr w:type="spellEnd"/>
          </w:p>
          <w:p w14:paraId="057984F7" w14:textId="77777777" w:rsidR="00532EA3" w:rsidRPr="00757DF1" w:rsidRDefault="009F67C0">
            <w:pPr>
              <w:jc w:val="center"/>
              <w:rPr>
                <w:rFonts w:ascii="Times New Roman" w:eastAsia="Times New Roman" w:hAnsi="Times New Roman" w:cs="Times New Roman"/>
                <w:sz w:val="24"/>
                <w:szCs w:val="24"/>
                <w:lang w:val="en-US"/>
              </w:rPr>
            </w:pPr>
            <w:r w:rsidRPr="00757DF1">
              <w:rPr>
                <w:rFonts w:ascii="Times New Roman" w:eastAsia="Times New Roman" w:hAnsi="Times New Roman" w:cs="Times New Roman"/>
                <w:sz w:val="24"/>
                <w:szCs w:val="24"/>
                <w:lang w:val="en-US"/>
              </w:rPr>
              <w:t>PhD, Statistician</w:t>
            </w:r>
          </w:p>
        </w:tc>
        <w:tc>
          <w:tcPr>
            <w:tcW w:w="2187" w:type="dxa"/>
            <w:vAlign w:val="center"/>
          </w:tcPr>
          <w:p w14:paraId="21EEAC08" w14:textId="77777777" w:rsidR="00532EA3" w:rsidRDefault="009F67C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Investigador colaborador</w:t>
            </w:r>
          </w:p>
          <w:p w14:paraId="5C4A8080" w14:textId="77777777" w:rsidR="00532EA3" w:rsidRDefault="009F67C0">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Estadistico</w:t>
            </w:r>
            <w:proofErr w:type="spellEnd"/>
            <w:r>
              <w:rPr>
                <w:rFonts w:ascii="Times New Roman" w:eastAsia="Times New Roman" w:hAnsi="Times New Roman" w:cs="Times New Roman"/>
                <w:sz w:val="24"/>
                <w:szCs w:val="24"/>
              </w:rPr>
              <w:t xml:space="preserve"> </w:t>
            </w:r>
          </w:p>
        </w:tc>
        <w:tc>
          <w:tcPr>
            <w:tcW w:w="2187" w:type="dxa"/>
            <w:vAlign w:val="center"/>
          </w:tcPr>
          <w:p w14:paraId="3130A749" w14:textId="77777777" w:rsidR="00532EA3" w:rsidRDefault="009F67C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IDIAP Jordi Gol</w:t>
            </w:r>
          </w:p>
        </w:tc>
        <w:tc>
          <w:tcPr>
            <w:tcW w:w="1911" w:type="dxa"/>
            <w:vAlign w:val="center"/>
          </w:tcPr>
          <w:p w14:paraId="328E6DDE" w14:textId="77777777" w:rsidR="00532EA3" w:rsidRDefault="009F67C0">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Sardenya</w:t>
            </w:r>
            <w:proofErr w:type="spellEnd"/>
            <w:r>
              <w:rPr>
                <w:rFonts w:ascii="Times New Roman" w:eastAsia="Times New Roman" w:hAnsi="Times New Roman" w:cs="Times New Roman"/>
                <w:sz w:val="24"/>
                <w:szCs w:val="24"/>
              </w:rPr>
              <w:t xml:space="preserve">, 375 </w:t>
            </w:r>
          </w:p>
          <w:p w14:paraId="1D19A907" w14:textId="77777777" w:rsidR="00532EA3" w:rsidRDefault="009F67C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08025 Barcelona </w:t>
            </w:r>
            <w:proofErr w:type="spellStart"/>
            <w:r>
              <w:rPr>
                <w:rFonts w:ascii="Times New Roman" w:eastAsia="Times New Roman" w:hAnsi="Times New Roman" w:cs="Times New Roman"/>
                <w:sz w:val="24"/>
                <w:szCs w:val="24"/>
              </w:rPr>
              <w:t>Barcelona</w:t>
            </w:r>
            <w:proofErr w:type="spellEnd"/>
          </w:p>
        </w:tc>
      </w:tr>
      <w:tr w:rsidR="00532EA3" w14:paraId="7508FCF4" w14:textId="77777777">
        <w:trPr>
          <w:trHeight w:val="342"/>
        </w:trPr>
        <w:tc>
          <w:tcPr>
            <w:tcW w:w="2187" w:type="dxa"/>
            <w:vAlign w:val="center"/>
          </w:tcPr>
          <w:p w14:paraId="5FAA121E" w14:textId="77777777" w:rsidR="00532EA3" w:rsidRDefault="009F67C0">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Bogdan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Vlacho</w:t>
            </w:r>
            <w:proofErr w:type="spellEnd"/>
          </w:p>
          <w:p w14:paraId="1A8601E9" w14:textId="77777777" w:rsidR="00532EA3" w:rsidRDefault="009F67C0">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PharmD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MSc</w:t>
            </w:r>
            <w:proofErr w:type="spellEnd"/>
          </w:p>
        </w:tc>
        <w:tc>
          <w:tcPr>
            <w:tcW w:w="2187" w:type="dxa"/>
            <w:vAlign w:val="center"/>
          </w:tcPr>
          <w:p w14:paraId="22040889" w14:textId="77777777" w:rsidR="00532EA3" w:rsidRDefault="009F67C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Investigador colaborador</w:t>
            </w:r>
          </w:p>
          <w:p w14:paraId="0FC82ECA" w14:textId="77777777" w:rsidR="00532EA3" w:rsidRDefault="009F67C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Gestor de proyecto</w:t>
            </w:r>
          </w:p>
        </w:tc>
        <w:tc>
          <w:tcPr>
            <w:tcW w:w="2187" w:type="dxa"/>
            <w:vAlign w:val="center"/>
          </w:tcPr>
          <w:p w14:paraId="0DB7A5A5" w14:textId="77777777" w:rsidR="00532EA3" w:rsidRDefault="009F67C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IDIAP Jordi Gol</w:t>
            </w:r>
          </w:p>
        </w:tc>
        <w:tc>
          <w:tcPr>
            <w:tcW w:w="1911" w:type="dxa"/>
            <w:vAlign w:val="center"/>
          </w:tcPr>
          <w:p w14:paraId="595A6F80" w14:textId="77777777" w:rsidR="00532EA3" w:rsidRDefault="009F67C0">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Sardenya</w:t>
            </w:r>
            <w:proofErr w:type="spellEnd"/>
            <w:r>
              <w:rPr>
                <w:rFonts w:ascii="Times New Roman" w:eastAsia="Times New Roman" w:hAnsi="Times New Roman" w:cs="Times New Roman"/>
                <w:sz w:val="24"/>
                <w:szCs w:val="24"/>
              </w:rPr>
              <w:t xml:space="preserve">, 375 </w:t>
            </w:r>
          </w:p>
          <w:p w14:paraId="7D74630E" w14:textId="77777777" w:rsidR="00532EA3" w:rsidRDefault="009F67C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08025 Barcelona </w:t>
            </w:r>
            <w:proofErr w:type="spellStart"/>
            <w:r>
              <w:rPr>
                <w:rFonts w:ascii="Times New Roman" w:eastAsia="Times New Roman" w:hAnsi="Times New Roman" w:cs="Times New Roman"/>
                <w:sz w:val="24"/>
                <w:szCs w:val="24"/>
              </w:rPr>
              <w:t>Barcelona</w:t>
            </w:r>
            <w:proofErr w:type="spellEnd"/>
          </w:p>
        </w:tc>
      </w:tr>
    </w:tbl>
    <w:p w14:paraId="74DD19FE" w14:textId="77777777" w:rsidR="00532EA3" w:rsidRDefault="009F67C0">
      <w:pPr>
        <w:rPr>
          <w:rFonts w:ascii="Times New Roman" w:eastAsia="Times New Roman" w:hAnsi="Times New Roman" w:cs="Times New Roman"/>
          <w:b/>
          <w:sz w:val="24"/>
          <w:szCs w:val="24"/>
        </w:rPr>
      </w:pPr>
      <w:r>
        <w:br w:type="page"/>
      </w:r>
    </w:p>
    <w:p w14:paraId="613B2121" w14:textId="77777777" w:rsidR="00532EA3" w:rsidRDefault="009F67C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RESUMEN</w:t>
      </w:r>
    </w:p>
    <w:p w14:paraId="3472D292" w14:textId="77777777" w:rsidR="00532EA3" w:rsidRDefault="00532EA3">
      <w:pPr>
        <w:jc w:val="both"/>
        <w:rPr>
          <w:rFonts w:ascii="Times New Roman" w:eastAsia="Times New Roman" w:hAnsi="Times New Roman" w:cs="Times New Roman"/>
          <w:b/>
          <w:sz w:val="24"/>
          <w:szCs w:val="24"/>
        </w:rPr>
      </w:pPr>
    </w:p>
    <w:p w14:paraId="3404EDE0" w14:textId="77777777" w:rsidR="00532EA3" w:rsidRDefault="009F67C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Antecedentes:</w:t>
      </w:r>
    </w:p>
    <w:p w14:paraId="3C26851D" w14:textId="77777777" w:rsidR="00532EA3" w:rsidRDefault="00532EA3">
      <w:pPr>
        <w:jc w:val="both"/>
        <w:rPr>
          <w:rFonts w:ascii="Times New Roman" w:eastAsia="Times New Roman" w:hAnsi="Times New Roman" w:cs="Times New Roman"/>
          <w:b/>
          <w:sz w:val="24"/>
          <w:szCs w:val="24"/>
        </w:rPr>
      </w:pPr>
    </w:p>
    <w:p w14:paraId="2CCD821A" w14:textId="77777777" w:rsidR="00532EA3" w:rsidRDefault="009F67C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Hipótesis:</w:t>
      </w:r>
    </w:p>
    <w:p w14:paraId="6304EDBE" w14:textId="77777777" w:rsidR="00532EA3" w:rsidRDefault="00532EA3">
      <w:pPr>
        <w:jc w:val="both"/>
        <w:rPr>
          <w:rFonts w:ascii="Times New Roman" w:eastAsia="Times New Roman" w:hAnsi="Times New Roman" w:cs="Times New Roman"/>
          <w:b/>
          <w:sz w:val="24"/>
          <w:szCs w:val="24"/>
        </w:rPr>
      </w:pPr>
    </w:p>
    <w:p w14:paraId="4F218B1B" w14:textId="77777777" w:rsidR="00532EA3" w:rsidRDefault="009F67C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Objetivos:</w:t>
      </w:r>
    </w:p>
    <w:p w14:paraId="54E27907" w14:textId="77777777" w:rsidR="00532EA3" w:rsidRDefault="00532EA3">
      <w:pPr>
        <w:jc w:val="both"/>
        <w:rPr>
          <w:rFonts w:ascii="Times New Roman" w:eastAsia="Times New Roman" w:hAnsi="Times New Roman" w:cs="Times New Roman"/>
          <w:b/>
          <w:sz w:val="24"/>
          <w:szCs w:val="24"/>
        </w:rPr>
      </w:pPr>
    </w:p>
    <w:p w14:paraId="0F49E2CE" w14:textId="77777777" w:rsidR="00532EA3" w:rsidRDefault="009F67C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Metodología:</w:t>
      </w:r>
    </w:p>
    <w:p w14:paraId="208EA379" w14:textId="77777777" w:rsidR="00532EA3" w:rsidRDefault="00532EA3">
      <w:pPr>
        <w:jc w:val="both"/>
        <w:rPr>
          <w:rFonts w:ascii="Times New Roman" w:eastAsia="Times New Roman" w:hAnsi="Times New Roman" w:cs="Times New Roman"/>
          <w:b/>
          <w:sz w:val="24"/>
          <w:szCs w:val="24"/>
        </w:rPr>
      </w:pPr>
    </w:p>
    <w:p w14:paraId="1B2219FF" w14:textId="77777777" w:rsidR="00532EA3" w:rsidRDefault="009F67C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Determinaciones:</w:t>
      </w:r>
    </w:p>
    <w:p w14:paraId="064C1898" w14:textId="77777777" w:rsidR="00532EA3" w:rsidRDefault="009F67C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información clínica, analítica y de tratamiento farmacológico se obtendrá de la base de datos SIDIAP que incluye la información de la historia clínica informatizada en la atención primaria (ECAP</w:t>
      </w: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w:t>
      </w:r>
    </w:p>
    <w:p w14:paraId="3058213D" w14:textId="77777777" w:rsidR="00532EA3" w:rsidRDefault="00532EA3">
      <w:pPr>
        <w:jc w:val="both"/>
        <w:rPr>
          <w:rFonts w:ascii="Times New Roman" w:eastAsia="Times New Roman" w:hAnsi="Times New Roman" w:cs="Times New Roman"/>
          <w:b/>
          <w:sz w:val="24"/>
          <w:szCs w:val="24"/>
        </w:rPr>
      </w:pPr>
    </w:p>
    <w:p w14:paraId="3FFFE678" w14:textId="77777777" w:rsidR="00532EA3" w:rsidRDefault="009F67C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Análisis estadístico:</w:t>
      </w:r>
    </w:p>
    <w:p w14:paraId="5739641B" w14:textId="77777777" w:rsidR="00532EA3" w:rsidRDefault="00532EA3">
      <w:pPr>
        <w:jc w:val="both"/>
        <w:rPr>
          <w:rFonts w:ascii="Times New Roman" w:eastAsia="Times New Roman" w:hAnsi="Times New Roman" w:cs="Times New Roman"/>
          <w:b/>
          <w:sz w:val="24"/>
          <w:szCs w:val="24"/>
        </w:rPr>
      </w:pPr>
    </w:p>
    <w:p w14:paraId="4FC249D5" w14:textId="77777777" w:rsidR="00532EA3" w:rsidRDefault="009F67C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Resultados esperados:</w:t>
      </w:r>
    </w:p>
    <w:p w14:paraId="6B974B0A" w14:textId="77777777" w:rsidR="00532EA3" w:rsidRDefault="00532EA3">
      <w:pPr>
        <w:jc w:val="both"/>
        <w:rPr>
          <w:rFonts w:ascii="Times New Roman" w:eastAsia="Times New Roman" w:hAnsi="Times New Roman" w:cs="Times New Roman"/>
          <w:b/>
          <w:sz w:val="24"/>
          <w:szCs w:val="24"/>
        </w:rPr>
      </w:pPr>
    </w:p>
    <w:p w14:paraId="2626B698" w14:textId="77777777" w:rsidR="00532EA3" w:rsidRDefault="009F67C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Aplicabilidad y Relevancia:</w:t>
      </w:r>
    </w:p>
    <w:p w14:paraId="3637B7B7" w14:textId="77777777" w:rsidR="00532EA3" w:rsidRDefault="00532EA3">
      <w:pPr>
        <w:jc w:val="both"/>
        <w:rPr>
          <w:rFonts w:ascii="Times New Roman" w:eastAsia="Times New Roman" w:hAnsi="Times New Roman" w:cs="Times New Roman"/>
          <w:b/>
          <w:sz w:val="24"/>
          <w:szCs w:val="24"/>
        </w:rPr>
      </w:pPr>
    </w:p>
    <w:p w14:paraId="128FC0CC" w14:textId="77777777" w:rsidR="00532EA3" w:rsidRPr="00757DF1" w:rsidRDefault="009F67C0">
      <w:pPr>
        <w:jc w:val="both"/>
        <w:rPr>
          <w:rFonts w:ascii="Times New Roman" w:eastAsia="Times New Roman" w:hAnsi="Times New Roman" w:cs="Times New Roman"/>
          <w:sz w:val="24"/>
          <w:szCs w:val="24"/>
          <w:lang w:val="en-US"/>
        </w:rPr>
      </w:pPr>
      <w:r w:rsidRPr="00757DF1">
        <w:rPr>
          <w:rFonts w:ascii="Times New Roman" w:eastAsia="Times New Roman" w:hAnsi="Times New Roman" w:cs="Times New Roman"/>
          <w:b/>
          <w:sz w:val="24"/>
          <w:szCs w:val="24"/>
          <w:lang w:val="en-US"/>
        </w:rPr>
        <w:t xml:space="preserve">Palabras clave: </w:t>
      </w:r>
    </w:p>
    <w:p w14:paraId="2FE4195E" w14:textId="77777777" w:rsidR="00532EA3" w:rsidRPr="00757DF1" w:rsidRDefault="00532EA3">
      <w:pPr>
        <w:jc w:val="both"/>
        <w:rPr>
          <w:rFonts w:ascii="Times New Roman" w:eastAsia="Times New Roman" w:hAnsi="Times New Roman" w:cs="Times New Roman"/>
          <w:b/>
          <w:sz w:val="24"/>
          <w:szCs w:val="24"/>
          <w:lang w:val="en-US"/>
        </w:rPr>
      </w:pPr>
    </w:p>
    <w:p w14:paraId="5CADFB05" w14:textId="77777777" w:rsidR="00532EA3" w:rsidRPr="00757DF1" w:rsidRDefault="009F67C0">
      <w:pPr>
        <w:rPr>
          <w:rFonts w:ascii="Times New Roman" w:eastAsia="Times New Roman" w:hAnsi="Times New Roman" w:cs="Times New Roman"/>
          <w:b/>
          <w:sz w:val="24"/>
          <w:szCs w:val="24"/>
          <w:lang w:val="en-US"/>
        </w:rPr>
      </w:pPr>
      <w:r w:rsidRPr="00757DF1">
        <w:rPr>
          <w:rFonts w:ascii="Times New Roman" w:eastAsia="Times New Roman" w:hAnsi="Times New Roman" w:cs="Times New Roman"/>
          <w:b/>
          <w:sz w:val="24"/>
          <w:szCs w:val="24"/>
          <w:lang w:val="en-US"/>
        </w:rPr>
        <w:t xml:space="preserve">ABSTRACT </w:t>
      </w:r>
      <w:r w:rsidRPr="00757DF1">
        <w:rPr>
          <w:rFonts w:ascii="Times New Roman" w:eastAsia="Times New Roman" w:hAnsi="Times New Roman" w:cs="Times New Roman"/>
          <w:sz w:val="24"/>
          <w:szCs w:val="24"/>
          <w:lang w:val="en-US"/>
        </w:rPr>
        <w:br/>
      </w:r>
      <w:r w:rsidRPr="00757DF1">
        <w:rPr>
          <w:rFonts w:ascii="Times New Roman" w:eastAsia="Times New Roman" w:hAnsi="Times New Roman" w:cs="Times New Roman"/>
          <w:sz w:val="24"/>
          <w:szCs w:val="24"/>
          <w:lang w:val="en-US"/>
        </w:rPr>
        <w:br/>
      </w:r>
      <w:r w:rsidRPr="00757DF1">
        <w:rPr>
          <w:rFonts w:ascii="Times New Roman" w:eastAsia="Times New Roman" w:hAnsi="Times New Roman" w:cs="Times New Roman"/>
          <w:b/>
          <w:sz w:val="24"/>
          <w:szCs w:val="24"/>
          <w:lang w:val="en-US"/>
        </w:rPr>
        <w:t xml:space="preserve">Title: </w:t>
      </w:r>
    </w:p>
    <w:p w14:paraId="1983E0C9" w14:textId="77777777" w:rsidR="00532EA3" w:rsidRPr="00757DF1" w:rsidRDefault="00532EA3">
      <w:pPr>
        <w:jc w:val="both"/>
        <w:rPr>
          <w:rFonts w:ascii="Times New Roman" w:eastAsia="Times New Roman" w:hAnsi="Times New Roman" w:cs="Times New Roman"/>
          <w:b/>
          <w:sz w:val="24"/>
          <w:szCs w:val="24"/>
          <w:lang w:val="en-US"/>
        </w:rPr>
      </w:pPr>
    </w:p>
    <w:p w14:paraId="73533D0F" w14:textId="77777777" w:rsidR="00532EA3" w:rsidRPr="00757DF1" w:rsidRDefault="009F67C0">
      <w:pPr>
        <w:jc w:val="both"/>
        <w:rPr>
          <w:rFonts w:ascii="Times New Roman" w:eastAsia="Times New Roman" w:hAnsi="Times New Roman" w:cs="Times New Roman"/>
          <w:b/>
          <w:sz w:val="24"/>
          <w:szCs w:val="24"/>
          <w:lang w:val="en-US"/>
        </w:rPr>
      </w:pPr>
      <w:r w:rsidRPr="00757DF1">
        <w:rPr>
          <w:rFonts w:ascii="Times New Roman" w:eastAsia="Times New Roman" w:hAnsi="Times New Roman" w:cs="Times New Roman"/>
          <w:b/>
          <w:sz w:val="24"/>
          <w:szCs w:val="24"/>
          <w:lang w:val="en-US"/>
        </w:rPr>
        <w:t>Background:</w:t>
      </w:r>
    </w:p>
    <w:p w14:paraId="5B5A5193" w14:textId="77777777" w:rsidR="00532EA3" w:rsidRPr="00757DF1" w:rsidRDefault="00532EA3">
      <w:pPr>
        <w:jc w:val="both"/>
        <w:rPr>
          <w:rFonts w:ascii="Times New Roman" w:eastAsia="Times New Roman" w:hAnsi="Times New Roman" w:cs="Times New Roman"/>
          <w:b/>
          <w:sz w:val="24"/>
          <w:szCs w:val="24"/>
          <w:lang w:val="en-US"/>
        </w:rPr>
      </w:pPr>
    </w:p>
    <w:p w14:paraId="32F84840" w14:textId="77777777" w:rsidR="00532EA3" w:rsidRPr="00757DF1" w:rsidRDefault="009F67C0">
      <w:pPr>
        <w:jc w:val="both"/>
        <w:rPr>
          <w:rFonts w:ascii="Times New Roman" w:eastAsia="Times New Roman" w:hAnsi="Times New Roman" w:cs="Times New Roman"/>
          <w:b/>
          <w:sz w:val="24"/>
          <w:szCs w:val="24"/>
          <w:lang w:val="en-US"/>
        </w:rPr>
      </w:pPr>
      <w:r w:rsidRPr="00757DF1">
        <w:rPr>
          <w:rFonts w:ascii="Times New Roman" w:eastAsia="Times New Roman" w:hAnsi="Times New Roman" w:cs="Times New Roman"/>
          <w:b/>
          <w:sz w:val="24"/>
          <w:szCs w:val="24"/>
          <w:lang w:val="en-US"/>
        </w:rPr>
        <w:t xml:space="preserve">Hypothesis: </w:t>
      </w:r>
    </w:p>
    <w:p w14:paraId="79F87C8A" w14:textId="77777777" w:rsidR="00532EA3" w:rsidRPr="00757DF1" w:rsidRDefault="00532EA3">
      <w:pPr>
        <w:jc w:val="both"/>
        <w:rPr>
          <w:rFonts w:ascii="Times New Roman" w:eastAsia="Times New Roman" w:hAnsi="Times New Roman" w:cs="Times New Roman"/>
          <w:b/>
          <w:sz w:val="24"/>
          <w:szCs w:val="24"/>
          <w:lang w:val="en-US"/>
        </w:rPr>
      </w:pPr>
    </w:p>
    <w:p w14:paraId="4CCEAA4D" w14:textId="77777777" w:rsidR="00532EA3" w:rsidRPr="00757DF1" w:rsidRDefault="009F67C0">
      <w:pPr>
        <w:jc w:val="both"/>
        <w:rPr>
          <w:rFonts w:ascii="Times New Roman" w:eastAsia="Times New Roman" w:hAnsi="Times New Roman" w:cs="Times New Roman"/>
          <w:b/>
          <w:sz w:val="24"/>
          <w:szCs w:val="24"/>
          <w:lang w:val="en-US"/>
        </w:rPr>
      </w:pPr>
      <w:r w:rsidRPr="00757DF1">
        <w:rPr>
          <w:rFonts w:ascii="Times New Roman" w:eastAsia="Times New Roman" w:hAnsi="Times New Roman" w:cs="Times New Roman"/>
          <w:b/>
          <w:sz w:val="24"/>
          <w:szCs w:val="24"/>
          <w:lang w:val="en-US"/>
        </w:rPr>
        <w:t xml:space="preserve">Objectives: </w:t>
      </w:r>
    </w:p>
    <w:p w14:paraId="2F6822AB" w14:textId="77777777" w:rsidR="00532EA3" w:rsidRPr="00757DF1" w:rsidRDefault="00532EA3">
      <w:pPr>
        <w:jc w:val="both"/>
        <w:rPr>
          <w:rFonts w:ascii="Times New Roman" w:eastAsia="Times New Roman" w:hAnsi="Times New Roman" w:cs="Times New Roman"/>
          <w:b/>
          <w:sz w:val="24"/>
          <w:szCs w:val="24"/>
          <w:lang w:val="en-US"/>
        </w:rPr>
      </w:pPr>
    </w:p>
    <w:p w14:paraId="4906B3AA" w14:textId="77777777" w:rsidR="00532EA3" w:rsidRPr="00757DF1" w:rsidRDefault="009F67C0">
      <w:pPr>
        <w:jc w:val="both"/>
        <w:rPr>
          <w:rFonts w:ascii="Times New Roman" w:eastAsia="Times New Roman" w:hAnsi="Times New Roman" w:cs="Times New Roman"/>
          <w:b/>
          <w:sz w:val="24"/>
          <w:szCs w:val="24"/>
          <w:lang w:val="en-US"/>
        </w:rPr>
      </w:pPr>
      <w:r w:rsidRPr="00757DF1">
        <w:rPr>
          <w:rFonts w:ascii="Times New Roman" w:eastAsia="Times New Roman" w:hAnsi="Times New Roman" w:cs="Times New Roman"/>
          <w:b/>
          <w:sz w:val="24"/>
          <w:szCs w:val="24"/>
          <w:lang w:val="en-US"/>
        </w:rPr>
        <w:t>Methodology:</w:t>
      </w:r>
    </w:p>
    <w:p w14:paraId="21276DC8" w14:textId="77777777" w:rsidR="00532EA3" w:rsidRPr="00757DF1" w:rsidRDefault="00532EA3">
      <w:pPr>
        <w:jc w:val="both"/>
        <w:rPr>
          <w:rFonts w:ascii="Times New Roman" w:eastAsia="Times New Roman" w:hAnsi="Times New Roman" w:cs="Times New Roman"/>
          <w:sz w:val="24"/>
          <w:szCs w:val="24"/>
          <w:lang w:val="en-US"/>
        </w:rPr>
      </w:pPr>
    </w:p>
    <w:p w14:paraId="00AB5027" w14:textId="77777777" w:rsidR="00532EA3" w:rsidRPr="00757DF1" w:rsidRDefault="00532EA3">
      <w:pPr>
        <w:jc w:val="both"/>
        <w:rPr>
          <w:rFonts w:ascii="Times New Roman" w:eastAsia="Times New Roman" w:hAnsi="Times New Roman" w:cs="Times New Roman"/>
          <w:b/>
          <w:sz w:val="24"/>
          <w:szCs w:val="24"/>
          <w:lang w:val="en-US"/>
        </w:rPr>
      </w:pPr>
    </w:p>
    <w:p w14:paraId="472E8803" w14:textId="77777777" w:rsidR="00532EA3" w:rsidRPr="00757DF1" w:rsidRDefault="009F67C0">
      <w:pPr>
        <w:jc w:val="both"/>
        <w:rPr>
          <w:rFonts w:ascii="Times New Roman" w:eastAsia="Times New Roman" w:hAnsi="Times New Roman" w:cs="Times New Roman"/>
          <w:b/>
          <w:sz w:val="24"/>
          <w:szCs w:val="24"/>
          <w:lang w:val="en-US"/>
        </w:rPr>
      </w:pPr>
      <w:r w:rsidRPr="00757DF1">
        <w:rPr>
          <w:rFonts w:ascii="Times New Roman" w:eastAsia="Times New Roman" w:hAnsi="Times New Roman" w:cs="Times New Roman"/>
          <w:b/>
          <w:sz w:val="24"/>
          <w:szCs w:val="24"/>
          <w:lang w:val="en-US"/>
        </w:rPr>
        <w:t xml:space="preserve">Determinations: </w:t>
      </w:r>
    </w:p>
    <w:p w14:paraId="5F24BC7F" w14:textId="77777777" w:rsidR="00532EA3" w:rsidRPr="00757DF1" w:rsidRDefault="00532EA3">
      <w:pPr>
        <w:jc w:val="both"/>
        <w:rPr>
          <w:rFonts w:ascii="Times New Roman" w:eastAsia="Times New Roman" w:hAnsi="Times New Roman" w:cs="Times New Roman"/>
          <w:b/>
          <w:sz w:val="24"/>
          <w:szCs w:val="24"/>
          <w:lang w:val="en-US"/>
        </w:rPr>
      </w:pPr>
    </w:p>
    <w:p w14:paraId="1F603E8A" w14:textId="77777777" w:rsidR="00532EA3" w:rsidRPr="00757DF1" w:rsidRDefault="009F67C0">
      <w:pPr>
        <w:jc w:val="both"/>
        <w:rPr>
          <w:rFonts w:ascii="Times New Roman" w:eastAsia="Times New Roman" w:hAnsi="Times New Roman" w:cs="Times New Roman"/>
          <w:b/>
          <w:sz w:val="24"/>
          <w:szCs w:val="24"/>
          <w:lang w:val="en-US"/>
        </w:rPr>
      </w:pPr>
      <w:r w:rsidRPr="00757DF1">
        <w:rPr>
          <w:rFonts w:ascii="Times New Roman" w:eastAsia="Times New Roman" w:hAnsi="Times New Roman" w:cs="Times New Roman"/>
          <w:b/>
          <w:sz w:val="24"/>
          <w:szCs w:val="24"/>
          <w:lang w:val="en-US"/>
        </w:rPr>
        <w:t xml:space="preserve">Statistical analysis: </w:t>
      </w:r>
    </w:p>
    <w:p w14:paraId="4A4BE4E9" w14:textId="77777777" w:rsidR="00532EA3" w:rsidRPr="00757DF1" w:rsidRDefault="00532EA3">
      <w:pPr>
        <w:jc w:val="both"/>
        <w:rPr>
          <w:rFonts w:ascii="Times New Roman" w:eastAsia="Times New Roman" w:hAnsi="Times New Roman" w:cs="Times New Roman"/>
          <w:b/>
          <w:sz w:val="24"/>
          <w:szCs w:val="24"/>
          <w:lang w:val="en-US"/>
        </w:rPr>
      </w:pPr>
    </w:p>
    <w:p w14:paraId="5C99A1FF" w14:textId="77777777" w:rsidR="00532EA3" w:rsidRDefault="009F67C0">
      <w:pPr>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Expected</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results</w:t>
      </w:r>
      <w:proofErr w:type="spellEnd"/>
      <w:r>
        <w:rPr>
          <w:rFonts w:ascii="Times New Roman" w:eastAsia="Times New Roman" w:hAnsi="Times New Roman" w:cs="Times New Roman"/>
          <w:b/>
          <w:sz w:val="24"/>
          <w:szCs w:val="24"/>
        </w:rPr>
        <w:t>:</w:t>
      </w:r>
    </w:p>
    <w:p w14:paraId="0CE8AE4C" w14:textId="77777777" w:rsidR="00532EA3" w:rsidRDefault="00532EA3">
      <w:pPr>
        <w:jc w:val="both"/>
        <w:rPr>
          <w:rFonts w:ascii="Times New Roman" w:eastAsia="Times New Roman" w:hAnsi="Times New Roman" w:cs="Times New Roman"/>
          <w:sz w:val="24"/>
          <w:szCs w:val="24"/>
        </w:rPr>
      </w:pPr>
    </w:p>
    <w:p w14:paraId="55735A59" w14:textId="77777777" w:rsidR="00532EA3" w:rsidRDefault="009F67C0">
      <w:pPr>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i/>
          <w:sz w:val="24"/>
          <w:szCs w:val="24"/>
        </w:rPr>
        <w:t>Keywords</w:t>
      </w:r>
      <w:proofErr w:type="spellEnd"/>
      <w:r>
        <w:rPr>
          <w:rFonts w:ascii="Times New Roman" w:eastAsia="Times New Roman" w:hAnsi="Times New Roman" w:cs="Times New Roman"/>
          <w:b/>
          <w:i/>
          <w:sz w:val="24"/>
          <w:szCs w:val="24"/>
        </w:rPr>
        <w:t>:</w:t>
      </w:r>
      <w:r>
        <w:rPr>
          <w:rFonts w:ascii="Times New Roman" w:eastAsia="Times New Roman" w:hAnsi="Times New Roman" w:cs="Times New Roman"/>
          <w:sz w:val="24"/>
          <w:szCs w:val="24"/>
        </w:rPr>
        <w:t xml:space="preserve"> </w:t>
      </w:r>
    </w:p>
    <w:p w14:paraId="455DDFC6" w14:textId="77777777" w:rsidR="00532EA3" w:rsidRDefault="00532EA3">
      <w:pPr>
        <w:jc w:val="both"/>
        <w:rPr>
          <w:rFonts w:ascii="Times New Roman" w:eastAsia="Times New Roman" w:hAnsi="Times New Roman" w:cs="Times New Roman"/>
          <w:b/>
          <w:sz w:val="24"/>
          <w:szCs w:val="24"/>
        </w:rPr>
      </w:pPr>
    </w:p>
    <w:p w14:paraId="3D5E87CC" w14:textId="77777777" w:rsidR="00532EA3" w:rsidRDefault="00532EA3">
      <w:pPr>
        <w:jc w:val="both"/>
        <w:rPr>
          <w:rFonts w:ascii="Times New Roman" w:eastAsia="Times New Roman" w:hAnsi="Times New Roman" w:cs="Times New Roman"/>
          <w:b/>
          <w:sz w:val="24"/>
          <w:szCs w:val="24"/>
        </w:rPr>
      </w:pPr>
    </w:p>
    <w:p w14:paraId="6E8C60EB" w14:textId="77777777" w:rsidR="00532EA3" w:rsidRDefault="00532EA3">
      <w:pPr>
        <w:rPr>
          <w:rFonts w:ascii="Times New Roman" w:eastAsia="Times New Roman" w:hAnsi="Times New Roman" w:cs="Times New Roman"/>
          <w:b/>
          <w:sz w:val="24"/>
          <w:szCs w:val="24"/>
        </w:rPr>
      </w:pPr>
    </w:p>
    <w:p w14:paraId="1A6EFFF9" w14:textId="77777777" w:rsidR="00532EA3" w:rsidRDefault="00532EA3">
      <w:pPr>
        <w:rPr>
          <w:rFonts w:ascii="Times New Roman" w:eastAsia="Times New Roman" w:hAnsi="Times New Roman" w:cs="Times New Roman"/>
          <w:b/>
          <w:sz w:val="24"/>
          <w:szCs w:val="24"/>
        </w:rPr>
      </w:pPr>
    </w:p>
    <w:p w14:paraId="2F5EBCD0" w14:textId="77777777" w:rsidR="00532EA3" w:rsidRDefault="009F67C0">
      <w:pPr>
        <w:rPr>
          <w:rFonts w:ascii="Times New Roman" w:eastAsia="Times New Roman" w:hAnsi="Times New Roman" w:cs="Times New Roman"/>
          <w:b/>
          <w:sz w:val="24"/>
          <w:szCs w:val="24"/>
        </w:rPr>
      </w:pPr>
      <w:r>
        <w:br w:type="page"/>
      </w:r>
    </w:p>
    <w:p w14:paraId="607E4ABB" w14:textId="77777777" w:rsidR="00532EA3" w:rsidRDefault="009F67C0">
      <w:pPr>
        <w:pStyle w:val="Ttol1"/>
        <w:rPr>
          <w:rFonts w:ascii="Times New Roman" w:eastAsia="Times New Roman" w:hAnsi="Times New Roman" w:cs="Times New Roman"/>
          <w:smallCaps/>
          <w:color w:val="000000"/>
          <w:sz w:val="24"/>
          <w:szCs w:val="24"/>
        </w:rPr>
      </w:pPr>
      <w:bookmarkStart w:id="2" w:name="_Toc71102848"/>
      <w:r>
        <w:rPr>
          <w:rFonts w:ascii="Times New Roman" w:eastAsia="Times New Roman" w:hAnsi="Times New Roman" w:cs="Times New Roman"/>
          <w:smallCaps/>
          <w:color w:val="000000"/>
          <w:sz w:val="24"/>
          <w:szCs w:val="24"/>
        </w:rPr>
        <w:lastRenderedPageBreak/>
        <w:t>ENMIENDAS Y ACTUALIZACIONES</w:t>
      </w:r>
      <w:bookmarkEnd w:id="2"/>
    </w:p>
    <w:p w14:paraId="6805D999" w14:textId="77777777" w:rsidR="00532EA3" w:rsidRDefault="00532EA3">
      <w:pPr>
        <w:rPr>
          <w:rFonts w:ascii="Times New Roman" w:eastAsia="Times New Roman" w:hAnsi="Times New Roman" w:cs="Times New Roman"/>
        </w:rPr>
      </w:pPr>
    </w:p>
    <w:tbl>
      <w:tblPr>
        <w:tblStyle w:val="a3"/>
        <w:tblW w:w="871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0"/>
        <w:gridCol w:w="1081"/>
        <w:gridCol w:w="1685"/>
        <w:gridCol w:w="967"/>
        <w:gridCol w:w="1901"/>
        <w:gridCol w:w="2070"/>
      </w:tblGrid>
      <w:tr w:rsidR="00532EA3" w14:paraId="6DF46415" w14:textId="77777777">
        <w:trPr>
          <w:trHeight w:val="665"/>
        </w:trPr>
        <w:tc>
          <w:tcPr>
            <w:tcW w:w="1010" w:type="dxa"/>
            <w:vAlign w:val="center"/>
          </w:tcPr>
          <w:p w14:paraId="4379B17A" w14:textId="77777777" w:rsidR="00532EA3" w:rsidRDefault="009F67C0">
            <w:pPr>
              <w:spacing w:after="240"/>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 xml:space="preserve">Nombre de la enmienda </w:t>
            </w:r>
          </w:p>
        </w:tc>
        <w:tc>
          <w:tcPr>
            <w:tcW w:w="1081" w:type="dxa"/>
            <w:vAlign w:val="center"/>
          </w:tcPr>
          <w:p w14:paraId="2E9A6891" w14:textId="77777777" w:rsidR="00532EA3" w:rsidRDefault="009F67C0">
            <w:pPr>
              <w:spacing w:after="240"/>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Fecha</w:t>
            </w:r>
          </w:p>
        </w:tc>
        <w:tc>
          <w:tcPr>
            <w:tcW w:w="1685" w:type="dxa"/>
            <w:vAlign w:val="center"/>
          </w:tcPr>
          <w:p w14:paraId="74AA54F2" w14:textId="77777777" w:rsidR="00532EA3" w:rsidRDefault="009F67C0">
            <w:pPr>
              <w:spacing w:after="240"/>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Enmienda relevante (sustancial) o administrativas</w:t>
            </w:r>
          </w:p>
        </w:tc>
        <w:tc>
          <w:tcPr>
            <w:tcW w:w="967" w:type="dxa"/>
            <w:vAlign w:val="center"/>
          </w:tcPr>
          <w:p w14:paraId="4589B2B0" w14:textId="77777777" w:rsidR="00532EA3" w:rsidRDefault="009F67C0">
            <w:pPr>
              <w:spacing w:after="240"/>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Sección del protocolo cambiada</w:t>
            </w:r>
          </w:p>
        </w:tc>
        <w:tc>
          <w:tcPr>
            <w:tcW w:w="1901" w:type="dxa"/>
            <w:vAlign w:val="center"/>
          </w:tcPr>
          <w:p w14:paraId="4E98DDA2" w14:textId="77777777" w:rsidR="00532EA3" w:rsidRDefault="009F67C0">
            <w:pPr>
              <w:spacing w:after="240"/>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Resumen de la enmienda(s)</w:t>
            </w:r>
          </w:p>
        </w:tc>
        <w:tc>
          <w:tcPr>
            <w:tcW w:w="2070" w:type="dxa"/>
            <w:tcBorders>
              <w:bottom w:val="single" w:sz="4" w:space="0" w:color="000000"/>
            </w:tcBorders>
            <w:vAlign w:val="center"/>
          </w:tcPr>
          <w:p w14:paraId="597B6591" w14:textId="77777777" w:rsidR="00532EA3" w:rsidRDefault="009F67C0">
            <w:pPr>
              <w:spacing w:after="240"/>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Razón</w:t>
            </w:r>
          </w:p>
        </w:tc>
      </w:tr>
      <w:tr w:rsidR="00532EA3" w14:paraId="5835BBAC" w14:textId="77777777">
        <w:tc>
          <w:tcPr>
            <w:tcW w:w="1010" w:type="dxa"/>
            <w:vAlign w:val="center"/>
          </w:tcPr>
          <w:p w14:paraId="53B075DC" w14:textId="77777777" w:rsidR="00532EA3" w:rsidRDefault="009F67C0">
            <w:pPr>
              <w:spacing w:after="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tc>
        <w:tc>
          <w:tcPr>
            <w:tcW w:w="1081" w:type="dxa"/>
            <w:vAlign w:val="center"/>
          </w:tcPr>
          <w:p w14:paraId="33A6590E" w14:textId="77777777" w:rsidR="00532EA3" w:rsidRDefault="009F67C0">
            <w:pPr>
              <w:spacing w:after="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tc>
        <w:tc>
          <w:tcPr>
            <w:tcW w:w="1685" w:type="dxa"/>
            <w:vAlign w:val="center"/>
          </w:tcPr>
          <w:p w14:paraId="0FB349A7" w14:textId="77777777" w:rsidR="00532EA3" w:rsidRDefault="009F67C0">
            <w:pPr>
              <w:spacing w:after="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tc>
        <w:tc>
          <w:tcPr>
            <w:tcW w:w="967" w:type="dxa"/>
            <w:vAlign w:val="center"/>
          </w:tcPr>
          <w:p w14:paraId="6C1D3DCB" w14:textId="77777777" w:rsidR="00532EA3" w:rsidRDefault="009F67C0">
            <w:pPr>
              <w:spacing w:after="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tc>
        <w:tc>
          <w:tcPr>
            <w:tcW w:w="1901" w:type="dxa"/>
            <w:vAlign w:val="center"/>
          </w:tcPr>
          <w:p w14:paraId="38D88271" w14:textId="77777777" w:rsidR="00532EA3" w:rsidRDefault="009F67C0">
            <w:pPr>
              <w:spacing w:after="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tc>
        <w:tc>
          <w:tcPr>
            <w:tcW w:w="2070" w:type="dxa"/>
            <w:vAlign w:val="center"/>
          </w:tcPr>
          <w:p w14:paraId="6510FFE4" w14:textId="77777777" w:rsidR="00532EA3" w:rsidRDefault="009F67C0">
            <w:pPr>
              <w:spacing w:after="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tc>
      </w:tr>
    </w:tbl>
    <w:p w14:paraId="206D9A44" w14:textId="77777777" w:rsidR="00532EA3" w:rsidRDefault="00532EA3">
      <w:pPr>
        <w:rPr>
          <w:rFonts w:ascii="Times New Roman" w:eastAsia="Times New Roman" w:hAnsi="Times New Roman" w:cs="Times New Roman"/>
          <w:sz w:val="24"/>
          <w:szCs w:val="24"/>
        </w:rPr>
      </w:pPr>
    </w:p>
    <w:p w14:paraId="27C3E1F2" w14:textId="77777777" w:rsidR="00532EA3" w:rsidRDefault="00532EA3">
      <w:pPr>
        <w:rPr>
          <w:rFonts w:ascii="Times New Roman" w:eastAsia="Times New Roman" w:hAnsi="Times New Roman" w:cs="Times New Roman"/>
          <w:b/>
          <w:sz w:val="24"/>
          <w:szCs w:val="24"/>
        </w:rPr>
      </w:pPr>
    </w:p>
    <w:p w14:paraId="20BFC015" w14:textId="77777777" w:rsidR="00532EA3" w:rsidRDefault="00532EA3">
      <w:pPr>
        <w:rPr>
          <w:rFonts w:ascii="Times New Roman" w:eastAsia="Times New Roman" w:hAnsi="Times New Roman" w:cs="Times New Roman"/>
          <w:b/>
          <w:sz w:val="24"/>
          <w:szCs w:val="24"/>
        </w:rPr>
      </w:pPr>
    </w:p>
    <w:p w14:paraId="77389DD2" w14:textId="77777777" w:rsidR="00532EA3" w:rsidRDefault="00532EA3">
      <w:pPr>
        <w:rPr>
          <w:rFonts w:ascii="Times New Roman" w:eastAsia="Times New Roman" w:hAnsi="Times New Roman" w:cs="Times New Roman"/>
          <w:b/>
          <w:sz w:val="24"/>
          <w:szCs w:val="24"/>
        </w:rPr>
      </w:pPr>
    </w:p>
    <w:p w14:paraId="520B8A55" w14:textId="77777777" w:rsidR="00532EA3" w:rsidRDefault="00532EA3">
      <w:pPr>
        <w:rPr>
          <w:rFonts w:ascii="Times New Roman" w:eastAsia="Times New Roman" w:hAnsi="Times New Roman" w:cs="Times New Roman"/>
          <w:b/>
          <w:sz w:val="24"/>
          <w:szCs w:val="24"/>
        </w:rPr>
      </w:pPr>
    </w:p>
    <w:p w14:paraId="1FC6C143" w14:textId="77777777" w:rsidR="00532EA3" w:rsidRDefault="00532EA3">
      <w:pPr>
        <w:rPr>
          <w:rFonts w:ascii="Times New Roman" w:eastAsia="Times New Roman" w:hAnsi="Times New Roman" w:cs="Times New Roman"/>
          <w:b/>
          <w:sz w:val="24"/>
          <w:szCs w:val="24"/>
        </w:rPr>
      </w:pPr>
    </w:p>
    <w:p w14:paraId="26F0EDC6" w14:textId="77777777" w:rsidR="00532EA3" w:rsidRDefault="00532EA3">
      <w:pPr>
        <w:rPr>
          <w:rFonts w:ascii="Times New Roman" w:eastAsia="Times New Roman" w:hAnsi="Times New Roman" w:cs="Times New Roman"/>
          <w:b/>
          <w:sz w:val="24"/>
          <w:szCs w:val="24"/>
        </w:rPr>
      </w:pPr>
    </w:p>
    <w:p w14:paraId="03DE94E2" w14:textId="77777777" w:rsidR="00532EA3" w:rsidRDefault="00532EA3">
      <w:pPr>
        <w:rPr>
          <w:rFonts w:ascii="Times New Roman" w:eastAsia="Times New Roman" w:hAnsi="Times New Roman" w:cs="Times New Roman"/>
          <w:b/>
          <w:sz w:val="24"/>
          <w:szCs w:val="24"/>
        </w:rPr>
      </w:pPr>
    </w:p>
    <w:p w14:paraId="0D024E50" w14:textId="77777777" w:rsidR="00532EA3" w:rsidRDefault="00532EA3">
      <w:pPr>
        <w:rPr>
          <w:rFonts w:ascii="Times New Roman" w:eastAsia="Times New Roman" w:hAnsi="Times New Roman" w:cs="Times New Roman"/>
          <w:b/>
          <w:sz w:val="24"/>
          <w:szCs w:val="24"/>
        </w:rPr>
      </w:pPr>
    </w:p>
    <w:p w14:paraId="2C830CFC" w14:textId="77777777" w:rsidR="00532EA3" w:rsidRDefault="00532EA3">
      <w:pPr>
        <w:rPr>
          <w:rFonts w:ascii="Times New Roman" w:eastAsia="Times New Roman" w:hAnsi="Times New Roman" w:cs="Times New Roman"/>
          <w:b/>
          <w:sz w:val="24"/>
          <w:szCs w:val="24"/>
        </w:rPr>
      </w:pPr>
    </w:p>
    <w:p w14:paraId="3A95E2AF" w14:textId="77777777" w:rsidR="00532EA3" w:rsidRDefault="00532EA3">
      <w:pPr>
        <w:rPr>
          <w:rFonts w:ascii="Times New Roman" w:eastAsia="Times New Roman" w:hAnsi="Times New Roman" w:cs="Times New Roman"/>
          <w:b/>
          <w:sz w:val="24"/>
          <w:szCs w:val="24"/>
        </w:rPr>
      </w:pPr>
    </w:p>
    <w:p w14:paraId="232623D3" w14:textId="77777777" w:rsidR="00532EA3" w:rsidRDefault="00532EA3">
      <w:pPr>
        <w:rPr>
          <w:rFonts w:ascii="Times New Roman" w:eastAsia="Times New Roman" w:hAnsi="Times New Roman" w:cs="Times New Roman"/>
          <w:b/>
          <w:sz w:val="24"/>
          <w:szCs w:val="24"/>
        </w:rPr>
      </w:pPr>
    </w:p>
    <w:p w14:paraId="09391DBD" w14:textId="77777777" w:rsidR="00532EA3" w:rsidRDefault="00532EA3">
      <w:pPr>
        <w:rPr>
          <w:rFonts w:ascii="Times New Roman" w:eastAsia="Times New Roman" w:hAnsi="Times New Roman" w:cs="Times New Roman"/>
          <w:b/>
          <w:sz w:val="24"/>
          <w:szCs w:val="24"/>
        </w:rPr>
      </w:pPr>
    </w:p>
    <w:p w14:paraId="6F368518" w14:textId="77777777" w:rsidR="00532EA3" w:rsidRDefault="00532EA3">
      <w:pPr>
        <w:rPr>
          <w:rFonts w:ascii="Times New Roman" w:eastAsia="Times New Roman" w:hAnsi="Times New Roman" w:cs="Times New Roman"/>
          <w:b/>
          <w:sz w:val="24"/>
          <w:szCs w:val="24"/>
        </w:rPr>
      </w:pPr>
    </w:p>
    <w:p w14:paraId="199CD4B8" w14:textId="77777777" w:rsidR="00532EA3" w:rsidRDefault="00532EA3">
      <w:pPr>
        <w:rPr>
          <w:rFonts w:ascii="Times New Roman" w:eastAsia="Times New Roman" w:hAnsi="Times New Roman" w:cs="Times New Roman"/>
          <w:b/>
          <w:sz w:val="24"/>
          <w:szCs w:val="24"/>
        </w:rPr>
      </w:pPr>
    </w:p>
    <w:p w14:paraId="30995902" w14:textId="77777777" w:rsidR="00532EA3" w:rsidRDefault="00532EA3">
      <w:pPr>
        <w:spacing w:after="60"/>
        <w:rPr>
          <w:rFonts w:ascii="Times New Roman" w:eastAsia="Times New Roman" w:hAnsi="Times New Roman" w:cs="Times New Roman"/>
          <w:b/>
          <w:sz w:val="24"/>
          <w:szCs w:val="24"/>
        </w:rPr>
      </w:pPr>
    </w:p>
    <w:p w14:paraId="05F8641E" w14:textId="77777777" w:rsidR="00532EA3" w:rsidRDefault="009F67C0">
      <w:pPr>
        <w:keepNext/>
        <w:spacing w:before="60" w:after="120"/>
        <w:rPr>
          <w:rFonts w:ascii="Times New Roman" w:eastAsia="Times New Roman" w:hAnsi="Times New Roman" w:cs="Times New Roman"/>
          <w:b/>
          <w:smallCaps/>
          <w:sz w:val="24"/>
          <w:szCs w:val="24"/>
        </w:rPr>
      </w:pPr>
      <w:r>
        <w:br w:type="page"/>
      </w:r>
      <w:r>
        <w:rPr>
          <w:rFonts w:ascii="Times New Roman" w:eastAsia="Times New Roman" w:hAnsi="Times New Roman" w:cs="Times New Roman"/>
          <w:b/>
          <w:smallCaps/>
          <w:sz w:val="24"/>
          <w:szCs w:val="24"/>
        </w:rPr>
        <w:lastRenderedPageBreak/>
        <w:t>PROPÓSITOS</w:t>
      </w:r>
    </w:p>
    <w:tbl>
      <w:tblPr>
        <w:tblStyle w:val="a4"/>
        <w:tblW w:w="856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077"/>
        <w:gridCol w:w="3489"/>
      </w:tblGrid>
      <w:tr w:rsidR="00532EA3" w14:paraId="30C5DDF8" w14:textId="77777777">
        <w:trPr>
          <w:trHeight w:val="505"/>
        </w:trPr>
        <w:tc>
          <w:tcPr>
            <w:tcW w:w="5077" w:type="dxa"/>
          </w:tcPr>
          <w:p w14:paraId="252583D4" w14:textId="77777777" w:rsidR="00532EA3" w:rsidRDefault="009F67C0">
            <w:pPr>
              <w:tabs>
                <w:tab w:val="left" w:pos="2175"/>
                <w:tab w:val="center" w:pos="2430"/>
              </w:tabs>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Propósitos</w:t>
            </w:r>
          </w:p>
        </w:tc>
        <w:tc>
          <w:tcPr>
            <w:tcW w:w="3489" w:type="dxa"/>
            <w:vAlign w:val="center"/>
          </w:tcPr>
          <w:p w14:paraId="2B3F26F2" w14:textId="77777777" w:rsidR="00532EA3" w:rsidRDefault="009F67C0">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Fecha planificada</w:t>
            </w:r>
          </w:p>
        </w:tc>
      </w:tr>
      <w:tr w:rsidR="00532EA3" w14:paraId="6772F90F" w14:textId="77777777">
        <w:trPr>
          <w:trHeight w:val="708"/>
        </w:trPr>
        <w:tc>
          <w:tcPr>
            <w:tcW w:w="5077" w:type="dxa"/>
          </w:tcPr>
          <w:p w14:paraId="31E13495" w14:textId="77777777" w:rsidR="00532EA3" w:rsidRDefault="009F67C0">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Presentación del protocolo de estudio en el comité científico de SIDIAP</w:t>
            </w:r>
          </w:p>
        </w:tc>
        <w:tc>
          <w:tcPr>
            <w:tcW w:w="3489" w:type="dxa"/>
            <w:vAlign w:val="center"/>
          </w:tcPr>
          <w:p w14:paraId="27AB0887" w14:textId="77777777" w:rsidR="00532EA3" w:rsidRDefault="009F67C0">
            <w:pPr>
              <w:spacing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Abril 2021</w:t>
            </w:r>
          </w:p>
        </w:tc>
      </w:tr>
      <w:tr w:rsidR="00532EA3" w14:paraId="0F0EC1AD" w14:textId="77777777">
        <w:trPr>
          <w:trHeight w:val="505"/>
        </w:trPr>
        <w:tc>
          <w:tcPr>
            <w:tcW w:w="5077" w:type="dxa"/>
          </w:tcPr>
          <w:p w14:paraId="40C9A25F" w14:textId="77777777" w:rsidR="00532EA3" w:rsidRDefault="009F67C0">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Aprobación de protocolo del comité de ética</w:t>
            </w:r>
          </w:p>
        </w:tc>
        <w:tc>
          <w:tcPr>
            <w:tcW w:w="3489" w:type="dxa"/>
            <w:vAlign w:val="center"/>
          </w:tcPr>
          <w:p w14:paraId="1266DBE6" w14:textId="77777777" w:rsidR="00532EA3" w:rsidRDefault="009F67C0">
            <w:pPr>
              <w:spacing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Mayo 2021</w:t>
            </w:r>
          </w:p>
        </w:tc>
      </w:tr>
      <w:tr w:rsidR="00532EA3" w14:paraId="27CD1271" w14:textId="77777777">
        <w:trPr>
          <w:trHeight w:val="517"/>
        </w:trPr>
        <w:tc>
          <w:tcPr>
            <w:tcW w:w="5077" w:type="dxa"/>
          </w:tcPr>
          <w:p w14:paraId="4428C963" w14:textId="77777777" w:rsidR="00532EA3" w:rsidRDefault="009F67C0">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Análisis estadístico</w:t>
            </w:r>
          </w:p>
        </w:tc>
        <w:tc>
          <w:tcPr>
            <w:tcW w:w="3489" w:type="dxa"/>
          </w:tcPr>
          <w:p w14:paraId="6BC2B600" w14:textId="77777777" w:rsidR="00532EA3" w:rsidRDefault="009F67C0">
            <w:pPr>
              <w:spacing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Junio -Septiembre2021</w:t>
            </w:r>
          </w:p>
        </w:tc>
      </w:tr>
      <w:tr w:rsidR="00532EA3" w14:paraId="08631691" w14:textId="77777777">
        <w:trPr>
          <w:trHeight w:val="2032"/>
        </w:trPr>
        <w:tc>
          <w:tcPr>
            <w:tcW w:w="5077" w:type="dxa"/>
          </w:tcPr>
          <w:p w14:paraId="01493705" w14:textId="77777777" w:rsidR="00532EA3" w:rsidRDefault="009F67C0">
            <w:pPr>
              <w:spacing w:after="240"/>
              <w:jc w:val="both"/>
              <w:rPr>
                <w:rFonts w:ascii="Times New Roman" w:eastAsia="Times New Roman" w:hAnsi="Times New Roman" w:cs="Times New Roman"/>
                <w:i/>
                <w:color w:val="008000"/>
                <w:sz w:val="24"/>
                <w:szCs w:val="24"/>
              </w:rPr>
            </w:pPr>
            <w:r>
              <w:rPr>
                <w:rFonts w:ascii="Times New Roman" w:eastAsia="Times New Roman" w:hAnsi="Times New Roman" w:cs="Times New Roman"/>
                <w:sz w:val="24"/>
                <w:szCs w:val="24"/>
              </w:rPr>
              <w:t>Informe final del estudio</w:t>
            </w:r>
          </w:p>
        </w:tc>
        <w:tc>
          <w:tcPr>
            <w:tcW w:w="3489" w:type="dxa"/>
          </w:tcPr>
          <w:p w14:paraId="70D0769B" w14:textId="77777777" w:rsidR="00532EA3" w:rsidRDefault="009F67C0">
            <w:pPr>
              <w:spacing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Noviembre-diciembre 2021</w:t>
            </w:r>
          </w:p>
        </w:tc>
      </w:tr>
      <w:tr w:rsidR="00532EA3" w14:paraId="321E05F1" w14:textId="77777777">
        <w:trPr>
          <w:trHeight w:val="1314"/>
        </w:trPr>
        <w:tc>
          <w:tcPr>
            <w:tcW w:w="5077" w:type="dxa"/>
          </w:tcPr>
          <w:p w14:paraId="5C657A3D" w14:textId="77777777" w:rsidR="00532EA3" w:rsidRDefault="009F67C0">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Presentación del artículo para publicación en revista internacional acceso abierto</w:t>
            </w:r>
          </w:p>
        </w:tc>
        <w:tc>
          <w:tcPr>
            <w:tcW w:w="3489" w:type="dxa"/>
          </w:tcPr>
          <w:p w14:paraId="3C0F4D87" w14:textId="77777777" w:rsidR="00532EA3" w:rsidRDefault="009F67C0">
            <w:pPr>
              <w:spacing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Enero- febrero 2022</w:t>
            </w:r>
          </w:p>
        </w:tc>
      </w:tr>
    </w:tbl>
    <w:p w14:paraId="44D6B67B" w14:textId="77777777" w:rsidR="00532EA3" w:rsidRDefault="00532EA3">
      <w:pPr>
        <w:rPr>
          <w:rFonts w:ascii="Times New Roman" w:eastAsia="Times New Roman" w:hAnsi="Times New Roman" w:cs="Times New Roman"/>
          <w:b/>
          <w:sz w:val="24"/>
          <w:szCs w:val="24"/>
        </w:rPr>
      </w:pPr>
    </w:p>
    <w:p w14:paraId="7C2374E8" w14:textId="77777777" w:rsidR="00532EA3" w:rsidRDefault="00532EA3">
      <w:pPr>
        <w:rPr>
          <w:rFonts w:ascii="Times New Roman" w:eastAsia="Times New Roman" w:hAnsi="Times New Roman" w:cs="Times New Roman"/>
          <w:b/>
          <w:sz w:val="24"/>
          <w:szCs w:val="24"/>
        </w:rPr>
      </w:pPr>
    </w:p>
    <w:p w14:paraId="7748DB85" w14:textId="77777777" w:rsidR="00532EA3" w:rsidRDefault="00532EA3">
      <w:pPr>
        <w:rPr>
          <w:rFonts w:ascii="Times New Roman" w:eastAsia="Times New Roman" w:hAnsi="Times New Roman" w:cs="Times New Roman"/>
          <w:b/>
          <w:sz w:val="24"/>
          <w:szCs w:val="24"/>
        </w:rPr>
      </w:pPr>
    </w:p>
    <w:p w14:paraId="411A653E" w14:textId="77777777" w:rsidR="00532EA3" w:rsidRDefault="00532EA3">
      <w:pPr>
        <w:rPr>
          <w:rFonts w:ascii="Times New Roman" w:eastAsia="Times New Roman" w:hAnsi="Times New Roman" w:cs="Times New Roman"/>
          <w:b/>
          <w:sz w:val="24"/>
          <w:szCs w:val="24"/>
        </w:rPr>
      </w:pPr>
    </w:p>
    <w:p w14:paraId="2CAAD2F7" w14:textId="77777777" w:rsidR="00532EA3" w:rsidRDefault="00532EA3">
      <w:pPr>
        <w:rPr>
          <w:rFonts w:ascii="Times New Roman" w:eastAsia="Times New Roman" w:hAnsi="Times New Roman" w:cs="Times New Roman"/>
          <w:b/>
          <w:sz w:val="24"/>
          <w:szCs w:val="24"/>
        </w:rPr>
      </w:pPr>
    </w:p>
    <w:p w14:paraId="306C2699" w14:textId="77777777" w:rsidR="00532EA3" w:rsidRDefault="00532EA3">
      <w:pPr>
        <w:rPr>
          <w:rFonts w:ascii="Times New Roman" w:eastAsia="Times New Roman" w:hAnsi="Times New Roman" w:cs="Times New Roman"/>
          <w:b/>
          <w:sz w:val="24"/>
          <w:szCs w:val="24"/>
        </w:rPr>
      </w:pPr>
    </w:p>
    <w:p w14:paraId="40117F64" w14:textId="77777777" w:rsidR="00532EA3" w:rsidRDefault="00532EA3">
      <w:pPr>
        <w:rPr>
          <w:rFonts w:ascii="Times New Roman" w:eastAsia="Times New Roman" w:hAnsi="Times New Roman" w:cs="Times New Roman"/>
          <w:b/>
          <w:sz w:val="24"/>
          <w:szCs w:val="24"/>
        </w:rPr>
      </w:pPr>
    </w:p>
    <w:p w14:paraId="7A5107ED" w14:textId="77777777" w:rsidR="00532EA3" w:rsidRDefault="00532EA3">
      <w:pPr>
        <w:rPr>
          <w:rFonts w:ascii="Times New Roman" w:eastAsia="Times New Roman" w:hAnsi="Times New Roman" w:cs="Times New Roman"/>
          <w:b/>
          <w:sz w:val="24"/>
          <w:szCs w:val="24"/>
        </w:rPr>
      </w:pPr>
    </w:p>
    <w:p w14:paraId="11A9FED2" w14:textId="77777777" w:rsidR="00532EA3" w:rsidRDefault="00532EA3">
      <w:pPr>
        <w:rPr>
          <w:rFonts w:ascii="Times New Roman" w:eastAsia="Times New Roman" w:hAnsi="Times New Roman" w:cs="Times New Roman"/>
          <w:b/>
          <w:sz w:val="24"/>
          <w:szCs w:val="24"/>
        </w:rPr>
      </w:pPr>
    </w:p>
    <w:p w14:paraId="41A16B2C" w14:textId="77777777" w:rsidR="00532EA3" w:rsidRDefault="00532EA3">
      <w:pPr>
        <w:rPr>
          <w:rFonts w:ascii="Times New Roman" w:eastAsia="Times New Roman" w:hAnsi="Times New Roman" w:cs="Times New Roman"/>
          <w:b/>
          <w:sz w:val="24"/>
          <w:szCs w:val="24"/>
        </w:rPr>
      </w:pPr>
    </w:p>
    <w:p w14:paraId="68994941" w14:textId="77777777" w:rsidR="00532EA3" w:rsidRDefault="00532EA3">
      <w:pPr>
        <w:rPr>
          <w:rFonts w:ascii="Times New Roman" w:eastAsia="Times New Roman" w:hAnsi="Times New Roman" w:cs="Times New Roman"/>
          <w:b/>
          <w:sz w:val="24"/>
          <w:szCs w:val="24"/>
        </w:rPr>
      </w:pPr>
    </w:p>
    <w:p w14:paraId="5B9C2D62" w14:textId="77777777" w:rsidR="00532EA3" w:rsidRDefault="00532EA3">
      <w:pPr>
        <w:rPr>
          <w:rFonts w:ascii="Times New Roman" w:eastAsia="Times New Roman" w:hAnsi="Times New Roman" w:cs="Times New Roman"/>
          <w:b/>
          <w:sz w:val="24"/>
          <w:szCs w:val="24"/>
        </w:rPr>
      </w:pPr>
    </w:p>
    <w:p w14:paraId="11860297" w14:textId="77777777" w:rsidR="00532EA3" w:rsidRDefault="00532EA3">
      <w:pPr>
        <w:rPr>
          <w:rFonts w:ascii="Times New Roman" w:eastAsia="Times New Roman" w:hAnsi="Times New Roman" w:cs="Times New Roman"/>
          <w:b/>
          <w:sz w:val="24"/>
          <w:szCs w:val="24"/>
        </w:rPr>
      </w:pPr>
    </w:p>
    <w:p w14:paraId="5D1E033E" w14:textId="77777777" w:rsidR="00532EA3" w:rsidRDefault="00532EA3">
      <w:pPr>
        <w:rPr>
          <w:rFonts w:ascii="Times New Roman" w:eastAsia="Times New Roman" w:hAnsi="Times New Roman" w:cs="Times New Roman"/>
          <w:b/>
          <w:sz w:val="24"/>
          <w:szCs w:val="24"/>
        </w:rPr>
      </w:pPr>
    </w:p>
    <w:p w14:paraId="636F37B0" w14:textId="77777777" w:rsidR="00532EA3" w:rsidRDefault="00532EA3">
      <w:pPr>
        <w:rPr>
          <w:rFonts w:ascii="Times New Roman" w:eastAsia="Times New Roman" w:hAnsi="Times New Roman" w:cs="Times New Roman"/>
          <w:b/>
          <w:sz w:val="24"/>
          <w:szCs w:val="24"/>
        </w:rPr>
      </w:pPr>
    </w:p>
    <w:p w14:paraId="3CB856CB" w14:textId="77777777" w:rsidR="00532EA3" w:rsidRDefault="00532EA3">
      <w:pPr>
        <w:rPr>
          <w:rFonts w:ascii="Times New Roman" w:eastAsia="Times New Roman" w:hAnsi="Times New Roman" w:cs="Times New Roman"/>
          <w:b/>
          <w:sz w:val="24"/>
          <w:szCs w:val="24"/>
        </w:rPr>
      </w:pPr>
    </w:p>
    <w:p w14:paraId="06E68D41" w14:textId="77777777" w:rsidR="00532EA3" w:rsidRDefault="00532EA3">
      <w:pPr>
        <w:rPr>
          <w:rFonts w:ascii="Times New Roman" w:eastAsia="Times New Roman" w:hAnsi="Times New Roman" w:cs="Times New Roman"/>
          <w:b/>
          <w:sz w:val="24"/>
          <w:szCs w:val="24"/>
        </w:rPr>
      </w:pPr>
    </w:p>
    <w:p w14:paraId="55C5B27B" w14:textId="77777777" w:rsidR="00532EA3" w:rsidRDefault="00532EA3">
      <w:pPr>
        <w:rPr>
          <w:rFonts w:ascii="Times New Roman" w:eastAsia="Times New Roman" w:hAnsi="Times New Roman" w:cs="Times New Roman"/>
          <w:b/>
          <w:sz w:val="24"/>
          <w:szCs w:val="24"/>
        </w:rPr>
      </w:pPr>
    </w:p>
    <w:p w14:paraId="1C5CF78C" w14:textId="77777777" w:rsidR="00532EA3" w:rsidRDefault="00532EA3">
      <w:pPr>
        <w:rPr>
          <w:rFonts w:ascii="Times New Roman" w:eastAsia="Times New Roman" w:hAnsi="Times New Roman" w:cs="Times New Roman"/>
          <w:b/>
          <w:sz w:val="24"/>
          <w:szCs w:val="24"/>
        </w:rPr>
      </w:pPr>
    </w:p>
    <w:p w14:paraId="359167B0" w14:textId="77777777" w:rsidR="00532EA3" w:rsidRDefault="00532EA3">
      <w:pPr>
        <w:rPr>
          <w:rFonts w:ascii="Times New Roman" w:eastAsia="Times New Roman" w:hAnsi="Times New Roman" w:cs="Times New Roman"/>
          <w:b/>
          <w:sz w:val="24"/>
          <w:szCs w:val="24"/>
        </w:rPr>
      </w:pPr>
    </w:p>
    <w:p w14:paraId="26439CC3" w14:textId="77777777" w:rsidR="00532EA3" w:rsidRDefault="00532EA3">
      <w:pPr>
        <w:rPr>
          <w:rFonts w:ascii="Times New Roman" w:eastAsia="Times New Roman" w:hAnsi="Times New Roman" w:cs="Times New Roman"/>
          <w:b/>
          <w:sz w:val="24"/>
          <w:szCs w:val="24"/>
        </w:rPr>
      </w:pPr>
    </w:p>
    <w:p w14:paraId="0AE1A5CE" w14:textId="77777777" w:rsidR="00532EA3" w:rsidRDefault="00532EA3">
      <w:pPr>
        <w:rPr>
          <w:rFonts w:ascii="Times New Roman" w:eastAsia="Times New Roman" w:hAnsi="Times New Roman" w:cs="Times New Roman"/>
          <w:b/>
          <w:sz w:val="24"/>
          <w:szCs w:val="24"/>
        </w:rPr>
      </w:pPr>
    </w:p>
    <w:p w14:paraId="0DA295D3" w14:textId="77777777" w:rsidR="00532EA3" w:rsidRDefault="00532EA3">
      <w:pPr>
        <w:rPr>
          <w:rFonts w:ascii="Times New Roman" w:eastAsia="Times New Roman" w:hAnsi="Times New Roman" w:cs="Times New Roman"/>
          <w:b/>
          <w:sz w:val="24"/>
          <w:szCs w:val="24"/>
        </w:rPr>
      </w:pPr>
    </w:p>
    <w:p w14:paraId="315A65CB" w14:textId="77777777" w:rsidR="00532EA3" w:rsidRDefault="00532EA3">
      <w:pPr>
        <w:spacing w:after="60"/>
        <w:rPr>
          <w:rFonts w:ascii="Times New Roman" w:eastAsia="Times New Roman" w:hAnsi="Times New Roman" w:cs="Times New Roman"/>
          <w:b/>
          <w:sz w:val="24"/>
          <w:szCs w:val="24"/>
        </w:rPr>
      </w:pPr>
    </w:p>
    <w:p w14:paraId="73FFE1AD" w14:textId="77777777" w:rsidR="00532EA3" w:rsidRDefault="009F67C0">
      <w:pPr>
        <w:pStyle w:val="Ttol1"/>
        <w:numPr>
          <w:ilvl w:val="0"/>
          <w:numId w:val="5"/>
        </w:numPr>
        <w:ind w:hanging="360"/>
        <w:rPr>
          <w:rFonts w:ascii="Times New Roman" w:eastAsia="Times New Roman" w:hAnsi="Times New Roman" w:cs="Times New Roman"/>
          <w:color w:val="000000"/>
          <w:sz w:val="24"/>
          <w:szCs w:val="24"/>
        </w:rPr>
      </w:pPr>
      <w:bookmarkStart w:id="3" w:name="_Toc71102849"/>
      <w:r>
        <w:rPr>
          <w:rFonts w:ascii="Times New Roman" w:eastAsia="Times New Roman" w:hAnsi="Times New Roman" w:cs="Times New Roman"/>
          <w:color w:val="000000"/>
          <w:sz w:val="24"/>
          <w:szCs w:val="24"/>
        </w:rPr>
        <w:lastRenderedPageBreak/>
        <w:t>ANTECEDENTES Y JUSTIFICACIÓN</w:t>
      </w:r>
      <w:bookmarkEnd w:id="3"/>
    </w:p>
    <w:p w14:paraId="3A81AE3F" w14:textId="77777777" w:rsidR="00532EA3" w:rsidRDefault="00532EA3"/>
    <w:bookmarkStart w:id="4" w:name="_heading=h.3dy6vkm" w:colFirst="0" w:colLast="0"/>
    <w:bookmarkEnd w:id="4"/>
    <w:p w14:paraId="1C067F3B" w14:textId="77777777" w:rsidR="00532EA3" w:rsidRDefault="00C74F80">
      <w:pPr>
        <w:pBdr>
          <w:top w:val="nil"/>
          <w:left w:val="nil"/>
          <w:bottom w:val="nil"/>
          <w:right w:val="nil"/>
          <w:between w:val="nil"/>
        </w:pBdr>
        <w:jc w:val="both"/>
        <w:rPr>
          <w:rFonts w:ascii="Times New Roman" w:eastAsia="Times New Roman" w:hAnsi="Times New Roman" w:cs="Times New Roman"/>
          <w:b/>
          <w:color w:val="000000"/>
          <w:sz w:val="24"/>
          <w:szCs w:val="24"/>
        </w:rPr>
      </w:pPr>
      <w:sdt>
        <w:sdtPr>
          <w:tag w:val="goog_rdk_0"/>
          <w:id w:val="-1238476695"/>
        </w:sdtPr>
        <w:sdtContent/>
      </w:sdt>
      <w:r w:rsidR="009F67C0">
        <w:rPr>
          <w:rFonts w:ascii="Times New Roman" w:eastAsia="Times New Roman" w:hAnsi="Times New Roman" w:cs="Times New Roman"/>
          <w:b/>
          <w:color w:val="000000"/>
          <w:sz w:val="24"/>
          <w:szCs w:val="24"/>
        </w:rPr>
        <w:t>1.1.</w:t>
      </w:r>
      <w:r w:rsidR="009F67C0">
        <w:rPr>
          <w:color w:val="000000"/>
        </w:rPr>
        <w:t xml:space="preserve"> </w:t>
      </w:r>
      <w:r w:rsidR="009F67C0">
        <w:rPr>
          <w:rFonts w:ascii="Times New Roman" w:eastAsia="Times New Roman" w:hAnsi="Times New Roman" w:cs="Times New Roman"/>
          <w:b/>
          <w:color w:val="000000"/>
          <w:sz w:val="24"/>
          <w:szCs w:val="24"/>
        </w:rPr>
        <w:t>Antecedentes</w:t>
      </w:r>
    </w:p>
    <w:p w14:paraId="404BB3D4" w14:textId="77777777" w:rsidR="00532EA3" w:rsidRDefault="00532EA3">
      <w:pPr>
        <w:pBdr>
          <w:top w:val="nil"/>
          <w:left w:val="nil"/>
          <w:bottom w:val="nil"/>
          <w:right w:val="nil"/>
          <w:between w:val="nil"/>
        </w:pBdr>
        <w:jc w:val="both"/>
        <w:rPr>
          <w:rFonts w:ascii="Times New Roman" w:eastAsia="Times New Roman" w:hAnsi="Times New Roman" w:cs="Times New Roman"/>
          <w:color w:val="000000"/>
          <w:sz w:val="24"/>
          <w:szCs w:val="24"/>
        </w:rPr>
      </w:pPr>
    </w:p>
    <w:p w14:paraId="333EAB1A" w14:textId="77777777" w:rsidR="00532EA3" w:rsidRDefault="009F67C0">
      <w:pPr>
        <w:pBdr>
          <w:top w:val="nil"/>
          <w:left w:val="nil"/>
          <w:bottom w:val="nil"/>
          <w:right w:val="nil"/>
          <w:between w:val="nil"/>
        </w:pBdr>
        <w:spacing w:before="200"/>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diabetes gestacional (DMG) se define como aquella diagnosticada en el segundo o tercer trimestre de la gestación y que no era una diabetes franca previa al embarazo. Es la enfermedad metabólica más frecuente de la gestación, y en nuestro país afecta aproximadamente al 10% de todos los embarazos. La DMG tiene importantes repercusiones materno-fetales y en el recién nacido. Su diagnóstico es un claro factor de riesgo para el posterior desarrollo de diabetes tipo 2 (DM2) en la madre y tiene consecuencias metabólicas desfavorables a largo plazo para el recién nacido. La incidencia de diabetes gestacional está aumentando de manera paralela al incremento de la incidencia de la diabetes tipo 2.</w:t>
      </w:r>
    </w:p>
    <w:p w14:paraId="0636CB2E" w14:textId="77777777" w:rsidR="00532EA3" w:rsidRDefault="009F67C0">
      <w:pPr>
        <w:pBdr>
          <w:top w:val="nil"/>
          <w:left w:val="nil"/>
          <w:bottom w:val="nil"/>
          <w:right w:val="nil"/>
          <w:between w:val="nil"/>
        </w:pBdr>
        <w:spacing w:before="200"/>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estrategias diagnósticas de DMG son diferentes en los distintos países. En Catalunya e</w:t>
      </w:r>
      <w:r>
        <w:rPr>
          <w:rFonts w:ascii="Times New Roman" w:eastAsia="Times New Roman" w:hAnsi="Times New Roman" w:cs="Times New Roman"/>
          <w:color w:val="000000"/>
          <w:sz w:val="24"/>
          <w:szCs w:val="24"/>
        </w:rPr>
        <w:t>xisten unas recomendaciones específicas recogidas  e</w:t>
      </w:r>
      <w:r>
        <w:rPr>
          <w:rFonts w:ascii="Times New Roman" w:eastAsia="Times New Roman" w:hAnsi="Times New Roman" w:cs="Times New Roman"/>
          <w:sz w:val="24"/>
          <w:szCs w:val="24"/>
        </w:rPr>
        <w:t xml:space="preserve">n el </w:t>
      </w:r>
      <w:proofErr w:type="spellStart"/>
      <w:r>
        <w:rPr>
          <w:rFonts w:ascii="Times New Roman" w:eastAsia="Times New Roman" w:hAnsi="Times New Roman" w:cs="Times New Roman"/>
          <w:sz w:val="24"/>
          <w:szCs w:val="24"/>
        </w:rPr>
        <w:t>Protocol</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seguiment</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l'embaràs</w:t>
      </w:r>
      <w:proofErr w:type="spellEnd"/>
      <w:r>
        <w:rPr>
          <w:rFonts w:ascii="Times New Roman" w:eastAsia="Times New Roman" w:hAnsi="Times New Roman" w:cs="Times New Roman"/>
          <w:sz w:val="24"/>
          <w:szCs w:val="24"/>
        </w:rPr>
        <w:t xml:space="preserve"> a Catalunya:</w:t>
      </w:r>
    </w:p>
    <w:p w14:paraId="7F1D692A" w14:textId="77777777" w:rsidR="00532EA3" w:rsidRDefault="009F67C0">
      <w:pPr>
        <w:numPr>
          <w:ilvl w:val="0"/>
          <w:numId w:val="2"/>
        </w:numPr>
        <w:pBdr>
          <w:top w:val="nil"/>
          <w:left w:val="nil"/>
          <w:bottom w:val="nil"/>
          <w:right w:val="nil"/>
          <w:between w:val="nil"/>
        </w:pBdr>
        <w:spacing w:before="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realiza un cribado mediante glucemia basal en el primer trimestre si la paciente presenta alguno de los siguientes factores de riesgo: obesidad (IMC &gt; 30, o IMC &gt; 27 en mujeres asiáticas), antecedentes de DMG, antecedentes familiares en primer grado de diabetes mellitus o </w:t>
      </w:r>
      <w:proofErr w:type="spellStart"/>
      <w:r>
        <w:rPr>
          <w:rFonts w:ascii="Times New Roman" w:eastAsia="Times New Roman" w:hAnsi="Times New Roman" w:cs="Times New Roman"/>
          <w:sz w:val="24"/>
          <w:szCs w:val="24"/>
        </w:rPr>
        <w:t>macrosomía</w:t>
      </w:r>
      <w:proofErr w:type="spellEnd"/>
      <w:r>
        <w:rPr>
          <w:rFonts w:ascii="Times New Roman" w:eastAsia="Times New Roman" w:hAnsi="Times New Roman" w:cs="Times New Roman"/>
          <w:sz w:val="24"/>
          <w:szCs w:val="24"/>
        </w:rPr>
        <w:t>.</w:t>
      </w:r>
    </w:p>
    <w:p w14:paraId="26587F13" w14:textId="77777777" w:rsidR="00532EA3" w:rsidRDefault="009F67C0">
      <w:pPr>
        <w:numPr>
          <w:ilvl w:val="0"/>
          <w:numId w:val="2"/>
        </w:numPr>
        <w:pBdr>
          <w:top w:val="nil"/>
          <w:left w:val="nil"/>
          <w:bottom w:val="nil"/>
          <w:right w:val="nil"/>
          <w:between w:val="nil"/>
        </w:pBdr>
        <w:spacing w:before="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no presentan factores de riesgo se realiza un  cribado</w:t>
      </w:r>
      <w:r>
        <w:rPr>
          <w:rFonts w:ascii="Times New Roman" w:eastAsia="Times New Roman" w:hAnsi="Times New Roman" w:cs="Times New Roman"/>
          <w:color w:val="000000"/>
          <w:sz w:val="24"/>
          <w:szCs w:val="24"/>
        </w:rPr>
        <w:t xml:space="preserve"> universal en las semana gestacional 24-28 mediante el </w:t>
      </w:r>
      <w:r>
        <w:rPr>
          <w:rFonts w:ascii="Times New Roman" w:eastAsia="Times New Roman" w:hAnsi="Times New Roman" w:cs="Times New Roman"/>
          <w:sz w:val="24"/>
          <w:szCs w:val="24"/>
        </w:rPr>
        <w:t xml:space="preserve">test de </w:t>
      </w:r>
      <w:proofErr w:type="spellStart"/>
      <w:r>
        <w:rPr>
          <w:rFonts w:ascii="Times New Roman" w:eastAsia="Times New Roman" w:hAnsi="Times New Roman" w:cs="Times New Roman"/>
          <w:sz w:val="24"/>
          <w:szCs w:val="24"/>
        </w:rPr>
        <w:t>O’Sullivan</w:t>
      </w:r>
      <w:proofErr w:type="spellEnd"/>
      <w:r>
        <w:rPr>
          <w:rFonts w:ascii="Times New Roman" w:eastAsia="Times New Roman" w:hAnsi="Times New Roman" w:cs="Times New Roman"/>
          <w:sz w:val="24"/>
          <w:szCs w:val="24"/>
        </w:rPr>
        <w:t xml:space="preserve"> (TOS)</w:t>
      </w:r>
    </w:p>
    <w:p w14:paraId="2C0FB779" w14:textId="77777777" w:rsidR="00532EA3" w:rsidRDefault="009F67C0">
      <w:pPr>
        <w:numPr>
          <w:ilvl w:val="0"/>
          <w:numId w:val="2"/>
        </w:numPr>
        <w:pBdr>
          <w:top w:val="nil"/>
          <w:left w:val="nil"/>
          <w:bottom w:val="nil"/>
          <w:right w:val="nil"/>
          <w:between w:val="nil"/>
        </w:pBdr>
        <w:spacing w:before="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prueba de confirmación si el cribado es </w:t>
      </w:r>
      <w:r>
        <w:rPr>
          <w:rFonts w:ascii="Times New Roman" w:eastAsia="Times New Roman" w:hAnsi="Times New Roman" w:cs="Times New Roman"/>
          <w:color w:val="000000"/>
          <w:sz w:val="24"/>
          <w:szCs w:val="24"/>
        </w:rPr>
        <w:t xml:space="preserve">positivo es </w:t>
      </w:r>
      <w:r>
        <w:rPr>
          <w:rFonts w:ascii="Times New Roman" w:eastAsia="Times New Roman" w:hAnsi="Times New Roman" w:cs="Times New Roman"/>
          <w:sz w:val="24"/>
          <w:szCs w:val="24"/>
        </w:rPr>
        <w:t>una</w:t>
      </w:r>
      <w:r>
        <w:rPr>
          <w:rFonts w:ascii="Times New Roman" w:eastAsia="Times New Roman" w:hAnsi="Times New Roman" w:cs="Times New Roman"/>
          <w:color w:val="000000"/>
          <w:sz w:val="24"/>
          <w:szCs w:val="24"/>
        </w:rPr>
        <w:t xml:space="preserve"> sobrecarga oral con 100g de glucosa (</w:t>
      </w:r>
      <w:r>
        <w:rPr>
          <w:rFonts w:ascii="Times New Roman" w:eastAsia="Times New Roman" w:hAnsi="Times New Roman" w:cs="Times New Roman"/>
          <w:sz w:val="24"/>
          <w:szCs w:val="24"/>
        </w:rPr>
        <w:t>SOG</w:t>
      </w:r>
      <w:r>
        <w:rPr>
          <w:rFonts w:ascii="Times New Roman" w:eastAsia="Times New Roman" w:hAnsi="Times New Roman" w:cs="Times New Roman"/>
          <w:color w:val="000000"/>
          <w:sz w:val="24"/>
          <w:szCs w:val="24"/>
        </w:rPr>
        <w:t>100g).</w:t>
      </w:r>
    </w:p>
    <w:p w14:paraId="71FE5FF1" w14:textId="77777777" w:rsidR="00532EA3" w:rsidRDefault="009F67C0">
      <w:pPr>
        <w:pBdr>
          <w:top w:val="nil"/>
          <w:left w:val="nil"/>
          <w:bottom w:val="nil"/>
          <w:right w:val="nil"/>
          <w:between w:val="nil"/>
        </w:pBdr>
        <w:spacing w:before="20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Para la realizaci</w:t>
      </w:r>
      <w:r>
        <w:rPr>
          <w:rFonts w:ascii="Times New Roman" w:eastAsia="Times New Roman" w:hAnsi="Times New Roman" w:cs="Times New Roman"/>
          <w:sz w:val="24"/>
          <w:szCs w:val="24"/>
        </w:rPr>
        <w:t>ón de las tres pruebas diagnósticas existen unas recomendaciones específicas sobre la dieta y el tiempo de ayuno pre-prueba, aunque l</w:t>
      </w:r>
      <w:r>
        <w:rPr>
          <w:rFonts w:ascii="Times New Roman" w:eastAsia="Times New Roman" w:hAnsi="Times New Roman" w:cs="Times New Roman"/>
          <w:color w:val="000000"/>
          <w:sz w:val="24"/>
          <w:szCs w:val="24"/>
        </w:rPr>
        <w:t xml:space="preserve">a evidencia que respalda todas estas recomendaciones es baja </w:t>
      </w:r>
      <w:r>
        <w:rPr>
          <w:rFonts w:ascii="Times New Roman" w:eastAsia="Times New Roman" w:hAnsi="Times New Roman" w:cs="Times New Roman"/>
          <w:sz w:val="24"/>
          <w:szCs w:val="24"/>
        </w:rPr>
        <w:t>[1]</w:t>
      </w:r>
      <w:r>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color w:val="000000"/>
          <w:sz w:val="24"/>
          <w:szCs w:val="24"/>
        </w:rPr>
        <w:t>Estan</w:t>
      </w:r>
      <w:proofErr w:type="spellEnd"/>
      <w:r>
        <w:rPr>
          <w:rFonts w:ascii="Times New Roman" w:eastAsia="Times New Roman" w:hAnsi="Times New Roman" w:cs="Times New Roman"/>
          <w:color w:val="000000"/>
          <w:sz w:val="24"/>
          <w:szCs w:val="24"/>
        </w:rPr>
        <w:t xml:space="preserve"> son las recomendaciones del </w:t>
      </w:r>
      <w:proofErr w:type="spellStart"/>
      <w:r>
        <w:rPr>
          <w:rFonts w:ascii="Times New Roman" w:eastAsia="Times New Roman" w:hAnsi="Times New Roman" w:cs="Times New Roman"/>
          <w:color w:val="000000"/>
          <w:sz w:val="24"/>
          <w:szCs w:val="24"/>
        </w:rPr>
        <w:t>Protocol</w:t>
      </w:r>
      <w:proofErr w:type="spellEnd"/>
      <w:r>
        <w:rPr>
          <w:rFonts w:ascii="Times New Roman" w:eastAsia="Times New Roman" w:hAnsi="Times New Roman" w:cs="Times New Roman"/>
          <w:color w:val="000000"/>
          <w:sz w:val="24"/>
          <w:szCs w:val="24"/>
        </w:rPr>
        <w:t xml:space="preserve"> de </w:t>
      </w:r>
      <w:proofErr w:type="spellStart"/>
      <w:r>
        <w:rPr>
          <w:rFonts w:ascii="Times New Roman" w:eastAsia="Times New Roman" w:hAnsi="Times New Roman" w:cs="Times New Roman"/>
          <w:sz w:val="24"/>
          <w:szCs w:val="24"/>
        </w:rPr>
        <w:t>s</w:t>
      </w:r>
      <w:r>
        <w:rPr>
          <w:rFonts w:ascii="Times New Roman" w:eastAsia="Times New Roman" w:hAnsi="Times New Roman" w:cs="Times New Roman"/>
          <w:color w:val="000000"/>
          <w:sz w:val="24"/>
          <w:szCs w:val="24"/>
        </w:rPr>
        <w:t>eguiment</w:t>
      </w:r>
      <w:proofErr w:type="spellEnd"/>
      <w:r>
        <w:rPr>
          <w:rFonts w:ascii="Times New Roman" w:eastAsia="Times New Roman" w:hAnsi="Times New Roman" w:cs="Times New Roman"/>
          <w:color w:val="000000"/>
          <w:sz w:val="24"/>
          <w:szCs w:val="24"/>
        </w:rPr>
        <w:t xml:space="preserve"> de </w:t>
      </w:r>
      <w:proofErr w:type="spellStart"/>
      <w:r>
        <w:rPr>
          <w:rFonts w:ascii="Times New Roman" w:eastAsia="Times New Roman" w:hAnsi="Times New Roman" w:cs="Times New Roman"/>
          <w:color w:val="000000"/>
          <w:sz w:val="24"/>
          <w:szCs w:val="24"/>
        </w:rPr>
        <w:t>l'embaràs</w:t>
      </w:r>
      <w:proofErr w:type="spellEnd"/>
      <w:r>
        <w:rPr>
          <w:rFonts w:ascii="Times New Roman" w:eastAsia="Times New Roman" w:hAnsi="Times New Roman" w:cs="Times New Roman"/>
          <w:color w:val="000000"/>
          <w:sz w:val="24"/>
          <w:szCs w:val="24"/>
        </w:rPr>
        <w:t xml:space="preserve"> a Catalunya:</w:t>
      </w:r>
      <w:r>
        <w:rPr>
          <w:rFonts w:ascii="Times New Roman" w:eastAsia="Times New Roman" w:hAnsi="Times New Roman" w:cs="Times New Roman"/>
          <w:sz w:val="24"/>
          <w:szCs w:val="24"/>
        </w:rPr>
        <w:t xml:space="preserve"> </w:t>
      </w:r>
    </w:p>
    <w:p w14:paraId="46B3893A" w14:textId="77777777" w:rsidR="00532EA3" w:rsidRDefault="009F67C0">
      <w:pPr>
        <w:numPr>
          <w:ilvl w:val="0"/>
          <w:numId w:val="1"/>
        </w:numPr>
        <w:pBdr>
          <w:top w:val="nil"/>
          <w:left w:val="nil"/>
          <w:bottom w:val="nil"/>
          <w:right w:val="nil"/>
          <w:between w:val="nil"/>
        </w:pBdr>
        <w:spacing w:before="20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Glucemia basa</w:t>
      </w:r>
      <w:r>
        <w:rPr>
          <w:rFonts w:ascii="Times New Roman" w:eastAsia="Times New Roman" w:hAnsi="Times New Roman" w:cs="Times New Roman"/>
          <w:sz w:val="24"/>
          <w:szCs w:val="24"/>
        </w:rPr>
        <w:t>l</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es fundamental que la gestante est</w:t>
      </w:r>
      <w:r>
        <w:rPr>
          <w:rFonts w:ascii="Times New Roman" w:eastAsia="Times New Roman" w:hAnsi="Times New Roman" w:cs="Times New Roman"/>
          <w:i/>
          <w:sz w:val="24"/>
          <w:szCs w:val="24"/>
        </w:rPr>
        <w:t xml:space="preserve">é en </w:t>
      </w:r>
      <w:r>
        <w:rPr>
          <w:rFonts w:ascii="Times New Roman" w:eastAsia="Times New Roman" w:hAnsi="Times New Roman" w:cs="Times New Roman"/>
          <w:i/>
          <w:color w:val="000000"/>
          <w:sz w:val="24"/>
          <w:szCs w:val="24"/>
        </w:rPr>
        <w:t>ayuno durante un mínimo de 8 horas antes de la extracci</w:t>
      </w:r>
      <w:r>
        <w:rPr>
          <w:rFonts w:ascii="Times New Roman" w:eastAsia="Times New Roman" w:hAnsi="Times New Roman" w:cs="Times New Roman"/>
          <w:i/>
          <w:sz w:val="24"/>
          <w:szCs w:val="24"/>
        </w:rPr>
        <w:t>ón de sangre.</w:t>
      </w:r>
    </w:p>
    <w:p w14:paraId="70A44677" w14:textId="77777777" w:rsidR="00532EA3" w:rsidRDefault="009F67C0">
      <w:pPr>
        <w:numPr>
          <w:ilvl w:val="0"/>
          <w:numId w:val="1"/>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Pr>
          <w:rFonts w:ascii="Times New Roman" w:eastAsia="Times New Roman" w:hAnsi="Times New Roman" w:cs="Times New Roman"/>
          <w:sz w:val="24"/>
          <w:szCs w:val="24"/>
        </w:rPr>
        <w:t>OS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acudir después de haber desayunado</w:t>
      </w:r>
    </w:p>
    <w:p w14:paraId="69303F9C" w14:textId="77777777" w:rsidR="00532EA3" w:rsidRDefault="009F67C0">
      <w:pPr>
        <w:numPr>
          <w:ilvl w:val="0"/>
          <w:numId w:val="1"/>
        </w:num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Pr>
          <w:rFonts w:ascii="Times New Roman" w:eastAsia="Times New Roman" w:hAnsi="Times New Roman" w:cs="Times New Roman"/>
          <w:color w:val="000000"/>
          <w:sz w:val="24"/>
          <w:szCs w:val="24"/>
        </w:rPr>
        <w:t>OG100g:</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Ayuno de 8-10 horas</w:t>
      </w:r>
      <w:r>
        <w:rPr>
          <w:rFonts w:ascii="Times New Roman" w:eastAsia="Times New Roman" w:hAnsi="Times New Roman" w:cs="Times New Roman"/>
          <w:sz w:val="24"/>
          <w:szCs w:val="24"/>
        </w:rPr>
        <w:t xml:space="preserve"> </w:t>
      </w:r>
      <w:r>
        <w:rPr>
          <w:rFonts w:ascii="Times New Roman" w:eastAsia="Times New Roman" w:hAnsi="Times New Roman" w:cs="Times New Roman"/>
          <w:i/>
          <w:color w:val="000000"/>
          <w:sz w:val="24"/>
          <w:szCs w:val="24"/>
        </w:rPr>
        <w:t>La dieta en los d</w:t>
      </w:r>
      <w:r>
        <w:rPr>
          <w:rFonts w:ascii="Times New Roman" w:eastAsia="Times New Roman" w:hAnsi="Times New Roman" w:cs="Times New Roman"/>
          <w:i/>
          <w:sz w:val="24"/>
          <w:szCs w:val="24"/>
        </w:rPr>
        <w:t xml:space="preserve">ías previos </w:t>
      </w:r>
      <w:r>
        <w:rPr>
          <w:rFonts w:ascii="Times New Roman" w:eastAsia="Times New Roman" w:hAnsi="Times New Roman" w:cs="Times New Roman"/>
          <w:i/>
          <w:color w:val="000000"/>
          <w:sz w:val="24"/>
          <w:szCs w:val="24"/>
        </w:rPr>
        <w:t xml:space="preserve">no tiene que ser restrictiva en hidratos de carbono, sobre todo la noche anterior al test, ya que una dieta restrictiva puede ocasionar que una mujer con </w:t>
      </w:r>
      <w:proofErr w:type="spellStart"/>
      <w:r>
        <w:rPr>
          <w:rFonts w:ascii="Times New Roman" w:eastAsia="Times New Roman" w:hAnsi="Times New Roman" w:cs="Times New Roman"/>
          <w:i/>
          <w:color w:val="000000"/>
          <w:sz w:val="24"/>
          <w:szCs w:val="24"/>
        </w:rPr>
        <w:t>tolerància</w:t>
      </w:r>
      <w:proofErr w:type="spellEnd"/>
      <w:r>
        <w:rPr>
          <w:rFonts w:ascii="Times New Roman" w:eastAsia="Times New Roman" w:hAnsi="Times New Roman" w:cs="Times New Roman"/>
          <w:i/>
          <w:color w:val="000000"/>
          <w:sz w:val="24"/>
          <w:szCs w:val="24"/>
        </w:rPr>
        <w:t xml:space="preserve"> a la glucosa normal presente una curva alterada. Solo es necesario que modifique su dieta habitual si ésta es restrictiva</w:t>
      </w:r>
      <w:r>
        <w:rPr>
          <w:rFonts w:ascii="Times New Roman" w:eastAsia="Times New Roman" w:hAnsi="Times New Roman" w:cs="Times New Roman"/>
          <w:i/>
          <w:sz w:val="24"/>
          <w:szCs w:val="24"/>
        </w:rPr>
        <w:t>.</w:t>
      </w:r>
    </w:p>
    <w:p w14:paraId="7B053197" w14:textId="77777777" w:rsidR="00532EA3" w:rsidRDefault="009F67C0">
      <w:pPr>
        <w:pBdr>
          <w:top w:val="nil"/>
          <w:left w:val="nil"/>
          <w:bottom w:val="nil"/>
          <w:right w:val="nil"/>
          <w:between w:val="nil"/>
        </w:pBdr>
        <w:spacing w:before="2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 falta de adherencia a estas medidas, como ya se remarca en el </w:t>
      </w:r>
      <w:proofErr w:type="spellStart"/>
      <w:r>
        <w:rPr>
          <w:rFonts w:ascii="Times New Roman" w:eastAsia="Times New Roman" w:hAnsi="Times New Roman" w:cs="Times New Roman"/>
          <w:color w:val="000000"/>
          <w:sz w:val="24"/>
          <w:szCs w:val="24"/>
        </w:rPr>
        <w:t>Protocol</w:t>
      </w:r>
      <w:proofErr w:type="spellEnd"/>
      <w:r>
        <w:rPr>
          <w:rFonts w:ascii="Times New Roman" w:eastAsia="Times New Roman" w:hAnsi="Times New Roman" w:cs="Times New Roman"/>
          <w:color w:val="000000"/>
          <w:sz w:val="24"/>
          <w:szCs w:val="24"/>
        </w:rPr>
        <w:t xml:space="preserve"> de </w:t>
      </w:r>
      <w:proofErr w:type="spellStart"/>
      <w:r>
        <w:rPr>
          <w:rFonts w:ascii="Times New Roman" w:eastAsia="Times New Roman" w:hAnsi="Times New Roman" w:cs="Times New Roman"/>
          <w:color w:val="000000"/>
          <w:sz w:val="24"/>
          <w:szCs w:val="24"/>
        </w:rPr>
        <w:t>seguiment</w:t>
      </w:r>
      <w:proofErr w:type="spellEnd"/>
      <w:r>
        <w:rPr>
          <w:rFonts w:ascii="Times New Roman" w:eastAsia="Times New Roman" w:hAnsi="Times New Roman" w:cs="Times New Roman"/>
          <w:color w:val="000000"/>
          <w:sz w:val="24"/>
          <w:szCs w:val="24"/>
        </w:rPr>
        <w:t xml:space="preserve"> de </w:t>
      </w:r>
      <w:proofErr w:type="spellStart"/>
      <w:r>
        <w:rPr>
          <w:rFonts w:ascii="Times New Roman" w:eastAsia="Times New Roman" w:hAnsi="Times New Roman" w:cs="Times New Roman"/>
          <w:color w:val="000000"/>
          <w:sz w:val="24"/>
          <w:szCs w:val="24"/>
        </w:rPr>
        <w:t>l'embaràs</w:t>
      </w:r>
      <w:proofErr w:type="spellEnd"/>
      <w:r>
        <w:rPr>
          <w:rFonts w:ascii="Times New Roman" w:eastAsia="Times New Roman" w:hAnsi="Times New Roman" w:cs="Times New Roman"/>
          <w:color w:val="000000"/>
          <w:sz w:val="24"/>
          <w:szCs w:val="24"/>
        </w:rPr>
        <w:t xml:space="preserve"> a Catalunya, puede dar lugar a un falso positivo en el diagnóstico de diabetes gestacional. Un ejemplo es lo que se ha descrito en mujeres que realizan el ayuno del Ramadán: los niveles de glucosa postprandial 1 hora después de romper el ayuno son significativamente más elevados que en  las gestantes que no ayunan </w:t>
      </w:r>
      <w:r>
        <w:rPr>
          <w:rFonts w:ascii="Times New Roman" w:eastAsia="Times New Roman" w:hAnsi="Times New Roman" w:cs="Times New Roman"/>
          <w:sz w:val="24"/>
          <w:szCs w:val="24"/>
        </w:rPr>
        <w:t>[2]</w:t>
      </w:r>
      <w:r>
        <w:rPr>
          <w:rFonts w:ascii="Times New Roman" w:eastAsia="Times New Roman" w:hAnsi="Times New Roman" w:cs="Times New Roman"/>
          <w:color w:val="000000"/>
          <w:sz w:val="24"/>
          <w:szCs w:val="24"/>
        </w:rPr>
        <w:t>.</w:t>
      </w:r>
    </w:p>
    <w:p w14:paraId="114C599B" w14:textId="77777777" w:rsidR="00532EA3" w:rsidRDefault="009F67C0">
      <w:pPr>
        <w:pBdr>
          <w:top w:val="nil"/>
          <w:left w:val="nil"/>
          <w:bottom w:val="nil"/>
          <w:right w:val="nil"/>
          <w:between w:val="nil"/>
        </w:pBdr>
        <w:spacing w:before="200"/>
        <w:ind w:firstLine="70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El Ramadán es una tradición musulmana que conmemora la revelación del Corán, en el cual se realiza el ayuno que es uno de los </w:t>
      </w:r>
      <w:r>
        <w:rPr>
          <w:rFonts w:ascii="Times New Roman" w:eastAsia="Times New Roman" w:hAnsi="Times New Roman" w:cs="Times New Roman"/>
          <w:sz w:val="24"/>
          <w:szCs w:val="24"/>
        </w:rPr>
        <w:t>C</w:t>
      </w:r>
      <w:r>
        <w:rPr>
          <w:rFonts w:ascii="Times New Roman" w:eastAsia="Times New Roman" w:hAnsi="Times New Roman" w:cs="Times New Roman"/>
          <w:color w:val="000000"/>
          <w:sz w:val="24"/>
          <w:szCs w:val="24"/>
        </w:rPr>
        <w:t xml:space="preserve">inco </w:t>
      </w:r>
      <w:r>
        <w:rPr>
          <w:rFonts w:ascii="Times New Roman" w:eastAsia="Times New Roman" w:hAnsi="Times New Roman" w:cs="Times New Roman"/>
          <w:sz w:val="24"/>
          <w:szCs w:val="24"/>
        </w:rPr>
        <w:t>P</w:t>
      </w:r>
      <w:r>
        <w:rPr>
          <w:rFonts w:ascii="Times New Roman" w:eastAsia="Times New Roman" w:hAnsi="Times New Roman" w:cs="Times New Roman"/>
          <w:color w:val="000000"/>
          <w:sz w:val="24"/>
          <w:szCs w:val="24"/>
        </w:rPr>
        <w:t xml:space="preserve">ilares del Islam. Dicho </w:t>
      </w:r>
      <w:r>
        <w:rPr>
          <w:rFonts w:ascii="Times New Roman" w:eastAsia="Times New Roman" w:hAnsi="Times New Roman" w:cs="Times New Roman"/>
          <w:color w:val="000000"/>
          <w:sz w:val="24"/>
          <w:szCs w:val="24"/>
        </w:rPr>
        <w:lastRenderedPageBreak/>
        <w:t xml:space="preserve">ayuno es obligatorio para todos los musulmanes adultos sanos que hayan pasado la pubertad. El ayuno empieza al amanecer y finaliza con la puesta de sol. Durante el transcurso del día </w:t>
      </w:r>
      <w:r>
        <w:rPr>
          <w:rFonts w:ascii="Times New Roman" w:eastAsia="Times New Roman" w:hAnsi="Times New Roman" w:cs="Times New Roman"/>
          <w:sz w:val="24"/>
          <w:szCs w:val="24"/>
        </w:rPr>
        <w:t xml:space="preserve">los practicantes se abstienen de </w:t>
      </w:r>
      <w:r>
        <w:rPr>
          <w:rFonts w:ascii="Times New Roman" w:eastAsia="Times New Roman" w:hAnsi="Times New Roman" w:cs="Times New Roman"/>
          <w:color w:val="000000"/>
          <w:sz w:val="24"/>
          <w:szCs w:val="24"/>
        </w:rPr>
        <w:t xml:space="preserve">comer, beber, fumar </w:t>
      </w:r>
      <w:r>
        <w:rPr>
          <w:rFonts w:ascii="Times New Roman" w:eastAsia="Times New Roman" w:hAnsi="Times New Roman" w:cs="Times New Roman"/>
          <w:sz w:val="24"/>
          <w:szCs w:val="24"/>
        </w:rPr>
        <w:t xml:space="preserve">o </w:t>
      </w:r>
      <w:r>
        <w:rPr>
          <w:rFonts w:ascii="Times New Roman" w:eastAsia="Times New Roman" w:hAnsi="Times New Roman" w:cs="Times New Roman"/>
          <w:color w:val="000000"/>
          <w:sz w:val="24"/>
          <w:szCs w:val="24"/>
        </w:rPr>
        <w:t>tener relaciones sexuales. Al terminar el ayuno, las familias se juntan e ingieren una comida que suele ser alta en carbohidratos (</w:t>
      </w:r>
      <w:proofErr w:type="spellStart"/>
      <w:r>
        <w:rPr>
          <w:rFonts w:ascii="Times New Roman" w:eastAsia="Times New Roman" w:hAnsi="Times New Roman" w:cs="Times New Roman"/>
          <w:sz w:val="24"/>
          <w:szCs w:val="24"/>
        </w:rPr>
        <w:t>iftar</w:t>
      </w:r>
      <w:proofErr w:type="spellEnd"/>
      <w:r>
        <w:rPr>
          <w:rFonts w:ascii="Times New Roman" w:eastAsia="Times New Roman" w:hAnsi="Times New Roman" w:cs="Times New Roman"/>
          <w:color w:val="000000"/>
          <w:sz w:val="24"/>
          <w:szCs w:val="24"/>
        </w:rPr>
        <w:t>). La duraci</w:t>
      </w:r>
      <w:r>
        <w:rPr>
          <w:rFonts w:ascii="Times New Roman" w:eastAsia="Times New Roman" w:hAnsi="Times New Roman" w:cs="Times New Roman"/>
          <w:sz w:val="24"/>
          <w:szCs w:val="24"/>
        </w:rPr>
        <w:t xml:space="preserve">ón del </w:t>
      </w:r>
      <w:proofErr w:type="spellStart"/>
      <w:r>
        <w:rPr>
          <w:rFonts w:ascii="Times New Roman" w:eastAsia="Times New Roman" w:hAnsi="Times New Roman" w:cs="Times New Roman"/>
          <w:sz w:val="24"/>
          <w:szCs w:val="24"/>
        </w:rPr>
        <w:t>Ramadan</w:t>
      </w:r>
      <w:proofErr w:type="spellEnd"/>
      <w:r>
        <w:rPr>
          <w:rFonts w:ascii="Times New Roman" w:eastAsia="Times New Roman" w:hAnsi="Times New Roman" w:cs="Times New Roman"/>
          <w:sz w:val="24"/>
          <w:szCs w:val="24"/>
        </w:rPr>
        <w:t xml:space="preserve"> es de 29 a 30 días, y su fecha cambia cada año en torno al mes lunar. </w:t>
      </w:r>
    </w:p>
    <w:p w14:paraId="39164A94" w14:textId="77777777" w:rsidR="00532EA3" w:rsidRDefault="009F67C0">
      <w:pPr>
        <w:pBdr>
          <w:top w:val="nil"/>
          <w:left w:val="nil"/>
          <w:bottom w:val="nil"/>
          <w:right w:val="nil"/>
          <w:between w:val="nil"/>
        </w:pBdr>
        <w:spacing w:before="200"/>
        <w:ind w:firstLine="70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Existen resultados contradictorios y claramente insuficientes sobre la posible afectación materno-fetal del ayuno del Ramadán. Las mujeres embarazadas tienen la opción de no realizarlo, pero se estima que entre el 70 y el 90% de las mujeres embarazadas musulmanas lo practican </w:t>
      </w:r>
      <w:r>
        <w:rPr>
          <w:rFonts w:ascii="Times New Roman" w:eastAsia="Times New Roman" w:hAnsi="Times New Roman" w:cs="Times New Roman"/>
          <w:sz w:val="24"/>
          <w:szCs w:val="24"/>
        </w:rPr>
        <w:t>[3, 4]</w:t>
      </w:r>
      <w:r>
        <w:rPr>
          <w:rFonts w:ascii="Times New Roman" w:eastAsia="Times New Roman" w:hAnsi="Times New Roman" w:cs="Times New Roman"/>
          <w:color w:val="000000"/>
          <w:sz w:val="24"/>
          <w:szCs w:val="24"/>
        </w:rPr>
        <w:t xml:space="preserve">. En el caso de que la mujer padezca diabetes gestacional se la considera de alto riesgo y se desaconseja el ayuno. </w:t>
      </w:r>
    </w:p>
    <w:p w14:paraId="2737DD3E" w14:textId="77777777" w:rsidR="00532EA3" w:rsidRDefault="009F67C0">
      <w:pPr>
        <w:pBdr>
          <w:top w:val="nil"/>
          <w:left w:val="nil"/>
          <w:bottom w:val="nil"/>
          <w:right w:val="nil"/>
          <w:between w:val="nil"/>
        </w:pBdr>
        <w:spacing w:before="200"/>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El ayuno en el embarazo produce importantes cambios metabólicos. No hay datos concluyentes sobre el ayuno de Ramadán y su efecto sobre la incidencia de diabetes gestacional </w:t>
      </w:r>
      <w:r>
        <w:rPr>
          <w:rFonts w:ascii="Times New Roman" w:eastAsia="Times New Roman" w:hAnsi="Times New Roman" w:cs="Times New Roman"/>
          <w:sz w:val="24"/>
          <w:szCs w:val="24"/>
        </w:rPr>
        <w:t>[5, 6, 7]</w:t>
      </w:r>
      <w:r>
        <w:rPr>
          <w:rFonts w:ascii="Times New Roman" w:eastAsia="Times New Roman" w:hAnsi="Times New Roman" w:cs="Times New Roman"/>
          <w:color w:val="000000"/>
          <w:sz w:val="24"/>
          <w:szCs w:val="24"/>
        </w:rPr>
        <w:t xml:space="preserve">. Un </w:t>
      </w:r>
      <w:proofErr w:type="spellStart"/>
      <w:r>
        <w:rPr>
          <w:rFonts w:ascii="Times New Roman" w:eastAsia="Times New Roman" w:hAnsi="Times New Roman" w:cs="Times New Roman"/>
          <w:color w:val="000000"/>
          <w:sz w:val="24"/>
          <w:szCs w:val="24"/>
        </w:rPr>
        <w:t>metanálisis</w:t>
      </w:r>
      <w:proofErr w:type="spellEnd"/>
      <w:r>
        <w:rPr>
          <w:rFonts w:ascii="Times New Roman" w:eastAsia="Times New Roman" w:hAnsi="Times New Roman" w:cs="Times New Roman"/>
          <w:color w:val="000000"/>
          <w:sz w:val="24"/>
          <w:szCs w:val="24"/>
        </w:rPr>
        <w:t xml:space="preserve"> reciente concluye </w:t>
      </w:r>
      <w:r>
        <w:rPr>
          <w:rFonts w:ascii="Times New Roman" w:eastAsia="Times New Roman" w:hAnsi="Times New Roman" w:cs="Times New Roman"/>
          <w:sz w:val="24"/>
          <w:szCs w:val="24"/>
        </w:rPr>
        <w:t xml:space="preserve">que los datos son insuficientes para conocer una posible relación entre el </w:t>
      </w:r>
      <w:proofErr w:type="spellStart"/>
      <w:r>
        <w:rPr>
          <w:rFonts w:ascii="Times New Roman" w:eastAsia="Times New Roman" w:hAnsi="Times New Roman" w:cs="Times New Roman"/>
          <w:sz w:val="24"/>
          <w:szCs w:val="24"/>
        </w:rPr>
        <w:t>Ramadan</w:t>
      </w:r>
      <w:proofErr w:type="spellEnd"/>
      <w:r>
        <w:rPr>
          <w:rFonts w:ascii="Times New Roman" w:eastAsia="Times New Roman" w:hAnsi="Times New Roman" w:cs="Times New Roman"/>
          <w:sz w:val="24"/>
          <w:szCs w:val="24"/>
        </w:rPr>
        <w:t xml:space="preserve"> y la incidencia de diabetes gestacional, hipertensión arterial, abortos, </w:t>
      </w:r>
      <w:proofErr w:type="spellStart"/>
      <w:r>
        <w:rPr>
          <w:rFonts w:ascii="Times New Roman" w:eastAsia="Times New Roman" w:hAnsi="Times New Roman" w:cs="Times New Roman"/>
          <w:sz w:val="24"/>
          <w:szCs w:val="24"/>
        </w:rPr>
        <w:t>malfomaciones</w:t>
      </w:r>
      <w:proofErr w:type="spellEnd"/>
      <w:r>
        <w:rPr>
          <w:rFonts w:ascii="Times New Roman" w:eastAsia="Times New Roman" w:hAnsi="Times New Roman" w:cs="Times New Roman"/>
          <w:sz w:val="24"/>
          <w:szCs w:val="24"/>
        </w:rPr>
        <w:t xml:space="preserve"> o mortalidad neonatal; y no </w:t>
      </w:r>
      <w:r>
        <w:rPr>
          <w:rFonts w:ascii="Times New Roman" w:eastAsia="Times New Roman" w:hAnsi="Times New Roman" w:cs="Times New Roman"/>
          <w:color w:val="000000"/>
          <w:sz w:val="24"/>
          <w:szCs w:val="24"/>
        </w:rPr>
        <w:t>encuentra diferencias en el peso del recién nacido entre aquellas mujeres que practican el Ramadán y las que n</w:t>
      </w:r>
      <w:r>
        <w:rPr>
          <w:rFonts w:ascii="Times New Roman" w:eastAsia="Times New Roman" w:hAnsi="Times New Roman" w:cs="Times New Roman"/>
          <w:sz w:val="24"/>
          <w:szCs w:val="24"/>
        </w:rPr>
        <w:t>o [8]</w:t>
      </w:r>
      <w:r>
        <w:rPr>
          <w:rFonts w:ascii="Times New Roman" w:eastAsia="Times New Roman" w:hAnsi="Times New Roman" w:cs="Times New Roman"/>
          <w:color w:val="000000"/>
          <w:sz w:val="24"/>
          <w:szCs w:val="24"/>
        </w:rPr>
        <w:t>.</w:t>
      </w:r>
    </w:p>
    <w:p w14:paraId="252F6652" w14:textId="77777777" w:rsidR="00532EA3" w:rsidRDefault="009F67C0">
      <w:pPr>
        <w:pBdr>
          <w:top w:val="nil"/>
          <w:left w:val="nil"/>
          <w:bottom w:val="nil"/>
          <w:right w:val="nil"/>
          <w:between w:val="nil"/>
        </w:pBdr>
        <w:spacing w:before="20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No hemos encontrado unas recomendaciones específicas en la literatura para el diagnóstico de diabetes gestacional en mujeres que practican el Ramadán. </w:t>
      </w:r>
    </w:p>
    <w:p w14:paraId="2675269E" w14:textId="77777777" w:rsidR="00532EA3" w:rsidRDefault="00532EA3">
      <w:pPr>
        <w:pBdr>
          <w:top w:val="nil"/>
          <w:left w:val="nil"/>
          <w:bottom w:val="nil"/>
          <w:right w:val="nil"/>
          <w:between w:val="nil"/>
        </w:pBdr>
        <w:spacing w:before="200"/>
        <w:rPr>
          <w:rFonts w:ascii="Times New Roman" w:eastAsia="Times New Roman" w:hAnsi="Times New Roman" w:cs="Times New Roman"/>
          <w:color w:val="000000"/>
          <w:sz w:val="24"/>
          <w:szCs w:val="24"/>
        </w:rPr>
      </w:pPr>
    </w:p>
    <w:p w14:paraId="7757322B" w14:textId="77777777" w:rsidR="00532EA3" w:rsidRDefault="009F67C0">
      <w:pPr>
        <w:numPr>
          <w:ilvl w:val="1"/>
          <w:numId w:val="5"/>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Justificación </w:t>
      </w:r>
    </w:p>
    <w:p w14:paraId="672C935B" w14:textId="77777777" w:rsidR="00532EA3" w:rsidRDefault="00532EA3">
      <w:pPr>
        <w:pBdr>
          <w:top w:val="nil"/>
          <w:left w:val="nil"/>
          <w:bottom w:val="nil"/>
          <w:right w:val="nil"/>
          <w:between w:val="nil"/>
        </w:pBdr>
        <w:ind w:firstLine="708"/>
        <w:jc w:val="both"/>
        <w:rPr>
          <w:rFonts w:ascii="Times New Roman" w:eastAsia="Times New Roman" w:hAnsi="Times New Roman" w:cs="Times New Roman"/>
          <w:color w:val="000000"/>
          <w:sz w:val="24"/>
          <w:szCs w:val="24"/>
        </w:rPr>
      </w:pPr>
    </w:p>
    <w:p w14:paraId="341DEE17" w14:textId="77777777" w:rsidR="00532EA3" w:rsidRDefault="009F67C0">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En Catalunya no existen guías específicas para hacer el </w:t>
      </w:r>
      <w:r>
        <w:rPr>
          <w:rFonts w:ascii="Times New Roman" w:eastAsia="Times New Roman" w:hAnsi="Times New Roman" w:cs="Times New Roman"/>
          <w:sz w:val="24"/>
          <w:szCs w:val="24"/>
        </w:rPr>
        <w:t>diagnóstico</w:t>
      </w:r>
      <w:r>
        <w:rPr>
          <w:rFonts w:ascii="Times New Roman" w:eastAsia="Times New Roman" w:hAnsi="Times New Roman" w:cs="Times New Roman"/>
          <w:color w:val="000000"/>
          <w:sz w:val="24"/>
          <w:szCs w:val="24"/>
        </w:rPr>
        <w:t xml:space="preserve"> de </w:t>
      </w:r>
      <w:r>
        <w:rPr>
          <w:rFonts w:ascii="Times New Roman" w:eastAsia="Times New Roman" w:hAnsi="Times New Roman" w:cs="Times New Roman"/>
          <w:sz w:val="24"/>
          <w:szCs w:val="24"/>
        </w:rPr>
        <w:t xml:space="preserve">DMG </w:t>
      </w:r>
      <w:r>
        <w:rPr>
          <w:rFonts w:ascii="Times New Roman" w:eastAsia="Times New Roman" w:hAnsi="Times New Roman" w:cs="Times New Roman"/>
          <w:color w:val="000000"/>
          <w:sz w:val="24"/>
          <w:szCs w:val="24"/>
        </w:rPr>
        <w:t xml:space="preserve">en las mujeres que practican el ayuno durante el Ramadán. Tampoco hemos encontrado recomendaciones al respecto en las principales guías consultadas </w:t>
      </w:r>
      <w:r>
        <w:rPr>
          <w:rFonts w:ascii="Times New Roman" w:eastAsia="Times New Roman" w:hAnsi="Times New Roman" w:cs="Times New Roman"/>
          <w:sz w:val="24"/>
          <w:szCs w:val="24"/>
        </w:rPr>
        <w:t>[4,9, 10</w:t>
      </w:r>
      <w:r>
        <w:rPr>
          <w:rFonts w:ascii="Times New Roman" w:eastAsia="Times New Roman" w:hAnsi="Times New Roman" w:cs="Times New Roman"/>
          <w:color w:val="000000"/>
          <w:sz w:val="24"/>
          <w:szCs w:val="24"/>
        </w:rPr>
        <w:t xml:space="preserve">]. </w:t>
      </w:r>
    </w:p>
    <w:p w14:paraId="7B43AEA3" w14:textId="77777777" w:rsidR="00532EA3" w:rsidRDefault="009F67C0">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Es posible que si se hacen las </w:t>
      </w:r>
      <w:r>
        <w:rPr>
          <w:rFonts w:ascii="Times New Roman" w:eastAsia="Times New Roman" w:hAnsi="Times New Roman" w:cs="Times New Roman"/>
          <w:sz w:val="24"/>
          <w:szCs w:val="24"/>
        </w:rPr>
        <w:t>pruebas</w:t>
      </w:r>
      <w:r>
        <w:rPr>
          <w:rFonts w:ascii="Times New Roman" w:eastAsia="Times New Roman" w:hAnsi="Times New Roman" w:cs="Times New Roman"/>
          <w:color w:val="000000"/>
          <w:sz w:val="24"/>
          <w:szCs w:val="24"/>
        </w:rPr>
        <w:t xml:space="preserve"> diagn</w:t>
      </w:r>
      <w:r>
        <w:rPr>
          <w:rFonts w:ascii="Times New Roman" w:eastAsia="Times New Roman" w:hAnsi="Times New Roman" w:cs="Times New Roman"/>
          <w:sz w:val="24"/>
          <w:szCs w:val="24"/>
        </w:rPr>
        <w:t>ósticas de DMG durante el periodo del Ramadán los resultados sean diferentes a los periodos de no ayuno, lo que puede llevar a diagnósticos erróneos.</w:t>
      </w:r>
    </w:p>
    <w:p w14:paraId="6E8F8B96" w14:textId="77777777" w:rsidR="00532EA3" w:rsidRDefault="00532EA3">
      <w:pPr>
        <w:pBdr>
          <w:top w:val="nil"/>
          <w:left w:val="nil"/>
          <w:bottom w:val="nil"/>
          <w:right w:val="nil"/>
          <w:between w:val="nil"/>
        </w:pBdr>
        <w:ind w:firstLine="708"/>
        <w:jc w:val="both"/>
        <w:rPr>
          <w:rFonts w:ascii="Times New Roman" w:eastAsia="Times New Roman" w:hAnsi="Times New Roman" w:cs="Times New Roman"/>
          <w:color w:val="000000"/>
          <w:sz w:val="24"/>
          <w:szCs w:val="24"/>
        </w:rPr>
      </w:pPr>
    </w:p>
    <w:p w14:paraId="13EAFABF" w14:textId="77777777" w:rsidR="00532EA3" w:rsidRDefault="009F67C0">
      <w:pPr>
        <w:rPr>
          <w:rFonts w:ascii="Times New Roman" w:eastAsia="Times New Roman" w:hAnsi="Times New Roman" w:cs="Times New Roman"/>
          <w:b/>
          <w:sz w:val="24"/>
          <w:szCs w:val="24"/>
        </w:rPr>
      </w:pPr>
      <w:r>
        <w:br w:type="page"/>
      </w:r>
    </w:p>
    <w:p w14:paraId="38A2319A" w14:textId="77777777" w:rsidR="00532EA3" w:rsidRDefault="009F67C0">
      <w:pPr>
        <w:pStyle w:val="Ttol1"/>
        <w:numPr>
          <w:ilvl w:val="0"/>
          <w:numId w:val="5"/>
        </w:numPr>
        <w:ind w:hanging="360"/>
        <w:jc w:val="both"/>
        <w:rPr>
          <w:rFonts w:ascii="Times New Roman" w:eastAsia="Times New Roman" w:hAnsi="Times New Roman" w:cs="Times New Roman"/>
          <w:color w:val="000000"/>
          <w:sz w:val="24"/>
          <w:szCs w:val="24"/>
        </w:rPr>
      </w:pPr>
      <w:bookmarkStart w:id="5" w:name="_Toc71102850"/>
      <w:r>
        <w:rPr>
          <w:rFonts w:ascii="Times New Roman" w:eastAsia="Times New Roman" w:hAnsi="Times New Roman" w:cs="Times New Roman"/>
          <w:color w:val="000000"/>
          <w:sz w:val="24"/>
          <w:szCs w:val="24"/>
        </w:rPr>
        <w:lastRenderedPageBreak/>
        <w:t>HIPÓTESIS DEL ESTUDIO</w:t>
      </w:r>
      <w:bookmarkEnd w:id="5"/>
      <w:r>
        <w:rPr>
          <w:rFonts w:ascii="Times New Roman" w:eastAsia="Times New Roman" w:hAnsi="Times New Roman" w:cs="Times New Roman"/>
          <w:color w:val="000000"/>
          <w:sz w:val="24"/>
          <w:szCs w:val="24"/>
        </w:rPr>
        <w:tab/>
      </w:r>
    </w:p>
    <w:p w14:paraId="4155ADF9" w14:textId="77777777" w:rsidR="00532EA3" w:rsidRDefault="00532EA3">
      <w:pPr>
        <w:spacing w:after="60"/>
        <w:jc w:val="both"/>
        <w:rPr>
          <w:rFonts w:ascii="Times New Roman" w:eastAsia="Times New Roman" w:hAnsi="Times New Roman" w:cs="Times New Roman"/>
          <w:sz w:val="24"/>
          <w:szCs w:val="24"/>
        </w:rPr>
      </w:pPr>
    </w:p>
    <w:p w14:paraId="0EFFF8CF" w14:textId="77777777" w:rsidR="00532EA3" w:rsidRDefault="009F67C0">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Nuestra hipótesis es que los resultados de las pruebas diagnósticas de </w:t>
      </w:r>
      <w:r>
        <w:rPr>
          <w:rFonts w:ascii="Times New Roman" w:eastAsia="Times New Roman" w:hAnsi="Times New Roman" w:cs="Times New Roman"/>
          <w:sz w:val="24"/>
          <w:szCs w:val="24"/>
        </w:rPr>
        <w:t xml:space="preserve">DMG son diferentes durante el </w:t>
      </w:r>
      <w:r>
        <w:rPr>
          <w:rFonts w:ascii="Times New Roman" w:eastAsia="Times New Roman" w:hAnsi="Times New Roman" w:cs="Times New Roman"/>
          <w:color w:val="000000"/>
          <w:sz w:val="24"/>
          <w:szCs w:val="24"/>
        </w:rPr>
        <w:t>periodo de</w:t>
      </w:r>
      <w:r>
        <w:rPr>
          <w:rFonts w:ascii="Times New Roman" w:eastAsia="Times New Roman" w:hAnsi="Times New Roman" w:cs="Times New Roman"/>
          <w:sz w:val="24"/>
          <w:szCs w:val="24"/>
        </w:rPr>
        <w:t xml:space="preserve">l Ramadán </w:t>
      </w:r>
      <w:commentRangeStart w:id="6"/>
      <w:r>
        <w:rPr>
          <w:rFonts w:ascii="Times New Roman" w:eastAsia="Times New Roman" w:hAnsi="Times New Roman" w:cs="Times New Roman"/>
          <w:sz w:val="24"/>
          <w:szCs w:val="24"/>
        </w:rPr>
        <w:t>en las mujeres que los practican</w:t>
      </w:r>
      <w:commentRangeEnd w:id="6"/>
      <w:r w:rsidR="00824EFF">
        <w:rPr>
          <w:rStyle w:val="Refernciadecomentari"/>
        </w:rPr>
        <w:commentReference w:id="6"/>
      </w:r>
      <w:r>
        <w:rPr>
          <w:rFonts w:ascii="Times New Roman" w:eastAsia="Times New Roman" w:hAnsi="Times New Roman" w:cs="Times New Roman"/>
          <w:sz w:val="24"/>
          <w:szCs w:val="24"/>
        </w:rPr>
        <w:t>.</w:t>
      </w:r>
    </w:p>
    <w:p w14:paraId="0CF8DE64" w14:textId="77777777" w:rsidR="00532EA3" w:rsidRDefault="00532EA3">
      <w:pPr>
        <w:pBdr>
          <w:top w:val="nil"/>
          <w:left w:val="nil"/>
          <w:bottom w:val="nil"/>
          <w:right w:val="nil"/>
          <w:between w:val="nil"/>
        </w:pBdr>
        <w:jc w:val="both"/>
        <w:rPr>
          <w:rFonts w:ascii="Times New Roman" w:eastAsia="Times New Roman" w:hAnsi="Times New Roman" w:cs="Times New Roman"/>
          <w:color w:val="000000"/>
          <w:sz w:val="24"/>
          <w:szCs w:val="24"/>
        </w:rPr>
      </w:pPr>
    </w:p>
    <w:p w14:paraId="427856DA" w14:textId="77777777" w:rsidR="00532EA3" w:rsidRDefault="009F67C0">
      <w:pPr>
        <w:numPr>
          <w:ilvl w:val="0"/>
          <w:numId w:val="5"/>
        </w:numPr>
        <w:pBdr>
          <w:top w:val="nil"/>
          <w:left w:val="nil"/>
          <w:bottom w:val="nil"/>
          <w:right w:val="nil"/>
          <w:between w:val="nil"/>
        </w:pBdr>
        <w:ind w:hanging="36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OBJETIVOS</w:t>
      </w:r>
    </w:p>
    <w:p w14:paraId="1DA8CFB3" w14:textId="77777777" w:rsidR="00532EA3" w:rsidRDefault="00532EA3">
      <w:pPr>
        <w:jc w:val="both"/>
        <w:rPr>
          <w:rFonts w:ascii="Times New Roman" w:eastAsia="Times New Roman" w:hAnsi="Times New Roman" w:cs="Times New Roman"/>
          <w:b/>
          <w:sz w:val="24"/>
          <w:szCs w:val="24"/>
        </w:rPr>
      </w:pPr>
    </w:p>
    <w:p w14:paraId="7034CC15" w14:textId="77777777" w:rsidR="00532EA3" w:rsidRDefault="009F67C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Como un primer acercamiento para explorar esta hipótesis planteamos un análisis de los resultados de las pruebas diagnósticas de  DMG en las mujeres gestantes de Catalunya:</w:t>
      </w:r>
    </w:p>
    <w:p w14:paraId="34863B77" w14:textId="77777777" w:rsidR="00532EA3" w:rsidRDefault="00532EA3">
      <w:pPr>
        <w:jc w:val="both"/>
        <w:rPr>
          <w:rFonts w:ascii="Times New Roman" w:eastAsia="Times New Roman" w:hAnsi="Times New Roman" w:cs="Times New Roman"/>
          <w:b/>
          <w:sz w:val="24"/>
          <w:szCs w:val="24"/>
        </w:rPr>
      </w:pPr>
    </w:p>
    <w:p w14:paraId="1CA40532" w14:textId="77777777" w:rsidR="00532EA3" w:rsidRDefault="009F67C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3.1 Objetivo principal: </w:t>
      </w:r>
    </w:p>
    <w:p w14:paraId="5B681525" w14:textId="77777777" w:rsidR="00532EA3" w:rsidRDefault="00532EA3">
      <w:pPr>
        <w:jc w:val="both"/>
        <w:rPr>
          <w:rFonts w:ascii="Times New Roman" w:eastAsia="Times New Roman" w:hAnsi="Times New Roman" w:cs="Times New Roman"/>
          <w:b/>
          <w:sz w:val="24"/>
          <w:szCs w:val="24"/>
        </w:rPr>
      </w:pPr>
    </w:p>
    <w:p w14:paraId="43001F4E" w14:textId="77777777" w:rsidR="00532EA3" w:rsidRDefault="009F67C0">
      <w:pPr>
        <w:numPr>
          <w:ilvl w:val="0"/>
          <w:numId w:val="4"/>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Estudiar una posible relación entre los resultados del TOS</w:t>
      </w:r>
      <w:r>
        <w:rPr>
          <w:rFonts w:ascii="Times New Roman" w:eastAsia="Times New Roman" w:hAnsi="Times New Roman" w:cs="Times New Roman"/>
          <w:sz w:val="24"/>
          <w:szCs w:val="24"/>
        </w:rPr>
        <w:t xml:space="preserve"> y la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SOG</w:t>
      </w:r>
      <w:r>
        <w:rPr>
          <w:rFonts w:ascii="Times New Roman" w:eastAsia="Times New Roman" w:hAnsi="Times New Roman" w:cs="Times New Roman"/>
          <w:color w:val="000000"/>
          <w:sz w:val="24"/>
          <w:szCs w:val="24"/>
        </w:rPr>
        <w:t xml:space="preserve">100g y el periodo de Ramadán en </w:t>
      </w:r>
      <w:commentRangeStart w:id="7"/>
      <w:r>
        <w:rPr>
          <w:rFonts w:ascii="Times New Roman" w:eastAsia="Times New Roman" w:hAnsi="Times New Roman" w:cs="Times New Roman"/>
          <w:color w:val="000000"/>
          <w:sz w:val="24"/>
          <w:szCs w:val="24"/>
        </w:rPr>
        <w:t>mujeres naturales de países que tienen el Islam como religión mayoritaria.</w:t>
      </w:r>
      <w:commentRangeEnd w:id="7"/>
      <w:r w:rsidR="006F1570">
        <w:rPr>
          <w:rStyle w:val="Refernciadecomentari"/>
        </w:rPr>
        <w:commentReference w:id="7"/>
      </w:r>
    </w:p>
    <w:p w14:paraId="76BDDEA1" w14:textId="77777777" w:rsidR="00532EA3" w:rsidRDefault="009F67C0">
      <w:pPr>
        <w:pBdr>
          <w:top w:val="nil"/>
          <w:left w:val="nil"/>
          <w:bottom w:val="nil"/>
          <w:right w:val="nil"/>
          <w:between w:val="nil"/>
        </w:pBd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V</w:t>
      </w:r>
      <w:sdt>
        <w:sdtPr>
          <w:tag w:val="goog_rdk_1"/>
          <w:id w:val="26305742"/>
        </w:sdtPr>
        <w:sdtContent/>
      </w:sdt>
      <w:sdt>
        <w:sdtPr>
          <w:tag w:val="goog_rdk_2"/>
          <w:id w:val="-1731462735"/>
        </w:sdtPr>
        <w:sdtContent/>
      </w:sdt>
      <w:r>
        <w:rPr>
          <w:rFonts w:ascii="Times New Roman" w:eastAsia="Times New Roman" w:hAnsi="Times New Roman" w:cs="Times New Roman"/>
          <w:color w:val="000000"/>
          <w:sz w:val="24"/>
          <w:szCs w:val="24"/>
        </w:rPr>
        <w:t xml:space="preserve">ariabilidad a lo largo del año de los resultados de las analíticas diagnósticas de DG en mujeres naturales de países que tienen el Islam como religión mayoritaria (MUS) versus variabilidad a lo largo del año en mujeres naturales de países que no tienen el Islam como religión mayoritaria (Control). </w:t>
      </w:r>
    </w:p>
    <w:p w14:paraId="6D12CAE2" w14:textId="77777777" w:rsidR="00532EA3" w:rsidRDefault="009F67C0">
      <w:pPr>
        <w:pBdr>
          <w:top w:val="nil"/>
          <w:left w:val="nil"/>
          <w:bottom w:val="nil"/>
          <w:right w:val="nil"/>
          <w:between w:val="nil"/>
        </w:pBd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**Variables de ajuste: edad, paridad, IMC</w:t>
      </w:r>
    </w:p>
    <w:p w14:paraId="04FE3ECF" w14:textId="77777777" w:rsidR="00532EA3" w:rsidRDefault="00532EA3">
      <w:pPr>
        <w:jc w:val="both"/>
        <w:rPr>
          <w:rFonts w:ascii="Times New Roman" w:eastAsia="Times New Roman" w:hAnsi="Times New Roman" w:cs="Times New Roman"/>
          <w:b/>
          <w:sz w:val="24"/>
          <w:szCs w:val="24"/>
        </w:rPr>
      </w:pPr>
    </w:p>
    <w:p w14:paraId="28BC44AC" w14:textId="77777777" w:rsidR="00532EA3" w:rsidRDefault="00532EA3">
      <w:pPr>
        <w:jc w:val="both"/>
        <w:rPr>
          <w:rFonts w:ascii="Times New Roman" w:eastAsia="Times New Roman" w:hAnsi="Times New Roman" w:cs="Times New Roman"/>
          <w:b/>
          <w:sz w:val="24"/>
          <w:szCs w:val="24"/>
        </w:rPr>
      </w:pPr>
    </w:p>
    <w:p w14:paraId="59A33A2C" w14:textId="77777777" w:rsidR="00532EA3" w:rsidRDefault="009F67C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3.2. Objetivos secundarios:</w:t>
      </w:r>
    </w:p>
    <w:p w14:paraId="65FB92F5" w14:textId="77777777" w:rsidR="00532EA3" w:rsidRDefault="00532EA3">
      <w:pPr>
        <w:jc w:val="both"/>
        <w:rPr>
          <w:rFonts w:ascii="Times New Roman" w:eastAsia="Times New Roman" w:hAnsi="Times New Roman" w:cs="Times New Roman"/>
          <w:b/>
          <w:i/>
          <w:sz w:val="24"/>
          <w:szCs w:val="24"/>
        </w:rPr>
      </w:pPr>
    </w:p>
    <w:p w14:paraId="7F41AD32" w14:textId="77777777" w:rsidR="00532EA3" w:rsidRDefault="009F67C0">
      <w:pPr>
        <w:numPr>
          <w:ilvl w:val="0"/>
          <w:numId w:val="3"/>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Variabilidad en la semana gestacional al diagnóstico entre periodo Ramadán/no Ramadán en mujeres MUS.</w:t>
      </w:r>
    </w:p>
    <w:p w14:paraId="159E6275" w14:textId="77777777" w:rsidR="00532EA3" w:rsidRDefault="009F67C0">
      <w:pPr>
        <w:numPr>
          <w:ilvl w:val="0"/>
          <w:numId w:val="3"/>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Prescripción de insulina/</w:t>
      </w:r>
      <w:proofErr w:type="spellStart"/>
      <w:r>
        <w:rPr>
          <w:rFonts w:ascii="Times New Roman" w:eastAsia="Times New Roman" w:hAnsi="Times New Roman" w:cs="Times New Roman"/>
          <w:color w:val="000000"/>
          <w:sz w:val="24"/>
          <w:szCs w:val="24"/>
        </w:rPr>
        <w:t>metformina</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sulfonilureas</w:t>
      </w:r>
      <w:proofErr w:type="spellEnd"/>
      <w:r>
        <w:rPr>
          <w:rFonts w:ascii="Times New Roman" w:eastAsia="Times New Roman" w:hAnsi="Times New Roman" w:cs="Times New Roman"/>
          <w:color w:val="000000"/>
          <w:sz w:val="24"/>
          <w:szCs w:val="24"/>
        </w:rPr>
        <w:t xml:space="preserve"> en las gestantes MUS en los periodos del Ramadán y fuera de ellos</w:t>
      </w:r>
    </w:p>
    <w:p w14:paraId="7833EFC0" w14:textId="77777777" w:rsidR="00532EA3" w:rsidRDefault="009F67C0">
      <w:pPr>
        <w:numPr>
          <w:ilvl w:val="0"/>
          <w:numId w:val="3"/>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Variables del RN en aquellas mujeres MUS según el embarazo haya transcurrido durante el periodo de Ramadán (analizado por trimestre de gestación afectado por el Ramadán) o no.</w:t>
      </w:r>
    </w:p>
    <w:p w14:paraId="7B81A35D" w14:textId="77777777" w:rsidR="00532EA3" w:rsidRDefault="009F67C0">
      <w:pPr>
        <w:pBdr>
          <w:top w:val="nil"/>
          <w:left w:val="nil"/>
          <w:bottom w:val="nil"/>
          <w:right w:val="nil"/>
          <w:between w:val="nil"/>
        </w:pBdr>
        <w:ind w:left="106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3765287D" w14:textId="77777777" w:rsidR="00532EA3" w:rsidRDefault="00532EA3">
      <w:pPr>
        <w:jc w:val="both"/>
        <w:rPr>
          <w:rFonts w:ascii="Times New Roman" w:eastAsia="Times New Roman" w:hAnsi="Times New Roman" w:cs="Times New Roman"/>
          <w:sz w:val="24"/>
          <w:szCs w:val="24"/>
        </w:rPr>
      </w:pPr>
    </w:p>
    <w:p w14:paraId="3ECF0712" w14:textId="77777777" w:rsidR="00532EA3" w:rsidRDefault="00532EA3">
      <w:pPr>
        <w:jc w:val="both"/>
        <w:rPr>
          <w:rFonts w:ascii="Times New Roman" w:eastAsia="Times New Roman" w:hAnsi="Times New Roman" w:cs="Times New Roman"/>
          <w:sz w:val="24"/>
          <w:szCs w:val="24"/>
        </w:rPr>
      </w:pPr>
    </w:p>
    <w:p w14:paraId="274F1834" w14:textId="77777777" w:rsidR="00532EA3" w:rsidRDefault="00532EA3">
      <w:pPr>
        <w:jc w:val="both"/>
        <w:rPr>
          <w:rFonts w:ascii="Times New Roman" w:eastAsia="Times New Roman" w:hAnsi="Times New Roman" w:cs="Times New Roman"/>
          <w:sz w:val="24"/>
          <w:szCs w:val="24"/>
        </w:rPr>
      </w:pPr>
    </w:p>
    <w:p w14:paraId="2060547D" w14:textId="77777777" w:rsidR="00532EA3" w:rsidRDefault="00532EA3">
      <w:pPr>
        <w:jc w:val="both"/>
        <w:rPr>
          <w:rFonts w:ascii="Times New Roman" w:eastAsia="Times New Roman" w:hAnsi="Times New Roman" w:cs="Times New Roman"/>
          <w:sz w:val="24"/>
          <w:szCs w:val="24"/>
        </w:rPr>
      </w:pPr>
    </w:p>
    <w:p w14:paraId="2A9611D5" w14:textId="77777777" w:rsidR="00532EA3" w:rsidRDefault="00532EA3">
      <w:pPr>
        <w:jc w:val="both"/>
        <w:rPr>
          <w:rFonts w:ascii="Times New Roman" w:eastAsia="Times New Roman" w:hAnsi="Times New Roman" w:cs="Times New Roman"/>
          <w:sz w:val="24"/>
          <w:szCs w:val="24"/>
        </w:rPr>
      </w:pPr>
    </w:p>
    <w:p w14:paraId="5A36EAB9" w14:textId="77777777" w:rsidR="00532EA3" w:rsidRDefault="00532EA3">
      <w:pPr>
        <w:jc w:val="both"/>
        <w:rPr>
          <w:rFonts w:ascii="Times New Roman" w:eastAsia="Times New Roman" w:hAnsi="Times New Roman" w:cs="Times New Roman"/>
          <w:sz w:val="24"/>
          <w:szCs w:val="24"/>
        </w:rPr>
      </w:pPr>
    </w:p>
    <w:p w14:paraId="07D7ACF4" w14:textId="77777777" w:rsidR="00532EA3" w:rsidRDefault="00532EA3">
      <w:pPr>
        <w:jc w:val="both"/>
        <w:rPr>
          <w:rFonts w:ascii="Times New Roman" w:eastAsia="Times New Roman" w:hAnsi="Times New Roman" w:cs="Times New Roman"/>
          <w:sz w:val="24"/>
          <w:szCs w:val="24"/>
        </w:rPr>
      </w:pPr>
    </w:p>
    <w:p w14:paraId="7812B5C6" w14:textId="77777777" w:rsidR="00532EA3" w:rsidRDefault="00532EA3">
      <w:pPr>
        <w:jc w:val="both"/>
        <w:rPr>
          <w:rFonts w:ascii="Times New Roman" w:eastAsia="Times New Roman" w:hAnsi="Times New Roman" w:cs="Times New Roman"/>
          <w:sz w:val="24"/>
          <w:szCs w:val="24"/>
        </w:rPr>
      </w:pPr>
    </w:p>
    <w:p w14:paraId="00D4626C" w14:textId="77777777" w:rsidR="00532EA3" w:rsidRDefault="00532EA3">
      <w:pPr>
        <w:jc w:val="both"/>
        <w:rPr>
          <w:rFonts w:ascii="Times New Roman" w:eastAsia="Times New Roman" w:hAnsi="Times New Roman" w:cs="Times New Roman"/>
          <w:sz w:val="24"/>
          <w:szCs w:val="24"/>
        </w:rPr>
      </w:pPr>
    </w:p>
    <w:p w14:paraId="6ED07584" w14:textId="77777777" w:rsidR="00532EA3" w:rsidRDefault="00532EA3">
      <w:pPr>
        <w:jc w:val="both"/>
        <w:rPr>
          <w:rFonts w:ascii="Times New Roman" w:eastAsia="Times New Roman" w:hAnsi="Times New Roman" w:cs="Times New Roman"/>
          <w:sz w:val="24"/>
          <w:szCs w:val="24"/>
        </w:rPr>
      </w:pPr>
    </w:p>
    <w:p w14:paraId="4E393034" w14:textId="77777777" w:rsidR="00532EA3" w:rsidRDefault="00532EA3">
      <w:pPr>
        <w:jc w:val="both"/>
        <w:rPr>
          <w:rFonts w:ascii="Times New Roman" w:eastAsia="Times New Roman" w:hAnsi="Times New Roman" w:cs="Times New Roman"/>
          <w:sz w:val="24"/>
          <w:szCs w:val="24"/>
        </w:rPr>
      </w:pPr>
    </w:p>
    <w:p w14:paraId="02FB2BD0" w14:textId="77777777" w:rsidR="00532EA3" w:rsidRDefault="00532EA3">
      <w:pPr>
        <w:jc w:val="both"/>
        <w:rPr>
          <w:rFonts w:ascii="Times New Roman" w:eastAsia="Times New Roman" w:hAnsi="Times New Roman" w:cs="Times New Roman"/>
          <w:sz w:val="24"/>
          <w:szCs w:val="24"/>
        </w:rPr>
      </w:pPr>
    </w:p>
    <w:p w14:paraId="78CC73C5" w14:textId="77777777" w:rsidR="00532EA3" w:rsidRDefault="00532EA3">
      <w:pPr>
        <w:jc w:val="both"/>
        <w:rPr>
          <w:rFonts w:ascii="Times New Roman" w:eastAsia="Times New Roman" w:hAnsi="Times New Roman" w:cs="Times New Roman"/>
          <w:sz w:val="24"/>
          <w:szCs w:val="24"/>
        </w:rPr>
      </w:pPr>
    </w:p>
    <w:p w14:paraId="56824906" w14:textId="77777777" w:rsidR="00532EA3" w:rsidRDefault="00532EA3">
      <w:pPr>
        <w:jc w:val="both"/>
        <w:rPr>
          <w:rFonts w:ascii="Times New Roman" w:eastAsia="Times New Roman" w:hAnsi="Times New Roman" w:cs="Times New Roman"/>
          <w:sz w:val="24"/>
          <w:szCs w:val="24"/>
        </w:rPr>
      </w:pPr>
    </w:p>
    <w:p w14:paraId="5F3850B5" w14:textId="77777777" w:rsidR="00532EA3" w:rsidRDefault="009F67C0">
      <w:pPr>
        <w:pStyle w:val="Ttol1"/>
        <w:numPr>
          <w:ilvl w:val="0"/>
          <w:numId w:val="5"/>
        </w:numPr>
        <w:ind w:hanging="360"/>
        <w:jc w:val="both"/>
        <w:rPr>
          <w:rFonts w:ascii="Times New Roman" w:eastAsia="Times New Roman" w:hAnsi="Times New Roman" w:cs="Times New Roman"/>
          <w:color w:val="000000"/>
          <w:sz w:val="24"/>
          <w:szCs w:val="24"/>
        </w:rPr>
      </w:pPr>
      <w:bookmarkStart w:id="8" w:name="_Toc71102851"/>
      <w:r>
        <w:rPr>
          <w:rFonts w:ascii="Times New Roman" w:eastAsia="Times New Roman" w:hAnsi="Times New Roman" w:cs="Times New Roman"/>
          <w:color w:val="000000"/>
          <w:sz w:val="24"/>
          <w:szCs w:val="24"/>
        </w:rPr>
        <w:lastRenderedPageBreak/>
        <w:t>METODOLOGÍA</w:t>
      </w:r>
      <w:bookmarkEnd w:id="8"/>
      <w:r>
        <w:rPr>
          <w:rFonts w:ascii="Times New Roman" w:eastAsia="Times New Roman" w:hAnsi="Times New Roman" w:cs="Times New Roman"/>
          <w:color w:val="000000"/>
          <w:sz w:val="24"/>
          <w:szCs w:val="24"/>
        </w:rPr>
        <w:t xml:space="preserve"> </w:t>
      </w:r>
    </w:p>
    <w:p w14:paraId="0E7D0E51" w14:textId="77777777" w:rsidR="00532EA3" w:rsidRDefault="00532EA3">
      <w:pPr>
        <w:jc w:val="both"/>
        <w:rPr>
          <w:rFonts w:ascii="Times New Roman" w:eastAsia="Times New Roman" w:hAnsi="Times New Roman" w:cs="Times New Roman"/>
          <w:sz w:val="24"/>
          <w:szCs w:val="24"/>
        </w:rPr>
      </w:pPr>
    </w:p>
    <w:p w14:paraId="6E9AF5BE" w14:textId="77777777" w:rsidR="00532EA3" w:rsidRDefault="009F67C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4.1. Diseño: </w:t>
      </w:r>
    </w:p>
    <w:p w14:paraId="49D25C54" w14:textId="77777777" w:rsidR="00532EA3" w:rsidRDefault="00532EA3">
      <w:pPr>
        <w:jc w:val="both"/>
        <w:rPr>
          <w:rFonts w:ascii="Times New Roman" w:eastAsia="Times New Roman" w:hAnsi="Times New Roman" w:cs="Times New Roman"/>
          <w:b/>
          <w:sz w:val="24"/>
          <w:szCs w:val="24"/>
        </w:rPr>
      </w:pPr>
    </w:p>
    <w:p w14:paraId="262CE858" w14:textId="77777777" w:rsidR="00532EA3" w:rsidRDefault="009F67C0">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Se realizará un </w:t>
      </w:r>
      <w:commentRangeStart w:id="9"/>
      <w:r>
        <w:rPr>
          <w:rFonts w:ascii="Times New Roman" w:eastAsia="Times New Roman" w:hAnsi="Times New Roman" w:cs="Times New Roman"/>
          <w:sz w:val="24"/>
          <w:szCs w:val="24"/>
        </w:rPr>
        <w:t xml:space="preserve">estudio transversal </w:t>
      </w:r>
      <w:commentRangeEnd w:id="9"/>
      <w:r w:rsidR="006F1570">
        <w:rPr>
          <w:rStyle w:val="Refernciadecomentari"/>
        </w:rPr>
        <w:commentReference w:id="9"/>
      </w:r>
      <w:r>
        <w:rPr>
          <w:rFonts w:ascii="Times New Roman" w:eastAsia="Times New Roman" w:hAnsi="Times New Roman" w:cs="Times New Roman"/>
          <w:sz w:val="24"/>
          <w:szCs w:val="24"/>
        </w:rPr>
        <w:t>a partir de la base de datos del Sistema de Información para el Desarrollo de la Investigación en Atención Primaria (SIDIAP) (Historia Clínica Electrónica-ECAP) del Instituto Catalán de la Salud (ICS).</w:t>
      </w:r>
    </w:p>
    <w:p w14:paraId="23DA4C0A" w14:textId="77777777" w:rsidR="00532EA3" w:rsidRDefault="00532EA3">
      <w:pPr>
        <w:jc w:val="both"/>
        <w:rPr>
          <w:rFonts w:ascii="Times New Roman" w:eastAsia="Times New Roman" w:hAnsi="Times New Roman" w:cs="Times New Roman"/>
          <w:sz w:val="24"/>
          <w:szCs w:val="24"/>
        </w:rPr>
      </w:pPr>
    </w:p>
    <w:p w14:paraId="08A3EDD5" w14:textId="77777777" w:rsidR="00532EA3" w:rsidRDefault="00532EA3">
      <w:pPr>
        <w:jc w:val="both"/>
        <w:rPr>
          <w:rFonts w:ascii="Times New Roman" w:eastAsia="Times New Roman" w:hAnsi="Times New Roman" w:cs="Times New Roman"/>
          <w:sz w:val="24"/>
          <w:szCs w:val="24"/>
        </w:rPr>
      </w:pPr>
    </w:p>
    <w:p w14:paraId="13E7C1D3" w14:textId="77777777" w:rsidR="00532EA3" w:rsidRDefault="009F67C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4.2. Ámbito:  </w:t>
      </w:r>
    </w:p>
    <w:p w14:paraId="3D036D08" w14:textId="77777777" w:rsidR="00532EA3" w:rsidRDefault="00532EA3">
      <w:pPr>
        <w:jc w:val="both"/>
        <w:rPr>
          <w:rFonts w:ascii="Times New Roman" w:eastAsia="Times New Roman" w:hAnsi="Times New Roman" w:cs="Times New Roman"/>
          <w:sz w:val="24"/>
          <w:szCs w:val="24"/>
        </w:rPr>
      </w:pPr>
    </w:p>
    <w:p w14:paraId="477A9A48" w14:textId="77777777" w:rsidR="00532EA3" w:rsidRDefault="009F67C0">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Gestantes atendidas en los centros de Atención a la Salud Sexual y Reproductiva (CASSIR) de Cataluña, gestionados por el ICS.</w:t>
      </w:r>
    </w:p>
    <w:p w14:paraId="457D95D8" w14:textId="77777777" w:rsidR="00532EA3" w:rsidRDefault="00532EA3">
      <w:pPr>
        <w:jc w:val="both"/>
        <w:rPr>
          <w:rFonts w:ascii="Times New Roman" w:eastAsia="Times New Roman" w:hAnsi="Times New Roman" w:cs="Times New Roman"/>
          <w:b/>
          <w:sz w:val="24"/>
          <w:szCs w:val="24"/>
        </w:rPr>
      </w:pPr>
    </w:p>
    <w:p w14:paraId="7DEA6990" w14:textId="77777777" w:rsidR="00532EA3" w:rsidRDefault="00532EA3">
      <w:pPr>
        <w:jc w:val="both"/>
        <w:rPr>
          <w:rFonts w:ascii="Times New Roman" w:eastAsia="Times New Roman" w:hAnsi="Times New Roman" w:cs="Times New Roman"/>
          <w:b/>
          <w:sz w:val="24"/>
          <w:szCs w:val="24"/>
        </w:rPr>
      </w:pPr>
    </w:p>
    <w:p w14:paraId="24E0C14F" w14:textId="77777777" w:rsidR="00532EA3" w:rsidRDefault="009F67C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4.3. Población de referencia: </w:t>
      </w:r>
    </w:p>
    <w:p w14:paraId="5D64C140" w14:textId="77777777" w:rsidR="00532EA3" w:rsidRDefault="00532EA3">
      <w:pPr>
        <w:jc w:val="both"/>
        <w:rPr>
          <w:rFonts w:ascii="Times New Roman" w:eastAsia="Times New Roman" w:hAnsi="Times New Roman" w:cs="Times New Roman"/>
          <w:sz w:val="24"/>
          <w:szCs w:val="24"/>
        </w:rPr>
      </w:pPr>
    </w:p>
    <w:p w14:paraId="7D568E03" w14:textId="17C90281" w:rsidR="00532EA3" w:rsidRDefault="009F67C0">
      <w:pPr>
        <w:jc w:val="both"/>
        <w:rPr>
          <w:rFonts w:ascii="Times New Roman" w:eastAsia="Times New Roman" w:hAnsi="Times New Roman" w:cs="Times New Roman"/>
          <w:sz w:val="24"/>
          <w:szCs w:val="24"/>
        </w:rPr>
      </w:pPr>
      <w:del w:id="10" w:author="Ramon Puig Treserres" w:date="2021-11-18T12:49:00Z">
        <w:r w:rsidDel="002605A0">
          <w:rPr>
            <w:rFonts w:ascii="Times New Roman" w:eastAsia="Times New Roman" w:hAnsi="Times New Roman" w:cs="Times New Roman"/>
            <w:sz w:val="24"/>
            <w:szCs w:val="24"/>
          </w:rPr>
          <w:delText>40.000-60.000 m</w:delText>
        </w:r>
      </w:del>
      <w:ins w:id="11" w:author="Ramon Puig Treserres" w:date="2021-11-18T12:49:00Z">
        <w:r w:rsidR="002605A0">
          <w:rPr>
            <w:rFonts w:ascii="Times New Roman" w:eastAsia="Times New Roman" w:hAnsi="Times New Roman" w:cs="Times New Roman"/>
            <w:sz w:val="24"/>
            <w:szCs w:val="24"/>
          </w:rPr>
          <w:t>M</w:t>
        </w:r>
      </w:ins>
      <w:r>
        <w:rPr>
          <w:rFonts w:ascii="Times New Roman" w:eastAsia="Times New Roman" w:hAnsi="Times New Roman" w:cs="Times New Roman"/>
          <w:sz w:val="24"/>
          <w:szCs w:val="24"/>
        </w:rPr>
        <w:t>ujeres gestantes atendidas anualmente en el CASSIR de Cataluña gestionados por el ICS</w:t>
      </w:r>
      <w:ins w:id="12" w:author="Ramon Puig Treserres" w:date="2021-11-18T12:49:00Z">
        <w:r w:rsidR="002605A0">
          <w:rPr>
            <w:rFonts w:ascii="Times New Roman" w:eastAsia="Times New Roman" w:hAnsi="Times New Roman" w:cs="Times New Roman"/>
            <w:sz w:val="24"/>
            <w:szCs w:val="24"/>
          </w:rPr>
          <w:t xml:space="preserve"> </w:t>
        </w:r>
      </w:ins>
      <w:commentRangeStart w:id="13"/>
      <w:ins w:id="14" w:author="Ramon Puig Treserres" w:date="2021-11-18T12:51:00Z">
        <w:r w:rsidR="002605A0">
          <w:rPr>
            <w:rFonts w:ascii="Times New Roman" w:eastAsia="Times New Roman" w:hAnsi="Times New Roman" w:cs="Times New Roman"/>
            <w:sz w:val="24"/>
            <w:szCs w:val="24"/>
          </w:rPr>
          <w:t xml:space="preserve">y que puedan </w:t>
        </w:r>
      </w:ins>
      <w:ins w:id="15" w:author="Ramon Puig Treserres" w:date="2021-11-18T12:52:00Z">
        <w:r w:rsidR="002605A0">
          <w:rPr>
            <w:rFonts w:ascii="Times New Roman" w:eastAsia="Times New Roman" w:hAnsi="Times New Roman" w:cs="Times New Roman"/>
            <w:sz w:val="24"/>
            <w:szCs w:val="24"/>
          </w:rPr>
          <w:t>clasificarse</w:t>
        </w:r>
      </w:ins>
      <w:ins w:id="16" w:author="Ramon Puig Treserres" w:date="2021-11-18T12:51:00Z">
        <w:r w:rsidR="002605A0">
          <w:rPr>
            <w:rFonts w:ascii="Times New Roman" w:eastAsia="Times New Roman" w:hAnsi="Times New Roman" w:cs="Times New Roman"/>
            <w:sz w:val="24"/>
            <w:szCs w:val="24"/>
          </w:rPr>
          <w:t xml:space="preserve"> </w:t>
        </w:r>
      </w:ins>
      <w:ins w:id="17" w:author="Ramon Puig Treserres" w:date="2021-11-18T12:52:00Z">
        <w:r w:rsidR="002605A0">
          <w:rPr>
            <w:rFonts w:ascii="Times New Roman" w:eastAsia="Times New Roman" w:hAnsi="Times New Roman" w:cs="Times New Roman"/>
            <w:sz w:val="24"/>
            <w:szCs w:val="24"/>
          </w:rPr>
          <w:t xml:space="preserve">como </w:t>
        </w:r>
      </w:ins>
      <w:ins w:id="18" w:author="Ramon Puig Treserres" w:date="2021-11-18T12:51:00Z">
        <w:r w:rsidR="002605A0">
          <w:rPr>
            <w:rFonts w:ascii="Times New Roman" w:eastAsia="Times New Roman" w:hAnsi="Times New Roman" w:cs="Times New Roman"/>
            <w:sz w:val="24"/>
            <w:szCs w:val="24"/>
          </w:rPr>
          <w:t>potencialmente de religión musulmana</w:t>
        </w:r>
      </w:ins>
      <w:commentRangeEnd w:id="13"/>
      <w:ins w:id="19" w:author="Ramon Puig Treserres" w:date="2021-11-18T12:52:00Z">
        <w:r w:rsidR="002605A0">
          <w:rPr>
            <w:rStyle w:val="Refernciadecomentari"/>
          </w:rPr>
          <w:commentReference w:id="13"/>
        </w:r>
        <w:r w:rsidR="002605A0">
          <w:rPr>
            <w:rFonts w:ascii="Times New Roman" w:eastAsia="Times New Roman" w:hAnsi="Times New Roman" w:cs="Times New Roman"/>
            <w:sz w:val="24"/>
            <w:szCs w:val="24"/>
          </w:rPr>
          <w:t>.</w:t>
        </w:r>
      </w:ins>
      <w:ins w:id="20" w:author="Ramon Puig Treserres" w:date="2021-11-18T12:51:00Z">
        <w:r w:rsidR="002605A0">
          <w:rPr>
            <w:rFonts w:ascii="Times New Roman" w:eastAsia="Times New Roman" w:hAnsi="Times New Roman" w:cs="Times New Roman"/>
            <w:sz w:val="24"/>
            <w:szCs w:val="24"/>
          </w:rPr>
          <w:t xml:space="preserve"> </w:t>
        </w:r>
      </w:ins>
      <w:del w:id="21" w:author="Ramon Puig Treserres" w:date="2021-11-18T12:51:00Z">
        <w:r w:rsidDel="002605A0">
          <w:rPr>
            <w:rFonts w:ascii="Times New Roman" w:eastAsia="Times New Roman" w:hAnsi="Times New Roman" w:cs="Times New Roman"/>
            <w:sz w:val="24"/>
            <w:szCs w:val="24"/>
          </w:rPr>
          <w:delText>.</w:delText>
        </w:r>
      </w:del>
    </w:p>
    <w:p w14:paraId="7C92FA27" w14:textId="77777777" w:rsidR="00532EA3" w:rsidRDefault="00532EA3">
      <w:pPr>
        <w:jc w:val="both"/>
        <w:rPr>
          <w:ins w:id="22" w:author="Ramon Puig Treserres" w:date="2021-11-18T12:53:00Z"/>
          <w:rFonts w:ascii="Times New Roman" w:eastAsia="Times New Roman" w:hAnsi="Times New Roman" w:cs="Times New Roman"/>
          <w:b/>
          <w:sz w:val="24"/>
          <w:szCs w:val="24"/>
        </w:rPr>
      </w:pPr>
    </w:p>
    <w:p w14:paraId="32611C6F" w14:textId="48ED6C77" w:rsidR="002605A0" w:rsidRDefault="002605A0">
      <w:pPr>
        <w:jc w:val="both"/>
        <w:rPr>
          <w:ins w:id="23" w:author="Ramon Puig Treserres" w:date="2021-11-18T12:54:00Z"/>
          <w:rFonts w:ascii="Times New Roman" w:eastAsia="Times New Roman" w:hAnsi="Times New Roman" w:cs="Times New Roman"/>
          <w:sz w:val="24"/>
          <w:szCs w:val="24"/>
        </w:rPr>
      </w:pPr>
      <w:ins w:id="24" w:author="Ramon Puig Treserres" w:date="2021-11-18T12:53:00Z">
        <w:r w:rsidRPr="002605A0">
          <w:rPr>
            <w:rFonts w:ascii="Times New Roman" w:eastAsia="Times New Roman" w:hAnsi="Times New Roman" w:cs="Times New Roman"/>
            <w:sz w:val="24"/>
            <w:szCs w:val="24"/>
            <w:rPrChange w:id="25" w:author="Ramon Puig Treserres" w:date="2021-11-18T12:54:00Z">
              <w:rPr>
                <w:rFonts w:ascii="Times New Roman" w:eastAsia="Times New Roman" w:hAnsi="Times New Roman" w:cs="Times New Roman"/>
                <w:b/>
                <w:sz w:val="24"/>
                <w:szCs w:val="24"/>
              </w:rPr>
            </w:rPrChange>
          </w:rPr>
          <w:t>La identificación de</w:t>
        </w:r>
      </w:ins>
      <w:ins w:id="26" w:author="Ramon Puig Treserres" w:date="2021-11-18T14:12:00Z">
        <w:r w:rsidR="00B95E40">
          <w:rPr>
            <w:rFonts w:ascii="Times New Roman" w:eastAsia="Times New Roman" w:hAnsi="Times New Roman" w:cs="Times New Roman"/>
            <w:sz w:val="24"/>
            <w:szCs w:val="24"/>
          </w:rPr>
          <w:t xml:space="preserve">l país de </w:t>
        </w:r>
      </w:ins>
      <w:ins w:id="27" w:author="Ramon Puig Treserres" w:date="2021-11-18T12:53:00Z">
        <w:r w:rsidRPr="002605A0">
          <w:rPr>
            <w:rFonts w:ascii="Times New Roman" w:eastAsia="Times New Roman" w:hAnsi="Times New Roman" w:cs="Times New Roman"/>
            <w:sz w:val="24"/>
            <w:szCs w:val="24"/>
            <w:rPrChange w:id="28" w:author="Ramon Puig Treserres" w:date="2021-11-18T12:54:00Z">
              <w:rPr>
                <w:rFonts w:ascii="Times New Roman" w:eastAsia="Times New Roman" w:hAnsi="Times New Roman" w:cs="Times New Roman"/>
                <w:b/>
                <w:sz w:val="24"/>
                <w:szCs w:val="24"/>
              </w:rPr>
            </w:rPrChange>
          </w:rPr>
          <w:t xml:space="preserve">religión </w:t>
        </w:r>
      </w:ins>
      <w:ins w:id="29" w:author="Ramon Puig Treserres" w:date="2021-11-18T14:12:00Z">
        <w:r w:rsidR="00B95E40">
          <w:rPr>
            <w:rFonts w:ascii="Times New Roman" w:eastAsia="Times New Roman" w:hAnsi="Times New Roman" w:cs="Times New Roman"/>
            <w:sz w:val="24"/>
            <w:szCs w:val="24"/>
          </w:rPr>
          <w:t xml:space="preserve">potencialmente </w:t>
        </w:r>
      </w:ins>
      <w:ins w:id="30" w:author="Ramon Puig Treserres" w:date="2021-11-18T12:53:00Z">
        <w:r w:rsidRPr="002605A0">
          <w:rPr>
            <w:rFonts w:ascii="Times New Roman" w:eastAsia="Times New Roman" w:hAnsi="Times New Roman" w:cs="Times New Roman"/>
            <w:sz w:val="24"/>
            <w:szCs w:val="24"/>
            <w:rPrChange w:id="31" w:author="Ramon Puig Treserres" w:date="2021-11-18T12:54:00Z">
              <w:rPr>
                <w:rFonts w:ascii="Times New Roman" w:eastAsia="Times New Roman" w:hAnsi="Times New Roman" w:cs="Times New Roman"/>
                <w:b/>
                <w:sz w:val="24"/>
                <w:szCs w:val="24"/>
              </w:rPr>
            </w:rPrChange>
          </w:rPr>
          <w:t>musulmana se realizará según el pa</w:t>
        </w:r>
      </w:ins>
      <w:ins w:id="32" w:author="Ramon Puig Treserres" w:date="2021-11-18T12:54:00Z">
        <w:r w:rsidRPr="002605A0">
          <w:rPr>
            <w:rFonts w:ascii="Times New Roman" w:eastAsia="Times New Roman" w:hAnsi="Times New Roman" w:cs="Times New Roman"/>
            <w:sz w:val="24"/>
            <w:szCs w:val="24"/>
            <w:rPrChange w:id="33" w:author="Ramon Puig Treserres" w:date="2021-11-18T12:54:00Z">
              <w:rPr>
                <w:rFonts w:ascii="Times New Roman" w:eastAsia="Times New Roman" w:hAnsi="Times New Roman" w:cs="Times New Roman"/>
                <w:b/>
                <w:sz w:val="24"/>
                <w:szCs w:val="24"/>
              </w:rPr>
            </w:rPrChange>
          </w:rPr>
          <w:t>ís de origen o la etnia registrada</w:t>
        </w:r>
        <w:r>
          <w:rPr>
            <w:rFonts w:ascii="Times New Roman" w:eastAsia="Times New Roman" w:hAnsi="Times New Roman" w:cs="Times New Roman"/>
            <w:sz w:val="24"/>
            <w:szCs w:val="24"/>
          </w:rPr>
          <w:t xml:space="preserve"> en la historia clínica. </w:t>
        </w:r>
      </w:ins>
    </w:p>
    <w:p w14:paraId="67E20959" w14:textId="77777777" w:rsidR="002605A0" w:rsidRDefault="002605A0">
      <w:pPr>
        <w:jc w:val="both"/>
        <w:rPr>
          <w:ins w:id="34" w:author="Ramon Puig Treserres" w:date="2021-11-18T12:54:00Z"/>
          <w:rFonts w:ascii="Times New Roman" w:eastAsia="Times New Roman" w:hAnsi="Times New Roman" w:cs="Times New Roman"/>
          <w:sz w:val="24"/>
          <w:szCs w:val="24"/>
        </w:rPr>
      </w:pPr>
    </w:p>
    <w:p w14:paraId="0561AB99" w14:textId="314187A1" w:rsidR="002605A0" w:rsidRDefault="002605A0" w:rsidP="004A0A6A">
      <w:pPr>
        <w:pStyle w:val="Senseespaiat"/>
        <w:rPr>
          <w:ins w:id="35" w:author="Ramon Puig Treserres" w:date="2021-11-18T13:47:00Z"/>
        </w:rPr>
        <w:pPrChange w:id="36" w:author="Ramon Puig Treserres" w:date="2021-11-18T14:30:00Z">
          <w:pPr>
            <w:jc w:val="both"/>
          </w:pPr>
        </w:pPrChange>
      </w:pPr>
      <w:ins w:id="37" w:author="Ramon Puig Treserres" w:date="2021-11-18T12:54:00Z">
        <w:r w:rsidRPr="002605A0">
          <w:rPr>
            <w:rPrChange w:id="38" w:author="Ramon Puig Treserres" w:date="2021-11-18T12:55:00Z">
              <w:rPr>
                <w:rFonts w:ascii="Times New Roman" w:eastAsia="Times New Roman" w:hAnsi="Times New Roman" w:cs="Times New Roman"/>
                <w:sz w:val="24"/>
                <w:szCs w:val="24"/>
              </w:rPr>
            </w:rPrChange>
          </w:rPr>
          <w:t>4.3.1. Criterios de inclusió</w:t>
        </w:r>
      </w:ins>
      <w:ins w:id="39" w:author="Ramon Puig Treserres" w:date="2021-11-18T13:47:00Z">
        <w:r w:rsidR="003D7055">
          <w:t>n</w:t>
        </w:r>
      </w:ins>
    </w:p>
    <w:p w14:paraId="6EAB0090" w14:textId="77777777" w:rsidR="003D7055" w:rsidRDefault="003D7055">
      <w:pPr>
        <w:jc w:val="both"/>
        <w:rPr>
          <w:ins w:id="40" w:author="Ramon Puig Treserres" w:date="2021-11-18T13:47:00Z"/>
          <w:rFonts w:ascii="Times New Roman" w:eastAsia="Times New Roman" w:hAnsi="Times New Roman" w:cs="Times New Roman"/>
          <w:b/>
          <w:sz w:val="24"/>
          <w:szCs w:val="24"/>
        </w:rPr>
      </w:pPr>
    </w:p>
    <w:p w14:paraId="6FC39296" w14:textId="0A45B93C" w:rsidR="003D7055" w:rsidRDefault="003D7055">
      <w:pPr>
        <w:jc w:val="both"/>
        <w:rPr>
          <w:ins w:id="41" w:author="Ramon Puig Treserres" w:date="2021-11-18T14:22:00Z"/>
          <w:rFonts w:ascii="Times New Roman" w:eastAsia="Times New Roman" w:hAnsi="Times New Roman" w:cs="Times New Roman"/>
          <w:sz w:val="24"/>
          <w:szCs w:val="24"/>
        </w:rPr>
      </w:pPr>
      <w:ins w:id="42" w:author="Ramon Puig Treserres" w:date="2021-11-18T13:47:00Z">
        <w:r w:rsidRPr="003D7055">
          <w:rPr>
            <w:rFonts w:ascii="Times New Roman" w:eastAsia="Times New Roman" w:hAnsi="Times New Roman" w:cs="Times New Roman"/>
            <w:sz w:val="24"/>
            <w:szCs w:val="24"/>
            <w:rPrChange w:id="43" w:author="Ramon Puig Treserres" w:date="2021-11-18T13:48:00Z">
              <w:rPr>
                <w:rFonts w:ascii="Times New Roman" w:eastAsia="Times New Roman" w:hAnsi="Times New Roman" w:cs="Times New Roman"/>
                <w:b/>
                <w:sz w:val="24"/>
                <w:szCs w:val="24"/>
              </w:rPr>
            </w:rPrChange>
          </w:rPr>
          <w:t>La unidad de análisis será el episodio de embarazo</w:t>
        </w:r>
      </w:ins>
      <w:ins w:id="44" w:author="Ramon Puig Treserres" w:date="2021-11-18T13:57:00Z">
        <w:r w:rsidR="00E5769A">
          <w:rPr>
            <w:rFonts w:ascii="Times New Roman" w:eastAsia="Times New Roman" w:hAnsi="Times New Roman" w:cs="Times New Roman"/>
            <w:sz w:val="24"/>
            <w:szCs w:val="24"/>
          </w:rPr>
          <w:t>.</w:t>
        </w:r>
      </w:ins>
    </w:p>
    <w:p w14:paraId="3B84CD4B" w14:textId="77777777" w:rsidR="006058EC" w:rsidRDefault="006058EC">
      <w:pPr>
        <w:jc w:val="both"/>
        <w:rPr>
          <w:ins w:id="45" w:author="Ramon Puig Treserres" w:date="2021-11-18T14:22:00Z"/>
          <w:rFonts w:ascii="Times New Roman" w:eastAsia="Times New Roman" w:hAnsi="Times New Roman" w:cs="Times New Roman"/>
          <w:sz w:val="24"/>
          <w:szCs w:val="24"/>
        </w:rPr>
      </w:pPr>
    </w:p>
    <w:p w14:paraId="57830968" w14:textId="6E0019C2" w:rsidR="002605A0" w:rsidRDefault="002605A0" w:rsidP="002605A0">
      <w:pPr>
        <w:pStyle w:val="Pargrafdellista"/>
        <w:numPr>
          <w:ilvl w:val="0"/>
          <w:numId w:val="8"/>
        </w:numPr>
        <w:jc w:val="both"/>
        <w:rPr>
          <w:ins w:id="46" w:author="Ramon Puig Treserres" w:date="2021-11-18T12:56:00Z"/>
          <w:rFonts w:ascii="Times New Roman" w:eastAsia="Times New Roman" w:hAnsi="Times New Roman" w:cs="Times New Roman"/>
          <w:sz w:val="24"/>
          <w:szCs w:val="24"/>
        </w:rPr>
        <w:pPrChange w:id="47" w:author="Ramon Puig Treserres" w:date="2021-11-18T12:56:00Z">
          <w:pPr>
            <w:jc w:val="both"/>
          </w:pPr>
        </w:pPrChange>
      </w:pPr>
      <w:ins w:id="48" w:author="Ramon Puig Treserres" w:date="2021-11-18T12:55:00Z">
        <w:r w:rsidRPr="002605A0">
          <w:rPr>
            <w:rFonts w:ascii="Times New Roman" w:eastAsia="Times New Roman" w:hAnsi="Times New Roman" w:cs="Times New Roman"/>
            <w:sz w:val="24"/>
            <w:szCs w:val="24"/>
            <w:rPrChange w:id="49" w:author="Ramon Puig Treserres" w:date="2021-11-18T12:56:00Z">
              <w:rPr/>
            </w:rPrChange>
          </w:rPr>
          <w:t xml:space="preserve">Mujeres con </w:t>
        </w:r>
      </w:ins>
      <w:ins w:id="50" w:author="Ramon Puig Treserres" w:date="2021-11-18T13:55:00Z">
        <w:r w:rsidR="00E5769A">
          <w:rPr>
            <w:rFonts w:ascii="Times New Roman" w:eastAsia="Times New Roman" w:hAnsi="Times New Roman" w:cs="Times New Roman"/>
            <w:sz w:val="24"/>
            <w:szCs w:val="24"/>
          </w:rPr>
          <w:t xml:space="preserve">alguna </w:t>
        </w:r>
      </w:ins>
      <w:ins w:id="51" w:author="Ramon Puig Treserres" w:date="2021-11-18T12:55:00Z">
        <w:r w:rsidRPr="002605A0">
          <w:rPr>
            <w:rFonts w:ascii="Times New Roman" w:eastAsia="Times New Roman" w:hAnsi="Times New Roman" w:cs="Times New Roman"/>
            <w:sz w:val="24"/>
            <w:szCs w:val="24"/>
            <w:rPrChange w:id="52" w:author="Ramon Puig Treserres" w:date="2021-11-18T12:56:00Z">
              <w:rPr/>
            </w:rPrChange>
          </w:rPr>
          <w:t>gestac</w:t>
        </w:r>
      </w:ins>
      <w:ins w:id="53" w:author="Ramon Puig Treserres" w:date="2021-11-18T12:56:00Z">
        <w:r w:rsidRPr="002605A0">
          <w:rPr>
            <w:rFonts w:ascii="Times New Roman" w:eastAsia="Times New Roman" w:hAnsi="Times New Roman" w:cs="Times New Roman"/>
            <w:sz w:val="24"/>
            <w:szCs w:val="24"/>
            <w:rPrChange w:id="54" w:author="Ramon Puig Treserres" w:date="2021-11-18T12:56:00Z">
              <w:rPr/>
            </w:rPrChange>
          </w:rPr>
          <w:t>ión durante el periodo de estudio</w:t>
        </w:r>
      </w:ins>
    </w:p>
    <w:p w14:paraId="08F8E7CF" w14:textId="77777777" w:rsidR="002605A0" w:rsidRPr="002605A0" w:rsidRDefault="002605A0" w:rsidP="002605A0">
      <w:pPr>
        <w:pStyle w:val="Pargrafdellista"/>
        <w:jc w:val="both"/>
        <w:rPr>
          <w:ins w:id="55" w:author="Ramon Puig Treserres" w:date="2021-11-18T12:56:00Z"/>
          <w:rFonts w:ascii="Times New Roman" w:eastAsia="Times New Roman" w:hAnsi="Times New Roman" w:cs="Times New Roman"/>
          <w:sz w:val="24"/>
          <w:szCs w:val="24"/>
          <w:rPrChange w:id="56" w:author="Ramon Puig Treserres" w:date="2021-11-18T12:56:00Z">
            <w:rPr>
              <w:ins w:id="57" w:author="Ramon Puig Treserres" w:date="2021-11-18T12:56:00Z"/>
            </w:rPr>
          </w:rPrChange>
        </w:rPr>
        <w:pPrChange w:id="58" w:author="Ramon Puig Treserres" w:date="2021-11-18T12:56:00Z">
          <w:pPr>
            <w:jc w:val="both"/>
          </w:pPr>
        </w:pPrChange>
      </w:pPr>
    </w:p>
    <w:p w14:paraId="539FD528" w14:textId="7F6D39B4" w:rsidR="002605A0" w:rsidRDefault="002605A0" w:rsidP="002605A0">
      <w:pPr>
        <w:pStyle w:val="Pargrafdellista"/>
        <w:numPr>
          <w:ilvl w:val="0"/>
          <w:numId w:val="8"/>
        </w:numPr>
        <w:jc w:val="both"/>
        <w:rPr>
          <w:ins w:id="59" w:author="Ramon Puig Treserres" w:date="2021-11-18T13:56:00Z"/>
          <w:rFonts w:ascii="Times New Roman" w:eastAsia="Times New Roman" w:hAnsi="Times New Roman" w:cs="Times New Roman"/>
          <w:sz w:val="24"/>
          <w:szCs w:val="24"/>
        </w:rPr>
        <w:pPrChange w:id="60" w:author="Ramon Puig Treserres" w:date="2021-11-18T12:56:00Z">
          <w:pPr>
            <w:jc w:val="both"/>
          </w:pPr>
        </w:pPrChange>
      </w:pPr>
      <w:ins w:id="61" w:author="Ramon Puig Treserres" w:date="2021-11-18T12:56:00Z">
        <w:r w:rsidRPr="002605A0">
          <w:rPr>
            <w:rFonts w:ascii="Times New Roman" w:eastAsia="Times New Roman" w:hAnsi="Times New Roman" w:cs="Times New Roman"/>
            <w:sz w:val="24"/>
            <w:szCs w:val="24"/>
            <w:rPrChange w:id="62" w:author="Ramon Puig Treserres" w:date="2021-11-18T12:56:00Z">
              <w:rPr/>
            </w:rPrChange>
          </w:rPr>
          <w:t xml:space="preserve">Mujeres </w:t>
        </w:r>
      </w:ins>
      <w:ins w:id="63" w:author="Ramon Puig Treserres" w:date="2021-11-18T13:55:00Z">
        <w:r w:rsidR="00E5769A">
          <w:rPr>
            <w:rFonts w:ascii="Times New Roman" w:eastAsia="Times New Roman" w:hAnsi="Times New Roman" w:cs="Times New Roman"/>
            <w:sz w:val="24"/>
            <w:szCs w:val="24"/>
          </w:rPr>
          <w:t>que puedan clasificarse de origen musulmán</w:t>
        </w:r>
      </w:ins>
    </w:p>
    <w:p w14:paraId="336DDB35" w14:textId="77777777" w:rsidR="00E5769A" w:rsidRPr="00E5769A" w:rsidRDefault="00E5769A" w:rsidP="00E5769A">
      <w:pPr>
        <w:pStyle w:val="Pargrafdellista"/>
        <w:rPr>
          <w:ins w:id="64" w:author="Ramon Puig Treserres" w:date="2021-11-18T13:56:00Z"/>
          <w:rFonts w:ascii="Times New Roman" w:eastAsia="Times New Roman" w:hAnsi="Times New Roman" w:cs="Times New Roman"/>
          <w:sz w:val="24"/>
          <w:szCs w:val="24"/>
          <w:rPrChange w:id="65" w:author="Ramon Puig Treserres" w:date="2021-11-18T13:56:00Z">
            <w:rPr>
              <w:ins w:id="66" w:author="Ramon Puig Treserres" w:date="2021-11-18T13:56:00Z"/>
            </w:rPr>
          </w:rPrChange>
        </w:rPr>
        <w:pPrChange w:id="67" w:author="Ramon Puig Treserres" w:date="2021-11-18T13:56:00Z">
          <w:pPr>
            <w:pStyle w:val="Pargrafdellista"/>
            <w:numPr>
              <w:numId w:val="8"/>
            </w:numPr>
            <w:ind w:hanging="360"/>
            <w:jc w:val="both"/>
          </w:pPr>
        </w:pPrChange>
      </w:pPr>
    </w:p>
    <w:p w14:paraId="1EEADEB0" w14:textId="3C6EE8ED" w:rsidR="00E5769A" w:rsidRDefault="00E5769A" w:rsidP="00E5769A">
      <w:pPr>
        <w:pStyle w:val="Pargrafdellista"/>
        <w:numPr>
          <w:ilvl w:val="0"/>
          <w:numId w:val="8"/>
        </w:numPr>
        <w:jc w:val="both"/>
        <w:rPr>
          <w:ins w:id="68" w:author="Ramon Puig Treserres" w:date="2021-11-18T14:23:00Z"/>
          <w:rFonts w:ascii="Times New Roman" w:eastAsia="Times New Roman" w:hAnsi="Times New Roman" w:cs="Times New Roman"/>
          <w:sz w:val="24"/>
          <w:szCs w:val="24"/>
        </w:rPr>
        <w:pPrChange w:id="69" w:author="Ramon Puig Treserres" w:date="2021-11-18T12:56:00Z">
          <w:pPr>
            <w:jc w:val="both"/>
          </w:pPr>
        </w:pPrChange>
      </w:pPr>
      <w:ins w:id="70" w:author="Ramon Puig Treserres" w:date="2021-11-18T13:58:00Z">
        <w:r>
          <w:rPr>
            <w:rFonts w:ascii="Times New Roman" w:eastAsia="Times New Roman" w:hAnsi="Times New Roman" w:cs="Times New Roman"/>
            <w:sz w:val="24"/>
            <w:szCs w:val="24"/>
          </w:rPr>
          <w:t>Episodios</w:t>
        </w:r>
      </w:ins>
      <w:ins w:id="71" w:author="Ramon Puig Treserres" w:date="2021-11-18T13:56:00Z">
        <w:r>
          <w:rPr>
            <w:rFonts w:ascii="Times New Roman" w:eastAsia="Times New Roman" w:hAnsi="Times New Roman" w:cs="Times New Roman"/>
            <w:sz w:val="24"/>
            <w:szCs w:val="24"/>
          </w:rPr>
          <w:t xml:space="preserve"> de embarazo con </w:t>
        </w:r>
      </w:ins>
      <w:ins w:id="72" w:author="Ramon Puig Treserres" w:date="2021-11-18T13:57:00Z">
        <w:r>
          <w:rPr>
            <w:rFonts w:ascii="Times New Roman" w:eastAsia="Times New Roman" w:hAnsi="Times New Roman" w:cs="Times New Roman"/>
            <w:sz w:val="24"/>
            <w:szCs w:val="24"/>
          </w:rPr>
          <w:t>cribado</w:t>
        </w:r>
      </w:ins>
      <w:ins w:id="73" w:author="Ramon Puig Treserres" w:date="2021-11-18T13:58:00Z">
        <w:r>
          <w:rPr>
            <w:rFonts w:ascii="Times New Roman" w:eastAsia="Times New Roman" w:hAnsi="Times New Roman" w:cs="Times New Roman"/>
            <w:sz w:val="24"/>
            <w:szCs w:val="24"/>
          </w:rPr>
          <w:t xml:space="preserve"> de diabetes gestacional </w:t>
        </w:r>
      </w:ins>
      <w:ins w:id="74" w:author="Ramon Puig Treserres" w:date="2021-11-18T13:57:00Z">
        <w:r>
          <w:rPr>
            <w:rFonts w:ascii="Times New Roman" w:eastAsia="Times New Roman" w:hAnsi="Times New Roman" w:cs="Times New Roman"/>
            <w:sz w:val="24"/>
            <w:szCs w:val="24"/>
          </w:rPr>
          <w:t xml:space="preserve">y determinación </w:t>
        </w:r>
        <w:r w:rsidRPr="00E5769A">
          <w:rPr>
            <w:rFonts w:ascii="Times New Roman" w:eastAsia="Times New Roman" w:hAnsi="Times New Roman" w:cs="Times New Roman"/>
            <w:sz w:val="24"/>
            <w:szCs w:val="24"/>
          </w:rPr>
          <w:t>la  TOS y</w:t>
        </w:r>
      </w:ins>
      <w:ins w:id="75" w:author="Ramon Puig Treserres" w:date="2021-11-18T14:13:00Z">
        <w:r w:rsidR="00B95E40">
          <w:rPr>
            <w:rFonts w:ascii="Times New Roman" w:eastAsia="Times New Roman" w:hAnsi="Times New Roman" w:cs="Times New Roman"/>
            <w:sz w:val="24"/>
            <w:szCs w:val="24"/>
          </w:rPr>
          <w:t>/o</w:t>
        </w:r>
      </w:ins>
      <w:ins w:id="76" w:author="Ramon Puig Treserres" w:date="2021-11-18T13:57:00Z">
        <w:r w:rsidRPr="00E5769A">
          <w:rPr>
            <w:rFonts w:ascii="Times New Roman" w:eastAsia="Times New Roman" w:hAnsi="Times New Roman" w:cs="Times New Roman"/>
            <w:sz w:val="24"/>
            <w:szCs w:val="24"/>
          </w:rPr>
          <w:t xml:space="preserve"> SOG100g  durante la gestación</w:t>
        </w:r>
      </w:ins>
    </w:p>
    <w:p w14:paraId="5F5EB648" w14:textId="77777777" w:rsidR="006058EC" w:rsidRPr="006058EC" w:rsidRDefault="006058EC" w:rsidP="006058EC">
      <w:pPr>
        <w:pStyle w:val="Pargrafdellista"/>
        <w:rPr>
          <w:ins w:id="77" w:author="Ramon Puig Treserres" w:date="2021-11-18T14:23:00Z"/>
          <w:rFonts w:ascii="Times New Roman" w:eastAsia="Times New Roman" w:hAnsi="Times New Roman" w:cs="Times New Roman"/>
          <w:sz w:val="24"/>
          <w:szCs w:val="24"/>
          <w:rPrChange w:id="78" w:author="Ramon Puig Treserres" w:date="2021-11-18T14:23:00Z">
            <w:rPr>
              <w:ins w:id="79" w:author="Ramon Puig Treserres" w:date="2021-11-18T14:23:00Z"/>
            </w:rPr>
          </w:rPrChange>
        </w:rPr>
        <w:pPrChange w:id="80" w:author="Ramon Puig Treserres" w:date="2021-11-18T14:23:00Z">
          <w:pPr>
            <w:pStyle w:val="Pargrafdellista"/>
            <w:numPr>
              <w:numId w:val="8"/>
            </w:numPr>
            <w:ind w:hanging="360"/>
            <w:jc w:val="both"/>
          </w:pPr>
        </w:pPrChange>
      </w:pPr>
    </w:p>
    <w:p w14:paraId="3D2DC776" w14:textId="111668DB" w:rsidR="006058EC" w:rsidRDefault="006058EC" w:rsidP="006058EC">
      <w:pPr>
        <w:pStyle w:val="Pargrafdellista"/>
        <w:numPr>
          <w:ilvl w:val="0"/>
          <w:numId w:val="8"/>
        </w:numPr>
        <w:jc w:val="both"/>
        <w:rPr>
          <w:ins w:id="81" w:author="Ramon Puig Treserres" w:date="2021-11-18T14:23:00Z"/>
          <w:rFonts w:ascii="Times New Roman" w:eastAsia="Times New Roman" w:hAnsi="Times New Roman" w:cs="Times New Roman"/>
          <w:sz w:val="24"/>
          <w:szCs w:val="24"/>
        </w:rPr>
      </w:pPr>
      <w:ins w:id="82" w:author="Ramon Puig Treserres" w:date="2021-11-18T14:23:00Z">
        <w:r w:rsidRPr="006058EC">
          <w:rPr>
            <w:rFonts w:ascii="Times New Roman" w:eastAsia="Times New Roman" w:hAnsi="Times New Roman" w:cs="Times New Roman"/>
            <w:sz w:val="24"/>
            <w:szCs w:val="24"/>
          </w:rPr>
          <w:t>Mujeres mayores de 18</w:t>
        </w:r>
      </w:ins>
    </w:p>
    <w:p w14:paraId="152CA45B" w14:textId="77777777" w:rsidR="006058EC" w:rsidRPr="006058EC" w:rsidRDefault="006058EC" w:rsidP="006058EC">
      <w:pPr>
        <w:pStyle w:val="Pargrafdellista"/>
        <w:rPr>
          <w:ins w:id="83" w:author="Ramon Puig Treserres" w:date="2021-11-18T14:23:00Z"/>
          <w:rFonts w:ascii="Times New Roman" w:eastAsia="Times New Roman" w:hAnsi="Times New Roman" w:cs="Times New Roman"/>
          <w:sz w:val="24"/>
          <w:szCs w:val="24"/>
          <w:rPrChange w:id="84" w:author="Ramon Puig Treserres" w:date="2021-11-18T14:23:00Z">
            <w:rPr>
              <w:ins w:id="85" w:author="Ramon Puig Treserres" w:date="2021-11-18T14:23:00Z"/>
            </w:rPr>
          </w:rPrChange>
        </w:rPr>
        <w:pPrChange w:id="86" w:author="Ramon Puig Treserres" w:date="2021-11-18T14:23:00Z">
          <w:pPr>
            <w:pStyle w:val="Pargrafdellista"/>
            <w:numPr>
              <w:numId w:val="8"/>
            </w:numPr>
            <w:ind w:hanging="360"/>
            <w:jc w:val="both"/>
          </w:pPr>
        </w:pPrChange>
      </w:pPr>
    </w:p>
    <w:p w14:paraId="3DEFEE24" w14:textId="77777777" w:rsidR="004A0A6A" w:rsidRDefault="006058EC" w:rsidP="004A0A6A">
      <w:pPr>
        <w:pStyle w:val="Pargrafdellista"/>
        <w:numPr>
          <w:ilvl w:val="0"/>
          <w:numId w:val="8"/>
        </w:numPr>
        <w:jc w:val="both"/>
        <w:rPr>
          <w:ins w:id="87" w:author="Ramon Puig Treserres" w:date="2021-11-18T14:25:00Z"/>
          <w:rFonts w:ascii="Times New Roman" w:eastAsia="Times New Roman" w:hAnsi="Times New Roman" w:cs="Times New Roman"/>
          <w:sz w:val="24"/>
          <w:szCs w:val="24"/>
        </w:rPr>
        <w:pPrChange w:id="88" w:author="Ramon Puig Treserres" w:date="2021-11-18T14:25:00Z">
          <w:pPr>
            <w:jc w:val="both"/>
          </w:pPr>
        </w:pPrChange>
      </w:pPr>
      <w:ins w:id="89" w:author="Ramon Puig Treserres" w:date="2021-11-18T14:23:00Z">
        <w:r>
          <w:rPr>
            <w:rFonts w:ascii="Times New Roman" w:eastAsia="Times New Roman" w:hAnsi="Times New Roman" w:cs="Times New Roman"/>
            <w:sz w:val="24"/>
            <w:szCs w:val="24"/>
          </w:rPr>
          <w:t>Con información del pa</w:t>
        </w:r>
      </w:ins>
      <w:ins w:id="90" w:author="Ramon Puig Treserres" w:date="2021-11-18T14:24:00Z">
        <w:r>
          <w:rPr>
            <w:rFonts w:ascii="Times New Roman" w:eastAsia="Times New Roman" w:hAnsi="Times New Roman" w:cs="Times New Roman"/>
            <w:sz w:val="24"/>
            <w:szCs w:val="24"/>
          </w:rPr>
          <w:t>ís de origen, etnia o raza</w:t>
        </w:r>
      </w:ins>
    </w:p>
    <w:p w14:paraId="7DF6B7B3" w14:textId="77777777" w:rsidR="004A0A6A" w:rsidRPr="004A0A6A" w:rsidRDefault="004A0A6A" w:rsidP="004A0A6A">
      <w:pPr>
        <w:pStyle w:val="Pargrafdellista"/>
        <w:rPr>
          <w:ins w:id="91" w:author="Ramon Puig Treserres" w:date="2021-11-18T14:25:00Z"/>
          <w:rFonts w:ascii="Times New Roman" w:eastAsia="Times New Roman" w:hAnsi="Times New Roman" w:cs="Times New Roman"/>
          <w:sz w:val="24"/>
          <w:szCs w:val="24"/>
          <w:rPrChange w:id="92" w:author="Ramon Puig Treserres" w:date="2021-11-18T14:25:00Z">
            <w:rPr>
              <w:ins w:id="93" w:author="Ramon Puig Treserres" w:date="2021-11-18T14:25:00Z"/>
            </w:rPr>
          </w:rPrChange>
        </w:rPr>
        <w:pPrChange w:id="94" w:author="Ramon Puig Treserres" w:date="2021-11-18T14:25:00Z">
          <w:pPr>
            <w:pStyle w:val="Pargrafdellista"/>
            <w:numPr>
              <w:numId w:val="8"/>
            </w:numPr>
            <w:ind w:hanging="360"/>
            <w:jc w:val="both"/>
          </w:pPr>
        </w:pPrChange>
      </w:pPr>
    </w:p>
    <w:p w14:paraId="4172CE35" w14:textId="388FC148" w:rsidR="002605A0" w:rsidRPr="004A0A6A" w:rsidRDefault="004A0A6A" w:rsidP="004A0A6A">
      <w:pPr>
        <w:pStyle w:val="Pargrafdellista"/>
        <w:numPr>
          <w:ilvl w:val="0"/>
          <w:numId w:val="8"/>
        </w:numPr>
        <w:jc w:val="both"/>
        <w:rPr>
          <w:rFonts w:ascii="Times New Roman" w:eastAsia="Times New Roman" w:hAnsi="Times New Roman" w:cs="Times New Roman"/>
          <w:sz w:val="24"/>
          <w:szCs w:val="24"/>
          <w:rPrChange w:id="95" w:author="Ramon Puig Treserres" w:date="2021-11-18T14:25:00Z">
            <w:rPr>
              <w:rFonts w:ascii="Times New Roman" w:eastAsia="Times New Roman" w:hAnsi="Times New Roman" w:cs="Times New Roman"/>
              <w:b/>
              <w:sz w:val="24"/>
              <w:szCs w:val="24"/>
            </w:rPr>
          </w:rPrChange>
        </w:rPr>
        <w:pPrChange w:id="96" w:author="Ramon Puig Treserres" w:date="2021-11-18T14:25:00Z">
          <w:pPr>
            <w:jc w:val="both"/>
          </w:pPr>
        </w:pPrChange>
      </w:pPr>
      <w:ins w:id="97" w:author="Ramon Puig Treserres" w:date="2021-11-18T14:24:00Z">
        <w:r w:rsidRPr="004A0A6A">
          <w:rPr>
            <w:rFonts w:ascii="Times New Roman" w:eastAsia="Times New Roman" w:hAnsi="Times New Roman" w:cs="Times New Roman"/>
            <w:sz w:val="24"/>
            <w:szCs w:val="24"/>
            <w:rPrChange w:id="98" w:author="Ramon Puig Treserres" w:date="2021-11-18T14:25:00Z">
              <w:rPr/>
            </w:rPrChange>
          </w:rPr>
          <w:t>Inclu</w:t>
        </w:r>
      </w:ins>
      <w:ins w:id="99" w:author="Ramon Puig Treserres" w:date="2021-11-18T14:25:00Z">
        <w:r w:rsidRPr="004A0A6A">
          <w:rPr>
            <w:rFonts w:ascii="Times New Roman" w:eastAsia="Times New Roman" w:hAnsi="Times New Roman" w:cs="Times New Roman"/>
            <w:sz w:val="24"/>
            <w:szCs w:val="24"/>
            <w:rPrChange w:id="100" w:author="Ramon Puig Treserres" w:date="2021-11-18T14:25:00Z">
              <w:rPr/>
            </w:rPrChange>
          </w:rPr>
          <w:t>i</w:t>
        </w:r>
      </w:ins>
      <w:ins w:id="101" w:author="Ramon Puig Treserres" w:date="2021-11-18T14:24:00Z">
        <w:r w:rsidRPr="004A0A6A">
          <w:rPr>
            <w:rFonts w:ascii="Times New Roman" w:eastAsia="Times New Roman" w:hAnsi="Times New Roman" w:cs="Times New Roman"/>
            <w:sz w:val="24"/>
            <w:szCs w:val="24"/>
            <w:rPrChange w:id="102" w:author="Ramon Puig Treserres" w:date="2021-11-18T14:25:00Z">
              <w:rPr/>
            </w:rPrChange>
          </w:rPr>
          <w:t xml:space="preserve">das </w:t>
        </w:r>
        <w:r w:rsidRPr="004A0A6A">
          <w:rPr>
            <w:rFonts w:ascii="Times New Roman" w:eastAsia="Times New Roman" w:hAnsi="Times New Roman" w:cs="Times New Roman"/>
            <w:sz w:val="24"/>
            <w:szCs w:val="24"/>
            <w:rPrChange w:id="103" w:author="Ramon Puig Treserres" w:date="2021-11-18T14:25:00Z">
              <w:rPr/>
            </w:rPrChange>
          </w:rPr>
          <w:t>en la base de datos de SIDIAP (Historia Clínica Electrónica-</w:t>
        </w:r>
        <w:proofErr w:type="spellStart"/>
        <w:r w:rsidRPr="004A0A6A">
          <w:rPr>
            <w:rFonts w:ascii="Times New Roman" w:eastAsia="Times New Roman" w:hAnsi="Times New Roman" w:cs="Times New Roman"/>
            <w:sz w:val="24"/>
            <w:szCs w:val="24"/>
            <w:rPrChange w:id="104" w:author="Ramon Puig Treserres" w:date="2021-11-18T14:25:00Z">
              <w:rPr/>
            </w:rPrChange>
          </w:rPr>
          <w:t>eCAP</w:t>
        </w:r>
        <w:proofErr w:type="spellEnd"/>
        <w:r w:rsidRPr="004A0A6A">
          <w:rPr>
            <w:rFonts w:ascii="Times New Roman" w:eastAsia="Times New Roman" w:hAnsi="Times New Roman" w:cs="Times New Roman"/>
            <w:sz w:val="24"/>
            <w:szCs w:val="24"/>
            <w:rPrChange w:id="105" w:author="Ramon Puig Treserres" w:date="2021-11-18T14:25:00Z">
              <w:rPr/>
            </w:rPrChange>
          </w:rPr>
          <w:t>) de Cataluña entre el 1/1/2010 y el 12/31/2019.</w:t>
        </w:r>
      </w:ins>
    </w:p>
    <w:p w14:paraId="2D93AE1E" w14:textId="59448F12" w:rsidR="00532EA3" w:rsidDel="006058EC" w:rsidRDefault="00532EA3" w:rsidP="006058EC">
      <w:pPr>
        <w:jc w:val="both"/>
        <w:rPr>
          <w:del w:id="106" w:author="Ramon Puig Treserres" w:date="2021-11-18T14:24:00Z"/>
          <w:rFonts w:ascii="Times New Roman" w:eastAsia="Times New Roman" w:hAnsi="Times New Roman" w:cs="Times New Roman"/>
          <w:b/>
          <w:sz w:val="24"/>
          <w:szCs w:val="24"/>
        </w:rPr>
      </w:pPr>
    </w:p>
    <w:p w14:paraId="158B89CC" w14:textId="28010F19" w:rsidR="00532EA3" w:rsidDel="006058EC" w:rsidRDefault="009F67C0">
      <w:pPr>
        <w:jc w:val="both"/>
        <w:rPr>
          <w:del w:id="107" w:author="Ramon Puig Treserres" w:date="2021-11-18T14:24:00Z"/>
          <w:rFonts w:ascii="Times New Roman" w:eastAsia="Times New Roman" w:hAnsi="Times New Roman" w:cs="Times New Roman"/>
          <w:b/>
          <w:sz w:val="24"/>
          <w:szCs w:val="24"/>
        </w:rPr>
      </w:pPr>
      <w:del w:id="108" w:author="Ramon Puig Treserres" w:date="2021-11-18T14:24:00Z">
        <w:r w:rsidDel="006058EC">
          <w:rPr>
            <w:rFonts w:ascii="Times New Roman" w:eastAsia="Times New Roman" w:hAnsi="Times New Roman" w:cs="Times New Roman"/>
            <w:b/>
            <w:sz w:val="24"/>
            <w:szCs w:val="24"/>
          </w:rPr>
          <w:delText xml:space="preserve">4.4. Período: </w:delText>
        </w:r>
      </w:del>
    </w:p>
    <w:p w14:paraId="253202DF" w14:textId="77777777" w:rsidR="00532EA3" w:rsidRDefault="00532EA3">
      <w:pPr>
        <w:jc w:val="both"/>
        <w:rPr>
          <w:rFonts w:ascii="Times New Roman" w:eastAsia="Times New Roman" w:hAnsi="Times New Roman" w:cs="Times New Roman"/>
          <w:sz w:val="24"/>
          <w:szCs w:val="24"/>
        </w:rPr>
      </w:pPr>
    </w:p>
    <w:p w14:paraId="4FD3CF80" w14:textId="69CF346A" w:rsidR="004A0A6A" w:rsidRPr="004A0A6A" w:rsidRDefault="004A0A6A" w:rsidP="004A0A6A">
      <w:pPr>
        <w:pStyle w:val="Senseespaiat"/>
        <w:rPr>
          <w:moveTo w:id="109" w:author="Ramon Puig Treserres" w:date="2021-11-18T14:28:00Z"/>
        </w:rPr>
        <w:pPrChange w:id="110" w:author="Ramon Puig Treserres" w:date="2021-11-18T14:30:00Z">
          <w:pPr>
            <w:jc w:val="both"/>
          </w:pPr>
        </w:pPrChange>
      </w:pPr>
      <w:moveToRangeStart w:id="111" w:author="Ramon Puig Treserres" w:date="2021-11-18T14:28:00Z" w:name="move88138106"/>
      <w:moveTo w:id="112" w:author="Ramon Puig Treserres" w:date="2021-11-18T14:28:00Z">
        <w:del w:id="113" w:author="Ramon Puig Treserres" w:date="2021-11-18T14:29:00Z">
          <w:r w:rsidRPr="004A0A6A" w:rsidDel="004A0A6A">
            <w:delText>4.11</w:delText>
          </w:r>
        </w:del>
      </w:moveTo>
      <w:ins w:id="114" w:author="Ramon Puig Treserres" w:date="2021-11-18T14:29:00Z">
        <w:r>
          <w:t>4.3.2.</w:t>
        </w:r>
      </w:ins>
      <w:moveTo w:id="115" w:author="Ramon Puig Treserres" w:date="2021-11-18T14:28:00Z">
        <w:del w:id="116" w:author="Ramon Puig Treserres" w:date="2021-11-18T14:29:00Z">
          <w:r w:rsidRPr="004A0A6A" w:rsidDel="004A0A6A">
            <w:delText>.</w:delText>
          </w:r>
        </w:del>
        <w:r w:rsidRPr="004A0A6A">
          <w:t xml:space="preserve"> Criterios de exclusión</w:t>
        </w:r>
        <w:del w:id="117" w:author="Ramon Puig Treserres" w:date="2021-11-18T14:30:00Z">
          <w:r w:rsidRPr="004A0A6A" w:rsidDel="004A0A6A">
            <w:delText xml:space="preserve"> (valorados previos a fecha índice):</w:delText>
          </w:r>
        </w:del>
      </w:moveTo>
    </w:p>
    <w:p w14:paraId="0BCC5079" w14:textId="77777777" w:rsidR="004A0A6A" w:rsidRPr="004A0A6A" w:rsidRDefault="004A0A6A" w:rsidP="004A0A6A">
      <w:pPr>
        <w:jc w:val="both"/>
        <w:rPr>
          <w:moveTo w:id="118" w:author="Ramon Puig Treserres" w:date="2021-11-18T14:28:00Z"/>
          <w:rFonts w:ascii="Times New Roman" w:eastAsia="Times New Roman" w:hAnsi="Times New Roman" w:cs="Times New Roman"/>
          <w:sz w:val="24"/>
          <w:szCs w:val="24"/>
        </w:rPr>
      </w:pPr>
    </w:p>
    <w:p w14:paraId="3837E5CF" w14:textId="32990755" w:rsidR="004A0A6A" w:rsidRPr="004A0A6A" w:rsidRDefault="004A0A6A" w:rsidP="004A0A6A">
      <w:pPr>
        <w:pStyle w:val="Pargrafdellista"/>
        <w:numPr>
          <w:ilvl w:val="0"/>
          <w:numId w:val="9"/>
        </w:numPr>
        <w:jc w:val="both"/>
        <w:rPr>
          <w:moveTo w:id="119" w:author="Ramon Puig Treserres" w:date="2021-11-18T14:28:00Z"/>
          <w:rFonts w:ascii="Times New Roman" w:eastAsia="Times New Roman" w:hAnsi="Times New Roman" w:cs="Times New Roman"/>
          <w:sz w:val="24"/>
          <w:szCs w:val="24"/>
          <w:rPrChange w:id="120" w:author="Ramon Puig Treserres" w:date="2021-11-18T14:30:00Z">
            <w:rPr>
              <w:moveTo w:id="121" w:author="Ramon Puig Treserres" w:date="2021-11-18T14:28:00Z"/>
            </w:rPr>
          </w:rPrChange>
        </w:rPr>
        <w:pPrChange w:id="122" w:author="Ramon Puig Treserres" w:date="2021-11-18T14:30:00Z">
          <w:pPr>
            <w:jc w:val="both"/>
          </w:pPr>
        </w:pPrChange>
      </w:pPr>
      <w:moveTo w:id="123" w:author="Ramon Puig Treserres" w:date="2021-11-18T14:28:00Z">
        <w:del w:id="124" w:author="Ramon Puig Treserres" w:date="2021-11-18T14:30:00Z">
          <w:r w:rsidRPr="004A0A6A" w:rsidDel="004A0A6A">
            <w:rPr>
              <w:rFonts w:ascii="Times New Roman" w:eastAsia="Times New Roman" w:hAnsi="Times New Roman" w:cs="Times New Roman"/>
              <w:sz w:val="24"/>
              <w:szCs w:val="24"/>
              <w:rPrChange w:id="125" w:author="Ramon Puig Treserres" w:date="2021-11-18T14:30:00Z">
                <w:rPr/>
              </w:rPrChange>
            </w:rPr>
            <w:delText>-</w:delText>
          </w:r>
        </w:del>
        <w:r w:rsidRPr="004A0A6A">
          <w:rPr>
            <w:rFonts w:ascii="Times New Roman" w:eastAsia="Times New Roman" w:hAnsi="Times New Roman" w:cs="Times New Roman"/>
            <w:sz w:val="24"/>
            <w:szCs w:val="24"/>
            <w:rPrChange w:id="126" w:author="Ramon Puig Treserres" w:date="2021-11-18T14:30:00Z">
              <w:rPr/>
            </w:rPrChange>
          </w:rPr>
          <w:t>Gestantes con diabetes mellitus tipo 1, tipo 2, secundaria (CIE-10: E8, E9, E10, E11 E14, E13).</w:t>
        </w:r>
      </w:moveTo>
    </w:p>
    <w:p w14:paraId="43B8C550" w14:textId="53780459" w:rsidR="004A0A6A" w:rsidRPr="004A0A6A" w:rsidRDefault="004A0A6A" w:rsidP="004A0A6A">
      <w:pPr>
        <w:pStyle w:val="Pargrafdellista"/>
        <w:numPr>
          <w:ilvl w:val="0"/>
          <w:numId w:val="9"/>
        </w:numPr>
        <w:jc w:val="both"/>
        <w:rPr>
          <w:ins w:id="127" w:author="Ramon Puig Treserres" w:date="2021-11-18T14:27:00Z"/>
          <w:rFonts w:ascii="Times New Roman" w:eastAsia="Times New Roman" w:hAnsi="Times New Roman" w:cs="Times New Roman"/>
          <w:sz w:val="24"/>
          <w:szCs w:val="24"/>
          <w:rPrChange w:id="128" w:author="Ramon Puig Treserres" w:date="2021-11-18T14:30:00Z">
            <w:rPr>
              <w:ins w:id="129" w:author="Ramon Puig Treserres" w:date="2021-11-18T14:27:00Z"/>
            </w:rPr>
          </w:rPrChange>
        </w:rPr>
        <w:pPrChange w:id="130" w:author="Ramon Puig Treserres" w:date="2021-11-18T14:30:00Z">
          <w:pPr>
            <w:jc w:val="both"/>
          </w:pPr>
        </w:pPrChange>
      </w:pPr>
      <w:moveTo w:id="131" w:author="Ramon Puig Treserres" w:date="2021-11-18T14:28:00Z">
        <w:del w:id="132" w:author="Ramon Puig Treserres" w:date="2021-11-18T14:30:00Z">
          <w:r w:rsidRPr="004A0A6A" w:rsidDel="004A0A6A">
            <w:rPr>
              <w:rFonts w:ascii="Times New Roman" w:eastAsia="Times New Roman" w:hAnsi="Times New Roman" w:cs="Times New Roman"/>
              <w:sz w:val="24"/>
              <w:szCs w:val="24"/>
              <w:rPrChange w:id="133" w:author="Ramon Puig Treserres" w:date="2021-11-18T14:30:00Z">
                <w:rPr/>
              </w:rPrChange>
            </w:rPr>
            <w:delText>-</w:delText>
          </w:r>
        </w:del>
        <w:r w:rsidRPr="004A0A6A">
          <w:rPr>
            <w:rFonts w:ascii="Times New Roman" w:eastAsia="Times New Roman" w:hAnsi="Times New Roman" w:cs="Times New Roman"/>
            <w:sz w:val="24"/>
            <w:szCs w:val="24"/>
            <w:rPrChange w:id="134" w:author="Ramon Puig Treserres" w:date="2021-11-18T14:30:00Z">
              <w:rPr/>
            </w:rPrChange>
          </w:rPr>
          <w:t xml:space="preserve">Gestantes en tratamiento con antidiabéticos iniciados previamente el diagnóstico de embarazo aunque no conste el diagnóstico de DM1 o DM2, a excepción de la </w:t>
        </w:r>
        <w:proofErr w:type="spellStart"/>
        <w:r w:rsidRPr="004A0A6A">
          <w:rPr>
            <w:rFonts w:ascii="Times New Roman" w:eastAsia="Times New Roman" w:hAnsi="Times New Roman" w:cs="Times New Roman"/>
            <w:sz w:val="24"/>
            <w:szCs w:val="24"/>
            <w:rPrChange w:id="135" w:author="Ramon Puig Treserres" w:date="2021-11-18T14:30:00Z">
              <w:rPr/>
            </w:rPrChange>
          </w:rPr>
          <w:t>metformina</w:t>
        </w:r>
        <w:proofErr w:type="spellEnd"/>
        <w:r w:rsidRPr="004A0A6A">
          <w:rPr>
            <w:rFonts w:ascii="Times New Roman" w:eastAsia="Times New Roman" w:hAnsi="Times New Roman" w:cs="Times New Roman"/>
            <w:sz w:val="24"/>
            <w:szCs w:val="24"/>
            <w:rPrChange w:id="136" w:author="Ramon Puig Treserres" w:date="2021-11-18T14:30:00Z">
              <w:rPr/>
            </w:rPrChange>
          </w:rPr>
          <w:t>.</w:t>
        </w:r>
      </w:moveTo>
      <w:moveToRangeEnd w:id="111"/>
    </w:p>
    <w:p w14:paraId="29E3EDE6" w14:textId="77777777" w:rsidR="004A0A6A" w:rsidRDefault="004A0A6A">
      <w:pPr>
        <w:jc w:val="both"/>
        <w:rPr>
          <w:ins w:id="137" w:author="Ramon Puig Treserres" w:date="2021-11-18T14:27:00Z"/>
          <w:rFonts w:ascii="Times New Roman" w:eastAsia="Times New Roman" w:hAnsi="Times New Roman" w:cs="Times New Roman"/>
          <w:sz w:val="24"/>
          <w:szCs w:val="24"/>
        </w:rPr>
      </w:pPr>
    </w:p>
    <w:p w14:paraId="0AA4DB7D" w14:textId="37CFAD30" w:rsidR="00532EA3" w:rsidDel="004A0A6A" w:rsidRDefault="009F67C0">
      <w:pPr>
        <w:jc w:val="both"/>
        <w:rPr>
          <w:del w:id="138" w:author="Ramon Puig Treserres" w:date="2021-11-18T14:25:00Z"/>
          <w:rFonts w:ascii="Times New Roman" w:eastAsia="Times New Roman" w:hAnsi="Times New Roman" w:cs="Times New Roman"/>
          <w:sz w:val="24"/>
          <w:szCs w:val="24"/>
        </w:rPr>
      </w:pPr>
      <w:del w:id="139" w:author="Ramon Puig Treserres" w:date="2021-11-18T14:25:00Z">
        <w:r w:rsidDel="004A0A6A">
          <w:rPr>
            <w:rFonts w:ascii="Times New Roman" w:eastAsia="Times New Roman" w:hAnsi="Times New Roman" w:cs="Times New Roman"/>
            <w:sz w:val="24"/>
            <w:szCs w:val="24"/>
          </w:rPr>
          <w:lastRenderedPageBreak/>
          <w:delText xml:space="preserve">Se utilizarán los datos registrados </w:delText>
        </w:r>
      </w:del>
      <w:del w:id="140" w:author="Ramon Puig Treserres" w:date="2021-11-18T14:24:00Z">
        <w:r w:rsidDel="004A0A6A">
          <w:rPr>
            <w:rFonts w:ascii="Times New Roman" w:eastAsia="Times New Roman" w:hAnsi="Times New Roman" w:cs="Times New Roman"/>
            <w:sz w:val="24"/>
            <w:szCs w:val="24"/>
          </w:rPr>
          <w:delText>en la base de datos de SIDIAP (Historia Clínica Electrónica-eCAP) de Cataluña entre el 1/1/2010 y el 12/31/2019.</w:delText>
        </w:r>
      </w:del>
    </w:p>
    <w:p w14:paraId="7184FFE8" w14:textId="4C0A7E0E" w:rsidR="00532EA3" w:rsidDel="004A0A6A" w:rsidRDefault="00532EA3">
      <w:pPr>
        <w:jc w:val="both"/>
        <w:rPr>
          <w:del w:id="141" w:author="Ramon Puig Treserres" w:date="2021-11-18T14:25:00Z"/>
          <w:rFonts w:ascii="Times New Roman" w:eastAsia="Times New Roman" w:hAnsi="Times New Roman" w:cs="Times New Roman"/>
          <w:sz w:val="24"/>
          <w:szCs w:val="24"/>
        </w:rPr>
      </w:pPr>
    </w:p>
    <w:p w14:paraId="165A5BA6" w14:textId="77777777" w:rsidR="00532EA3" w:rsidRDefault="00532EA3">
      <w:pPr>
        <w:jc w:val="both"/>
        <w:rPr>
          <w:rFonts w:ascii="Times New Roman" w:eastAsia="Times New Roman" w:hAnsi="Times New Roman" w:cs="Times New Roman"/>
          <w:sz w:val="24"/>
          <w:szCs w:val="24"/>
        </w:rPr>
      </w:pPr>
    </w:p>
    <w:p w14:paraId="237AA63B" w14:textId="7435752A" w:rsidR="00532EA3" w:rsidRDefault="009F67C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ins w:id="142" w:author="Ramon Puig Treserres" w:date="2021-11-18T14:30:00Z">
        <w:r w:rsidR="004A0A6A">
          <w:rPr>
            <w:rFonts w:ascii="Times New Roman" w:eastAsia="Times New Roman" w:hAnsi="Times New Roman" w:cs="Times New Roman"/>
            <w:b/>
            <w:sz w:val="24"/>
            <w:szCs w:val="24"/>
          </w:rPr>
          <w:t>4</w:t>
        </w:r>
      </w:ins>
      <w:del w:id="143" w:author="Ramon Puig Treserres" w:date="2021-11-18T14:30:00Z">
        <w:r w:rsidDel="004A0A6A">
          <w:rPr>
            <w:rFonts w:ascii="Times New Roman" w:eastAsia="Times New Roman" w:hAnsi="Times New Roman" w:cs="Times New Roman"/>
            <w:b/>
            <w:sz w:val="24"/>
            <w:szCs w:val="24"/>
          </w:rPr>
          <w:delText>5</w:delText>
        </w:r>
      </w:del>
      <w:r>
        <w:rPr>
          <w:rFonts w:ascii="Times New Roman" w:eastAsia="Times New Roman" w:hAnsi="Times New Roman" w:cs="Times New Roman"/>
          <w:b/>
          <w:sz w:val="24"/>
          <w:szCs w:val="24"/>
        </w:rPr>
        <w:t>. Población de estudio:</w:t>
      </w:r>
    </w:p>
    <w:p w14:paraId="3347DE61" w14:textId="77777777" w:rsidR="00532EA3" w:rsidRDefault="00532EA3">
      <w:pPr>
        <w:jc w:val="both"/>
        <w:rPr>
          <w:rFonts w:ascii="Times New Roman" w:eastAsia="Times New Roman" w:hAnsi="Times New Roman" w:cs="Times New Roman"/>
          <w:sz w:val="24"/>
          <w:szCs w:val="24"/>
        </w:rPr>
      </w:pPr>
    </w:p>
    <w:p w14:paraId="672B0AE0" w14:textId="77777777" w:rsidR="00532EA3" w:rsidRDefault="009F67C0">
      <w:pPr>
        <w:jc w:val="both"/>
        <w:rPr>
          <w:rFonts w:ascii="Times New Roman" w:eastAsia="Times New Roman" w:hAnsi="Times New Roman" w:cs="Times New Roman"/>
          <w:b/>
          <w:strike/>
          <w:sz w:val="24"/>
          <w:szCs w:val="24"/>
        </w:rPr>
      </w:pPr>
      <w:r>
        <w:rPr>
          <w:rFonts w:ascii="Times New Roman" w:eastAsia="Times New Roman" w:hAnsi="Times New Roman" w:cs="Times New Roman"/>
          <w:sz w:val="24"/>
          <w:szCs w:val="24"/>
        </w:rPr>
        <w:t>La población de estudio estará formada por mujeres gestantes atendidas y seguidas durante la gestación a CASSIR de Cataluña a los que se les realiza el test de cribado de diabetes gestacional.</w:t>
      </w:r>
      <w:r>
        <w:rPr>
          <w:rFonts w:ascii="Times New Roman" w:eastAsia="Times New Roman" w:hAnsi="Times New Roman" w:cs="Times New Roman"/>
          <w:b/>
          <w:strike/>
          <w:sz w:val="24"/>
          <w:szCs w:val="24"/>
        </w:rPr>
        <w:t xml:space="preserve"> </w:t>
      </w:r>
    </w:p>
    <w:p w14:paraId="794D12D5" w14:textId="77777777" w:rsidR="00532EA3" w:rsidRDefault="00532EA3">
      <w:pPr>
        <w:jc w:val="both"/>
        <w:rPr>
          <w:rFonts w:ascii="Times New Roman" w:eastAsia="Times New Roman" w:hAnsi="Times New Roman" w:cs="Times New Roman"/>
          <w:b/>
          <w:strike/>
          <w:sz w:val="24"/>
          <w:szCs w:val="24"/>
        </w:rPr>
      </w:pPr>
    </w:p>
    <w:p w14:paraId="1CD85EF5" w14:textId="77777777" w:rsidR="00532EA3" w:rsidRDefault="00532EA3">
      <w:pPr>
        <w:jc w:val="both"/>
        <w:rPr>
          <w:ins w:id="144" w:author="Ramon Puig Treserres" w:date="2021-11-18T13:29:00Z"/>
          <w:rFonts w:ascii="Times New Roman" w:eastAsia="Times New Roman" w:hAnsi="Times New Roman" w:cs="Times New Roman"/>
          <w:b/>
          <w:sz w:val="24"/>
          <w:szCs w:val="24"/>
        </w:rPr>
      </w:pPr>
    </w:p>
    <w:p w14:paraId="3AB87333" w14:textId="77777777" w:rsidR="00ED23A7" w:rsidRDefault="00ED23A7">
      <w:pPr>
        <w:jc w:val="both"/>
        <w:rPr>
          <w:ins w:id="145" w:author="Ramon Puig Treserres" w:date="2021-11-18T13:29:00Z"/>
          <w:rFonts w:ascii="Times New Roman" w:eastAsia="Times New Roman" w:hAnsi="Times New Roman" w:cs="Times New Roman"/>
          <w:b/>
          <w:sz w:val="24"/>
          <w:szCs w:val="24"/>
        </w:rPr>
      </w:pPr>
    </w:p>
    <w:p w14:paraId="4AE08E96" w14:textId="77777777" w:rsidR="00ED23A7" w:rsidRDefault="00ED23A7">
      <w:pPr>
        <w:jc w:val="both"/>
        <w:rPr>
          <w:rFonts w:ascii="Times New Roman" w:eastAsia="Times New Roman" w:hAnsi="Times New Roman" w:cs="Times New Roman"/>
          <w:b/>
          <w:sz w:val="24"/>
          <w:szCs w:val="24"/>
        </w:rPr>
      </w:pPr>
    </w:p>
    <w:p w14:paraId="33BF8DEF" w14:textId="2B45EE61" w:rsidR="00532EA3" w:rsidRDefault="009F67C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del w:id="146" w:author="Ramon Puig Treserres" w:date="2021-11-18T14:30:00Z">
        <w:r w:rsidDel="004A0A6A">
          <w:rPr>
            <w:rFonts w:ascii="Times New Roman" w:eastAsia="Times New Roman" w:hAnsi="Times New Roman" w:cs="Times New Roman"/>
            <w:b/>
            <w:sz w:val="24"/>
            <w:szCs w:val="24"/>
          </w:rPr>
          <w:delText>6</w:delText>
        </w:r>
      </w:del>
      <w:ins w:id="147" w:author="Ramon Puig Treserres" w:date="2021-11-18T14:30:00Z">
        <w:r w:rsidR="004A0A6A">
          <w:rPr>
            <w:rFonts w:ascii="Times New Roman" w:eastAsia="Times New Roman" w:hAnsi="Times New Roman" w:cs="Times New Roman"/>
            <w:b/>
            <w:sz w:val="24"/>
            <w:szCs w:val="24"/>
          </w:rPr>
          <w:t>5</w:t>
        </w:r>
      </w:ins>
      <w:r>
        <w:rPr>
          <w:rFonts w:ascii="Times New Roman" w:eastAsia="Times New Roman" w:hAnsi="Times New Roman" w:cs="Times New Roman"/>
          <w:b/>
          <w:sz w:val="24"/>
          <w:szCs w:val="24"/>
        </w:rPr>
        <w:t>. Definición de las poblaciones</w:t>
      </w:r>
    </w:p>
    <w:p w14:paraId="56B4D4C0" w14:textId="77777777" w:rsidR="00532EA3" w:rsidRDefault="00532EA3">
      <w:pPr>
        <w:rPr>
          <w:rFonts w:ascii="Times New Roman" w:eastAsia="Times New Roman" w:hAnsi="Times New Roman" w:cs="Times New Roman"/>
          <w:b/>
          <w:sz w:val="24"/>
          <w:szCs w:val="24"/>
        </w:rPr>
      </w:pPr>
    </w:p>
    <w:p w14:paraId="7252BC2A" w14:textId="4F519D12" w:rsidR="00532EA3" w:rsidRDefault="00C74F80">
      <w:pPr>
        <w:jc w:val="both"/>
        <w:rPr>
          <w:ins w:id="148" w:author="Ramon Puig Treserres" w:date="2021-11-18T11:33:00Z"/>
          <w:rFonts w:ascii="Times New Roman" w:eastAsia="Times New Roman" w:hAnsi="Times New Roman" w:cs="Times New Roman"/>
          <w:sz w:val="24"/>
          <w:szCs w:val="24"/>
        </w:rPr>
      </w:pPr>
      <w:ins w:id="149" w:author="Ramon Puig Treserres" w:date="2021-11-18T11:31:00Z">
        <w:r>
          <w:rPr>
            <w:rFonts w:ascii="Times New Roman" w:eastAsia="Times New Roman" w:hAnsi="Times New Roman" w:cs="Times New Roman"/>
            <w:sz w:val="24"/>
            <w:szCs w:val="24"/>
          </w:rPr>
          <w:t xml:space="preserve">A partir </w:t>
        </w:r>
      </w:ins>
      <w:ins w:id="150" w:author="Ramon Puig Treserres" w:date="2021-11-18T13:59:00Z">
        <w:r w:rsidR="00E5769A">
          <w:rPr>
            <w:rFonts w:ascii="Times New Roman" w:eastAsia="Times New Roman" w:hAnsi="Times New Roman" w:cs="Times New Roman"/>
            <w:sz w:val="24"/>
            <w:szCs w:val="24"/>
          </w:rPr>
          <w:t xml:space="preserve">de los episodios de embarazo se identificará </w:t>
        </w:r>
      </w:ins>
      <w:ins w:id="151" w:author="Ramon Puig Treserres" w:date="2021-11-18T11:31:00Z">
        <w:r>
          <w:rPr>
            <w:rFonts w:ascii="Times New Roman" w:eastAsia="Times New Roman" w:hAnsi="Times New Roman" w:cs="Times New Roman"/>
            <w:sz w:val="24"/>
            <w:szCs w:val="24"/>
          </w:rPr>
          <w:t xml:space="preserve">las mujeres gestantes </w:t>
        </w:r>
      </w:ins>
      <w:ins w:id="152" w:author="Ramon Puig Treserres" w:date="2021-11-18T14:00:00Z">
        <w:r w:rsidR="00E5769A">
          <w:rPr>
            <w:rFonts w:ascii="Times New Roman" w:eastAsia="Times New Roman" w:hAnsi="Times New Roman" w:cs="Times New Roman"/>
            <w:sz w:val="24"/>
            <w:szCs w:val="24"/>
          </w:rPr>
          <w:t xml:space="preserve">que provengan de países </w:t>
        </w:r>
      </w:ins>
      <w:ins w:id="153" w:author="Ramon Puig Treserres" w:date="2021-11-18T11:31:00Z">
        <w:r>
          <w:rPr>
            <w:rFonts w:ascii="Times New Roman" w:eastAsia="Times New Roman" w:hAnsi="Times New Roman" w:cs="Times New Roman"/>
            <w:sz w:val="24"/>
            <w:szCs w:val="24"/>
          </w:rPr>
          <w:t>de</w:t>
        </w:r>
      </w:ins>
      <w:ins w:id="154" w:author="Ramon Puig Treserres" w:date="2021-11-18T14:00:00Z">
        <w:r w:rsidR="00E5769A">
          <w:rPr>
            <w:rFonts w:ascii="Times New Roman" w:eastAsia="Times New Roman" w:hAnsi="Times New Roman" w:cs="Times New Roman"/>
            <w:sz w:val="24"/>
            <w:szCs w:val="24"/>
          </w:rPr>
          <w:t xml:space="preserve"> </w:t>
        </w:r>
      </w:ins>
      <w:ins w:id="155" w:author="Ramon Puig Treserres" w:date="2021-11-18T11:31:00Z">
        <w:r>
          <w:rPr>
            <w:rFonts w:ascii="Times New Roman" w:eastAsia="Times New Roman" w:hAnsi="Times New Roman" w:cs="Times New Roman"/>
            <w:sz w:val="24"/>
            <w:szCs w:val="24"/>
          </w:rPr>
          <w:t>origen</w:t>
        </w:r>
      </w:ins>
      <w:ins w:id="156" w:author="Ramon Puig Treserres" w:date="2021-11-18T14:00:00Z">
        <w:r w:rsidR="00E5769A">
          <w:rPr>
            <w:rFonts w:ascii="Times New Roman" w:eastAsia="Times New Roman" w:hAnsi="Times New Roman" w:cs="Times New Roman"/>
            <w:sz w:val="24"/>
            <w:szCs w:val="24"/>
          </w:rPr>
          <w:t xml:space="preserve"> con una mayoría de poblaci</w:t>
        </w:r>
      </w:ins>
      <w:ins w:id="157" w:author="Ramon Puig Treserres" w:date="2021-11-18T14:01:00Z">
        <w:r w:rsidR="00E5769A">
          <w:rPr>
            <w:rFonts w:ascii="Times New Roman" w:eastAsia="Times New Roman" w:hAnsi="Times New Roman" w:cs="Times New Roman"/>
            <w:sz w:val="24"/>
            <w:szCs w:val="24"/>
          </w:rPr>
          <w:t>ón musulmana (</w:t>
        </w:r>
      </w:ins>
      <w:ins w:id="158" w:author="Ramon Puig Treserres" w:date="2021-11-18T14:07:00Z">
        <w:r w:rsidR="00B95E40">
          <w:rPr>
            <w:rFonts w:ascii="Times New Roman" w:eastAsia="Times New Roman" w:hAnsi="Times New Roman" w:cs="Times New Roman"/>
            <w:sz w:val="24"/>
            <w:szCs w:val="24"/>
          </w:rPr>
          <w:t xml:space="preserve">apartado </w:t>
        </w:r>
      </w:ins>
      <w:ins w:id="159" w:author="Ramon Puig Treserres" w:date="2021-11-18T14:18:00Z">
        <w:r w:rsidR="006058EC">
          <w:rPr>
            <w:rFonts w:ascii="Times New Roman" w:eastAsia="Times New Roman" w:hAnsi="Times New Roman" w:cs="Times New Roman"/>
            <w:sz w:val="24"/>
            <w:szCs w:val="24"/>
          </w:rPr>
          <w:t>4.7</w:t>
        </w:r>
      </w:ins>
      <w:ins w:id="160" w:author="Ramon Puig Treserres" w:date="2021-11-18T14:01:00Z">
        <w:r w:rsidR="00E5769A">
          <w:rPr>
            <w:rFonts w:ascii="Times New Roman" w:eastAsia="Times New Roman" w:hAnsi="Times New Roman" w:cs="Times New Roman"/>
            <w:sz w:val="24"/>
            <w:szCs w:val="24"/>
          </w:rPr>
          <w:t xml:space="preserve">). Cada episodio se </w:t>
        </w:r>
      </w:ins>
      <w:ins w:id="161" w:author="Ramon Puig Treserres" w:date="2021-11-18T14:02:00Z">
        <w:r w:rsidR="00E5769A">
          <w:rPr>
            <w:rFonts w:ascii="Times New Roman" w:eastAsia="Times New Roman" w:hAnsi="Times New Roman" w:cs="Times New Roman"/>
            <w:sz w:val="24"/>
            <w:szCs w:val="24"/>
          </w:rPr>
          <w:t>clasificará</w:t>
        </w:r>
      </w:ins>
      <w:ins w:id="162" w:author="Ramon Puig Treserres" w:date="2021-11-18T14:01:00Z">
        <w:r w:rsidR="00E5769A">
          <w:rPr>
            <w:rFonts w:ascii="Times New Roman" w:eastAsia="Times New Roman" w:hAnsi="Times New Roman" w:cs="Times New Roman"/>
            <w:sz w:val="24"/>
            <w:szCs w:val="24"/>
          </w:rPr>
          <w:t xml:space="preserve"> en dos grupos en funci</w:t>
        </w:r>
      </w:ins>
      <w:ins w:id="163" w:author="Ramon Puig Treserres" w:date="2021-11-18T14:02:00Z">
        <w:r w:rsidR="00E5769A">
          <w:rPr>
            <w:rFonts w:ascii="Times New Roman" w:eastAsia="Times New Roman" w:hAnsi="Times New Roman" w:cs="Times New Roman"/>
            <w:sz w:val="24"/>
            <w:szCs w:val="24"/>
          </w:rPr>
          <w:t xml:space="preserve">ón de si </w:t>
        </w:r>
      </w:ins>
      <w:ins w:id="164" w:author="Ramon Puig Treserres" w:date="2021-11-18T14:01:00Z">
        <w:r w:rsidR="00E5769A">
          <w:rPr>
            <w:rFonts w:ascii="Times New Roman" w:eastAsia="Times New Roman" w:hAnsi="Times New Roman" w:cs="Times New Roman"/>
            <w:sz w:val="24"/>
            <w:szCs w:val="24"/>
          </w:rPr>
          <w:t xml:space="preserve"> </w:t>
        </w:r>
      </w:ins>
      <w:ins w:id="165" w:author="Ramon Puig Treserres" w:date="2021-11-18T14:02:00Z">
        <w:r w:rsidR="00E5769A">
          <w:rPr>
            <w:rFonts w:ascii="Times New Roman" w:eastAsia="Times New Roman" w:hAnsi="Times New Roman" w:cs="Times New Roman"/>
            <w:sz w:val="24"/>
            <w:szCs w:val="24"/>
          </w:rPr>
          <w:t xml:space="preserve">el periodo de embarazo </w:t>
        </w:r>
      </w:ins>
      <w:ins w:id="166" w:author="Ramon Puig Treserres" w:date="2021-11-18T14:09:00Z">
        <w:r w:rsidR="00B95E40">
          <w:rPr>
            <w:rFonts w:ascii="Times New Roman" w:eastAsia="Times New Roman" w:hAnsi="Times New Roman" w:cs="Times New Roman"/>
            <w:sz w:val="24"/>
            <w:szCs w:val="24"/>
          </w:rPr>
          <w:t xml:space="preserve">y </w:t>
        </w:r>
        <w:proofErr w:type="spellStart"/>
        <w:r w:rsidR="00B95E40">
          <w:rPr>
            <w:rFonts w:ascii="Times New Roman" w:eastAsia="Times New Roman" w:hAnsi="Times New Roman" w:cs="Times New Roman"/>
            <w:sz w:val="24"/>
            <w:szCs w:val="24"/>
          </w:rPr>
          <w:t>cribage</w:t>
        </w:r>
        <w:proofErr w:type="spellEnd"/>
        <w:r w:rsidR="00B95E40">
          <w:rPr>
            <w:rFonts w:ascii="Times New Roman" w:eastAsia="Times New Roman" w:hAnsi="Times New Roman" w:cs="Times New Roman"/>
            <w:sz w:val="24"/>
            <w:szCs w:val="24"/>
          </w:rPr>
          <w:t xml:space="preserve"> </w:t>
        </w:r>
      </w:ins>
      <w:ins w:id="167" w:author="Ramon Puig Treserres" w:date="2021-11-18T14:28:00Z">
        <w:r w:rsidR="004A0A6A">
          <w:rPr>
            <w:rFonts w:ascii="Times New Roman" w:eastAsia="Times New Roman" w:hAnsi="Times New Roman" w:cs="Times New Roman"/>
            <w:sz w:val="24"/>
            <w:szCs w:val="24"/>
          </w:rPr>
          <w:t xml:space="preserve">de DMG </w:t>
        </w:r>
      </w:ins>
      <w:ins w:id="168" w:author="Ramon Puig Treserres" w:date="2021-11-18T14:09:00Z">
        <w:r w:rsidR="00B95E40">
          <w:rPr>
            <w:rFonts w:ascii="Times New Roman" w:eastAsia="Times New Roman" w:hAnsi="Times New Roman" w:cs="Times New Roman"/>
            <w:sz w:val="24"/>
            <w:szCs w:val="24"/>
          </w:rPr>
          <w:t>coincide con el</w:t>
        </w:r>
      </w:ins>
      <w:ins w:id="169" w:author="Ramon Puig Treserres" w:date="2021-11-18T14:02:00Z">
        <w:r w:rsidR="00E5769A">
          <w:rPr>
            <w:rFonts w:ascii="Times New Roman" w:eastAsia="Times New Roman" w:hAnsi="Times New Roman" w:cs="Times New Roman"/>
            <w:sz w:val="24"/>
            <w:szCs w:val="24"/>
          </w:rPr>
          <w:t xml:space="preserve"> mismo periodo del ramadán. </w:t>
        </w:r>
      </w:ins>
    </w:p>
    <w:p w14:paraId="0606D249" w14:textId="77777777" w:rsidR="00C74F80" w:rsidRDefault="00C74F80">
      <w:pPr>
        <w:jc w:val="both"/>
        <w:rPr>
          <w:ins w:id="170" w:author="Ramon Puig Treserres" w:date="2021-11-18T11:33:00Z"/>
          <w:rFonts w:ascii="Times New Roman" w:eastAsia="Times New Roman" w:hAnsi="Times New Roman" w:cs="Times New Roman"/>
          <w:sz w:val="24"/>
          <w:szCs w:val="24"/>
        </w:rPr>
      </w:pPr>
    </w:p>
    <w:p w14:paraId="429B8E43" w14:textId="64F1D17F" w:rsidR="008D5FD6" w:rsidRDefault="00C74F80" w:rsidP="008D5FD6">
      <w:pPr>
        <w:pStyle w:val="Pargrafdellista"/>
        <w:numPr>
          <w:ilvl w:val="0"/>
          <w:numId w:val="7"/>
        </w:numPr>
        <w:rPr>
          <w:ins w:id="171" w:author="Ramon Puig Treserres" w:date="2021-11-18T14:07:00Z"/>
          <w:rFonts w:ascii="Times New Roman" w:eastAsia="Times New Roman" w:hAnsi="Times New Roman" w:cs="Times New Roman"/>
          <w:sz w:val="24"/>
          <w:szCs w:val="24"/>
        </w:rPr>
        <w:pPrChange w:id="172" w:author="Ramon Puig Treserres" w:date="2021-11-18T11:40:00Z">
          <w:pPr>
            <w:jc w:val="both"/>
          </w:pPr>
        </w:pPrChange>
      </w:pPr>
      <w:ins w:id="173" w:author="Ramon Puig Treserres" w:date="2021-11-18T11:40:00Z">
        <w:r>
          <w:rPr>
            <w:rFonts w:ascii="Times New Roman" w:eastAsia="Times New Roman" w:hAnsi="Times New Roman" w:cs="Times New Roman"/>
            <w:sz w:val="24"/>
            <w:szCs w:val="24"/>
          </w:rPr>
          <w:t xml:space="preserve">Grupo </w:t>
        </w:r>
      </w:ins>
      <w:ins w:id="174" w:author="Ramon Puig Treserres" w:date="2021-11-18T11:47:00Z">
        <w:r w:rsidR="008D5FD6">
          <w:rPr>
            <w:rFonts w:ascii="Times New Roman" w:eastAsia="Times New Roman" w:hAnsi="Times New Roman" w:cs="Times New Roman"/>
            <w:sz w:val="24"/>
            <w:szCs w:val="24"/>
          </w:rPr>
          <w:t>RAM</w:t>
        </w:r>
      </w:ins>
      <w:ins w:id="175" w:author="Ramon Puig Treserres" w:date="2021-11-18T11:40:00Z">
        <w:r>
          <w:rPr>
            <w:rFonts w:ascii="Times New Roman" w:eastAsia="Times New Roman" w:hAnsi="Times New Roman" w:cs="Times New Roman"/>
            <w:sz w:val="24"/>
            <w:szCs w:val="24"/>
          </w:rPr>
          <w:t xml:space="preserve">: </w:t>
        </w:r>
      </w:ins>
      <w:ins w:id="176" w:author="Ramon Puig Treserres" w:date="2021-11-18T14:19:00Z">
        <w:r w:rsidR="006058EC">
          <w:rPr>
            <w:rFonts w:ascii="Times New Roman" w:eastAsia="Times New Roman" w:hAnsi="Times New Roman" w:cs="Times New Roman"/>
            <w:sz w:val="24"/>
            <w:szCs w:val="24"/>
          </w:rPr>
          <w:t>Si el e</w:t>
        </w:r>
      </w:ins>
      <w:ins w:id="177" w:author="Ramon Puig Treserres" w:date="2021-11-18T14:03:00Z">
        <w:r w:rsidR="00E5769A">
          <w:rPr>
            <w:rFonts w:ascii="Times New Roman" w:eastAsia="Times New Roman" w:hAnsi="Times New Roman" w:cs="Times New Roman"/>
            <w:sz w:val="24"/>
            <w:szCs w:val="24"/>
          </w:rPr>
          <w:t xml:space="preserve">pisodio de embarazo </w:t>
        </w:r>
      </w:ins>
      <w:ins w:id="178" w:author="Ramon Puig Treserres" w:date="2021-11-18T14:14:00Z">
        <w:r w:rsidR="006058EC">
          <w:rPr>
            <w:rFonts w:ascii="Times New Roman" w:eastAsia="Times New Roman" w:hAnsi="Times New Roman" w:cs="Times New Roman"/>
            <w:sz w:val="24"/>
            <w:szCs w:val="24"/>
          </w:rPr>
          <w:t xml:space="preserve">y cribado de DMG </w:t>
        </w:r>
      </w:ins>
      <w:ins w:id="179" w:author="Ramon Puig Treserres" w:date="2021-11-18T14:04:00Z">
        <w:r w:rsidR="00B95E40">
          <w:rPr>
            <w:rFonts w:ascii="Times New Roman" w:eastAsia="Times New Roman" w:hAnsi="Times New Roman" w:cs="Times New Roman"/>
            <w:sz w:val="24"/>
            <w:szCs w:val="24"/>
          </w:rPr>
          <w:t xml:space="preserve">con </w:t>
        </w:r>
      </w:ins>
      <w:ins w:id="180" w:author="Ramon Puig Treserres" w:date="2021-11-18T14:03:00Z">
        <w:r w:rsidR="00E5769A">
          <w:rPr>
            <w:rFonts w:ascii="Times New Roman" w:eastAsia="Times New Roman" w:hAnsi="Times New Roman" w:cs="Times New Roman"/>
            <w:sz w:val="24"/>
            <w:szCs w:val="24"/>
          </w:rPr>
          <w:t xml:space="preserve">potencial practica del </w:t>
        </w:r>
      </w:ins>
      <w:ins w:id="181" w:author="Ramon Puig Treserres" w:date="2021-11-18T11:35:00Z">
        <w:r w:rsidRPr="002605A0">
          <w:rPr>
            <w:rFonts w:ascii="Times New Roman" w:eastAsia="Times New Roman" w:hAnsi="Times New Roman" w:cs="Times New Roman"/>
            <w:sz w:val="24"/>
            <w:szCs w:val="24"/>
          </w:rPr>
          <w:t>Ramad</w:t>
        </w:r>
        <w:r>
          <w:rPr>
            <w:rFonts w:ascii="Times New Roman" w:eastAsia="Times New Roman" w:hAnsi="Times New Roman" w:cs="Times New Roman"/>
            <w:sz w:val="24"/>
            <w:szCs w:val="24"/>
          </w:rPr>
          <w:t>á</w:t>
        </w:r>
        <w:r w:rsidRPr="00C74F80">
          <w:rPr>
            <w:rFonts w:ascii="Times New Roman" w:eastAsia="Times New Roman" w:hAnsi="Times New Roman" w:cs="Times New Roman"/>
            <w:sz w:val="24"/>
            <w:szCs w:val="24"/>
            <w:rPrChange w:id="182" w:author="Ramon Puig Treserres" w:date="2021-11-18T11:35:00Z">
              <w:rPr/>
            </w:rPrChange>
          </w:rPr>
          <w:t xml:space="preserve">n durante su gestación </w:t>
        </w:r>
      </w:ins>
      <w:ins w:id="183" w:author="Ramon Puig Treserres" w:date="2021-11-18T14:10:00Z">
        <w:r w:rsidR="00B95E40">
          <w:rPr>
            <w:rFonts w:ascii="Times New Roman" w:eastAsia="Times New Roman" w:hAnsi="Times New Roman" w:cs="Times New Roman"/>
            <w:sz w:val="24"/>
            <w:szCs w:val="24"/>
          </w:rPr>
          <w:t xml:space="preserve">coincide con el mismo </w:t>
        </w:r>
      </w:ins>
      <w:ins w:id="184" w:author="Ramon Puig Treserres" w:date="2021-11-18T14:07:00Z">
        <w:r w:rsidR="00B95E40">
          <w:rPr>
            <w:rFonts w:ascii="Times New Roman" w:eastAsia="Times New Roman" w:hAnsi="Times New Roman" w:cs="Times New Roman"/>
            <w:sz w:val="24"/>
            <w:szCs w:val="24"/>
          </w:rPr>
          <w:t xml:space="preserve">periodo de </w:t>
        </w:r>
      </w:ins>
      <w:ins w:id="185" w:author="Ramon Puig Treserres" w:date="2021-11-18T14:08:00Z">
        <w:r w:rsidR="00B95E40">
          <w:rPr>
            <w:rFonts w:ascii="Times New Roman" w:eastAsia="Times New Roman" w:hAnsi="Times New Roman" w:cs="Times New Roman"/>
            <w:sz w:val="24"/>
            <w:szCs w:val="24"/>
          </w:rPr>
          <w:t>Ramadán</w:t>
        </w:r>
      </w:ins>
      <w:ins w:id="186" w:author="Ramon Puig Treserres" w:date="2021-11-18T14:07:00Z">
        <w:r w:rsidR="00B95E40">
          <w:rPr>
            <w:rFonts w:ascii="Times New Roman" w:eastAsia="Times New Roman" w:hAnsi="Times New Roman" w:cs="Times New Roman"/>
            <w:sz w:val="24"/>
            <w:szCs w:val="24"/>
          </w:rPr>
          <w:t xml:space="preserve"> (</w:t>
        </w:r>
      </w:ins>
      <w:ins w:id="187" w:author="Ramon Puig Treserres" w:date="2021-11-18T14:29:00Z">
        <w:r w:rsidR="004A0A6A">
          <w:rPr>
            <w:rFonts w:ascii="Times New Roman" w:eastAsia="Times New Roman" w:hAnsi="Times New Roman" w:cs="Times New Roman"/>
            <w:sz w:val="24"/>
            <w:szCs w:val="24"/>
          </w:rPr>
          <w:t xml:space="preserve">ver </w:t>
        </w:r>
      </w:ins>
      <w:ins w:id="188" w:author="Ramon Puig Treserres" w:date="2021-11-18T14:07:00Z">
        <w:r w:rsidR="00B95E40">
          <w:rPr>
            <w:rFonts w:ascii="Times New Roman" w:eastAsia="Times New Roman" w:hAnsi="Times New Roman" w:cs="Times New Roman"/>
            <w:sz w:val="24"/>
            <w:szCs w:val="24"/>
          </w:rPr>
          <w:t>apartado</w:t>
        </w:r>
      </w:ins>
      <w:ins w:id="189" w:author="Ramon Puig Treserres" w:date="2021-11-18T14:08:00Z">
        <w:r w:rsidR="00B95E40">
          <w:rPr>
            <w:rFonts w:ascii="Times New Roman" w:eastAsia="Times New Roman" w:hAnsi="Times New Roman" w:cs="Times New Roman"/>
            <w:sz w:val="24"/>
            <w:szCs w:val="24"/>
          </w:rPr>
          <w:t xml:space="preserve"> </w:t>
        </w:r>
      </w:ins>
      <w:ins w:id="190" w:author="Ramon Puig Treserres" w:date="2021-11-18T14:19:00Z">
        <w:r w:rsidR="006058EC">
          <w:rPr>
            <w:rFonts w:ascii="Times New Roman" w:eastAsia="Times New Roman" w:hAnsi="Times New Roman" w:cs="Times New Roman"/>
            <w:sz w:val="24"/>
            <w:szCs w:val="24"/>
          </w:rPr>
          <w:t>4.8</w:t>
        </w:r>
      </w:ins>
      <w:ins w:id="191" w:author="Ramon Puig Treserres" w:date="2021-11-18T14:07:00Z">
        <w:r w:rsidR="00B95E40">
          <w:rPr>
            <w:rFonts w:ascii="Times New Roman" w:eastAsia="Times New Roman" w:hAnsi="Times New Roman" w:cs="Times New Roman"/>
            <w:sz w:val="24"/>
            <w:szCs w:val="24"/>
          </w:rPr>
          <w:t>)</w:t>
        </w:r>
      </w:ins>
      <w:ins w:id="192" w:author="Ramon Puig Treserres" w:date="2021-11-18T14:06:00Z">
        <w:r w:rsidR="00B95E40">
          <w:rPr>
            <w:rFonts w:ascii="Times New Roman" w:eastAsia="Times New Roman" w:hAnsi="Times New Roman" w:cs="Times New Roman"/>
            <w:sz w:val="24"/>
            <w:szCs w:val="24"/>
          </w:rPr>
          <w:t>.</w:t>
        </w:r>
      </w:ins>
    </w:p>
    <w:p w14:paraId="2AB82CA0" w14:textId="77777777" w:rsidR="00B95E40" w:rsidRDefault="00B95E40" w:rsidP="00B95E40">
      <w:pPr>
        <w:pStyle w:val="Pargrafdellista"/>
        <w:ind w:left="1080"/>
        <w:rPr>
          <w:ins w:id="193" w:author="Ramon Puig Treserres" w:date="2021-11-18T14:06:00Z"/>
          <w:rFonts w:ascii="Times New Roman" w:eastAsia="Times New Roman" w:hAnsi="Times New Roman" w:cs="Times New Roman"/>
          <w:sz w:val="24"/>
          <w:szCs w:val="24"/>
        </w:rPr>
        <w:pPrChange w:id="194" w:author="Ramon Puig Treserres" w:date="2021-11-18T14:07:00Z">
          <w:pPr>
            <w:jc w:val="both"/>
          </w:pPr>
        </w:pPrChange>
      </w:pPr>
    </w:p>
    <w:p w14:paraId="32C8C420" w14:textId="116AE902" w:rsidR="00B95E40" w:rsidRDefault="00B95E40" w:rsidP="008D5FD6">
      <w:pPr>
        <w:pStyle w:val="Pargrafdellista"/>
        <w:numPr>
          <w:ilvl w:val="0"/>
          <w:numId w:val="7"/>
        </w:numPr>
        <w:rPr>
          <w:ins w:id="195" w:author="Ramon Puig Treserres" w:date="2021-11-18T11:40:00Z"/>
          <w:rFonts w:ascii="Times New Roman" w:eastAsia="Times New Roman" w:hAnsi="Times New Roman" w:cs="Times New Roman"/>
          <w:sz w:val="24"/>
          <w:szCs w:val="24"/>
        </w:rPr>
        <w:pPrChange w:id="196" w:author="Ramon Puig Treserres" w:date="2021-11-18T11:40:00Z">
          <w:pPr>
            <w:jc w:val="both"/>
          </w:pPr>
        </w:pPrChange>
      </w:pPr>
      <w:ins w:id="197" w:author="Ramon Puig Treserres" w:date="2021-11-18T14:07:00Z">
        <w:r w:rsidRPr="0010663D">
          <w:rPr>
            <w:rFonts w:ascii="Times New Roman" w:eastAsia="Times New Roman" w:hAnsi="Times New Roman" w:cs="Times New Roman"/>
            <w:sz w:val="24"/>
            <w:szCs w:val="24"/>
          </w:rPr>
          <w:t xml:space="preserve">Grupo CONTROL: Episodio de embarazo sin </w:t>
        </w:r>
        <w:r>
          <w:rPr>
            <w:rFonts w:ascii="Times New Roman" w:eastAsia="Times New Roman" w:hAnsi="Times New Roman" w:cs="Times New Roman"/>
            <w:sz w:val="24"/>
            <w:szCs w:val="24"/>
          </w:rPr>
          <w:t xml:space="preserve">posibilidad de </w:t>
        </w:r>
        <w:r w:rsidRPr="0010663D">
          <w:rPr>
            <w:rFonts w:ascii="Times New Roman" w:eastAsia="Times New Roman" w:hAnsi="Times New Roman" w:cs="Times New Roman"/>
            <w:sz w:val="24"/>
            <w:szCs w:val="24"/>
          </w:rPr>
          <w:t>pr</w:t>
        </w:r>
        <w:r>
          <w:rPr>
            <w:rFonts w:ascii="Times New Roman" w:eastAsia="Times New Roman" w:hAnsi="Times New Roman" w:cs="Times New Roman"/>
            <w:sz w:val="24"/>
            <w:szCs w:val="24"/>
          </w:rPr>
          <w:t>á</w:t>
        </w:r>
        <w:r w:rsidRPr="0010663D">
          <w:rPr>
            <w:rFonts w:ascii="Times New Roman" w:eastAsia="Times New Roman" w:hAnsi="Times New Roman" w:cs="Times New Roman"/>
            <w:sz w:val="24"/>
            <w:szCs w:val="24"/>
          </w:rPr>
          <w:t>ctica</w:t>
        </w:r>
        <w:r>
          <w:rPr>
            <w:rFonts w:ascii="Times New Roman" w:eastAsia="Times New Roman" w:hAnsi="Times New Roman" w:cs="Times New Roman"/>
            <w:sz w:val="24"/>
            <w:szCs w:val="24"/>
          </w:rPr>
          <w:t xml:space="preserve"> del </w:t>
        </w:r>
      </w:ins>
      <w:ins w:id="198" w:author="Ramon Puig Treserres" w:date="2021-11-18T14:10:00Z">
        <w:r>
          <w:rPr>
            <w:rFonts w:ascii="Times New Roman" w:eastAsia="Times New Roman" w:hAnsi="Times New Roman" w:cs="Times New Roman"/>
            <w:sz w:val="24"/>
            <w:szCs w:val="24"/>
          </w:rPr>
          <w:t>R</w:t>
        </w:r>
      </w:ins>
      <w:ins w:id="199" w:author="Ramon Puig Treserres" w:date="2021-11-18T14:07:00Z">
        <w:r>
          <w:rPr>
            <w:rFonts w:ascii="Times New Roman" w:eastAsia="Times New Roman" w:hAnsi="Times New Roman" w:cs="Times New Roman"/>
            <w:sz w:val="24"/>
            <w:szCs w:val="24"/>
          </w:rPr>
          <w:t>amadán por estar fuera del periodo posible.</w:t>
        </w:r>
      </w:ins>
    </w:p>
    <w:p w14:paraId="51EE372D" w14:textId="25736794" w:rsidR="00C74F80" w:rsidRPr="00B95E40" w:rsidDel="008D5FD6" w:rsidRDefault="00C74F80" w:rsidP="00B95E40">
      <w:pPr>
        <w:jc w:val="both"/>
        <w:rPr>
          <w:del w:id="200" w:author="Ramon Puig Treserres" w:date="2021-11-18T11:40:00Z"/>
          <w:rFonts w:ascii="Times New Roman" w:eastAsia="Times New Roman" w:hAnsi="Times New Roman" w:cs="Times New Roman"/>
          <w:sz w:val="24"/>
          <w:szCs w:val="24"/>
          <w:rPrChange w:id="201" w:author="Ramon Puig Treserres" w:date="2021-11-18T14:05:00Z">
            <w:rPr>
              <w:del w:id="202" w:author="Ramon Puig Treserres" w:date="2021-11-18T11:40:00Z"/>
            </w:rPr>
          </w:rPrChange>
        </w:rPr>
      </w:pPr>
    </w:p>
    <w:p w14:paraId="0B76DA2E" w14:textId="3E85AAD0" w:rsidR="00C74F80" w:rsidRPr="008D5FD6" w:rsidRDefault="00C74F80" w:rsidP="00B95E40">
      <w:pPr>
        <w:rPr>
          <w:rPrChange w:id="203" w:author="Ramon Puig Treserres" w:date="2021-11-18T11:40:00Z">
            <w:rPr>
              <w:rFonts w:ascii="Times New Roman" w:eastAsia="Times New Roman" w:hAnsi="Times New Roman" w:cs="Times New Roman"/>
              <w:sz w:val="24"/>
              <w:szCs w:val="24"/>
            </w:rPr>
          </w:rPrChange>
        </w:rPr>
        <w:pPrChange w:id="204" w:author="Ramon Puig Treserres" w:date="2021-11-18T14:07:00Z">
          <w:pPr>
            <w:jc w:val="both"/>
          </w:pPr>
        </w:pPrChange>
      </w:pPr>
    </w:p>
    <w:p w14:paraId="2459E41A" w14:textId="77777777" w:rsidR="00C74F80" w:rsidRDefault="00C74F80">
      <w:pPr>
        <w:jc w:val="both"/>
        <w:rPr>
          <w:ins w:id="205" w:author="Ramon Puig Treserres" w:date="2021-11-18T11:37:00Z"/>
          <w:rFonts w:ascii="Times New Roman" w:eastAsia="Times New Roman" w:hAnsi="Times New Roman" w:cs="Times New Roman"/>
          <w:sz w:val="24"/>
          <w:szCs w:val="24"/>
        </w:rPr>
      </w:pPr>
    </w:p>
    <w:p w14:paraId="6D53EB20" w14:textId="4B912D35" w:rsidR="008D5FD6" w:rsidRPr="00B95E40" w:rsidRDefault="00B95E40">
      <w:pPr>
        <w:jc w:val="both"/>
        <w:rPr>
          <w:ins w:id="206" w:author="Ramon Puig Treserres" w:date="2021-11-18T14:11:00Z"/>
          <w:rFonts w:ascii="Times New Roman" w:eastAsia="Times New Roman" w:hAnsi="Times New Roman" w:cs="Times New Roman"/>
          <w:b/>
          <w:sz w:val="24"/>
          <w:szCs w:val="24"/>
          <w:rPrChange w:id="207" w:author="Ramon Puig Treserres" w:date="2021-11-18T14:12:00Z">
            <w:rPr>
              <w:ins w:id="208" w:author="Ramon Puig Treserres" w:date="2021-11-18T14:11:00Z"/>
              <w:rFonts w:ascii="Times New Roman" w:eastAsia="Times New Roman" w:hAnsi="Times New Roman" w:cs="Times New Roman"/>
              <w:sz w:val="24"/>
              <w:szCs w:val="24"/>
            </w:rPr>
          </w:rPrChange>
        </w:rPr>
      </w:pPr>
      <w:ins w:id="209" w:author="Ramon Puig Treserres" w:date="2021-11-18T14:11:00Z">
        <w:r w:rsidRPr="00B95E40">
          <w:rPr>
            <w:rFonts w:ascii="Times New Roman" w:eastAsia="Times New Roman" w:hAnsi="Times New Roman" w:cs="Times New Roman"/>
            <w:b/>
            <w:sz w:val="24"/>
            <w:szCs w:val="24"/>
            <w:rPrChange w:id="210" w:author="Ramon Puig Treserres" w:date="2021-11-18T14:12:00Z">
              <w:rPr>
                <w:rFonts w:ascii="Times New Roman" w:eastAsia="Times New Roman" w:hAnsi="Times New Roman" w:cs="Times New Roman"/>
                <w:sz w:val="24"/>
                <w:szCs w:val="24"/>
              </w:rPr>
            </w:rPrChange>
          </w:rPr>
          <w:t>4.</w:t>
        </w:r>
      </w:ins>
      <w:ins w:id="211" w:author="Ramon Puig Treserres" w:date="2021-11-18T14:30:00Z">
        <w:r w:rsidR="004A0A6A">
          <w:rPr>
            <w:rFonts w:ascii="Times New Roman" w:eastAsia="Times New Roman" w:hAnsi="Times New Roman" w:cs="Times New Roman"/>
            <w:b/>
            <w:sz w:val="24"/>
            <w:szCs w:val="24"/>
          </w:rPr>
          <w:t>6</w:t>
        </w:r>
      </w:ins>
      <w:ins w:id="212" w:author="Ramon Puig Treserres" w:date="2021-11-18T14:11:00Z">
        <w:r w:rsidRPr="00B95E40">
          <w:rPr>
            <w:rFonts w:ascii="Times New Roman" w:eastAsia="Times New Roman" w:hAnsi="Times New Roman" w:cs="Times New Roman"/>
            <w:b/>
            <w:sz w:val="24"/>
            <w:szCs w:val="24"/>
            <w:rPrChange w:id="213" w:author="Ramon Puig Treserres" w:date="2021-11-18T14:12:00Z">
              <w:rPr>
                <w:rFonts w:ascii="Times New Roman" w:eastAsia="Times New Roman" w:hAnsi="Times New Roman" w:cs="Times New Roman"/>
                <w:sz w:val="24"/>
                <w:szCs w:val="24"/>
              </w:rPr>
            </w:rPrChange>
          </w:rPr>
          <w:t>. Poblaciones de origen musulmán</w:t>
        </w:r>
      </w:ins>
    </w:p>
    <w:p w14:paraId="591050D3" w14:textId="77777777" w:rsidR="00B95E40" w:rsidRDefault="00B95E40">
      <w:pPr>
        <w:jc w:val="both"/>
        <w:rPr>
          <w:ins w:id="214" w:author="Ramon Puig Treserres" w:date="2021-11-18T11:43:00Z"/>
          <w:rFonts w:ascii="Times New Roman" w:eastAsia="Times New Roman" w:hAnsi="Times New Roman" w:cs="Times New Roman"/>
          <w:sz w:val="24"/>
          <w:szCs w:val="24"/>
        </w:rPr>
      </w:pPr>
    </w:p>
    <w:p w14:paraId="6B097F1B" w14:textId="4CABDD8B" w:rsidR="00532EA3" w:rsidDel="00C74F80" w:rsidRDefault="006058EC">
      <w:pPr>
        <w:jc w:val="both"/>
        <w:rPr>
          <w:del w:id="215" w:author="Ramon Puig Treserres" w:date="2021-11-18T11:37:00Z"/>
          <w:rFonts w:ascii="Times New Roman" w:eastAsia="Times New Roman" w:hAnsi="Times New Roman" w:cs="Times New Roman"/>
          <w:sz w:val="24"/>
          <w:szCs w:val="24"/>
        </w:rPr>
      </w:pPr>
      <w:ins w:id="216" w:author="Ramon Puig Treserres" w:date="2021-11-18T14:17:00Z">
        <w:r>
          <w:rPr>
            <w:rFonts w:ascii="Times New Roman" w:eastAsia="Times New Roman" w:hAnsi="Times New Roman" w:cs="Times New Roman"/>
            <w:sz w:val="24"/>
            <w:szCs w:val="24"/>
          </w:rPr>
          <w:t xml:space="preserve">Se considera un país de </w:t>
        </w:r>
      </w:ins>
      <w:ins w:id="217" w:author="Ramon Puig Treserres" w:date="2021-11-18T14:16:00Z">
        <w:r>
          <w:rPr>
            <w:rFonts w:ascii="Times New Roman" w:eastAsia="Times New Roman" w:hAnsi="Times New Roman" w:cs="Times New Roman"/>
            <w:sz w:val="24"/>
            <w:szCs w:val="24"/>
          </w:rPr>
          <w:t xml:space="preserve">origen musulmán </w:t>
        </w:r>
      </w:ins>
      <w:ins w:id="218" w:author="Ramon Puig Treserres" w:date="2021-11-18T14:17:00Z">
        <w:r>
          <w:rPr>
            <w:rFonts w:ascii="Times New Roman" w:eastAsia="Times New Roman" w:hAnsi="Times New Roman" w:cs="Times New Roman"/>
            <w:sz w:val="24"/>
            <w:szCs w:val="24"/>
          </w:rPr>
          <w:t xml:space="preserve">si </w:t>
        </w:r>
      </w:ins>
      <w:del w:id="219" w:author="Ramon Puig Treserres" w:date="2021-11-18T11:37:00Z">
        <w:r w:rsidR="009F67C0" w:rsidDel="00C74F80">
          <w:rPr>
            <w:rFonts w:ascii="Times New Roman" w:eastAsia="Times New Roman" w:hAnsi="Times New Roman" w:cs="Times New Roman"/>
            <w:sz w:val="24"/>
            <w:szCs w:val="24"/>
          </w:rPr>
          <w:delText>Habrá 2 grupos, una primera compuesta de gestantes MUS y una segunda compuesta de gestantes Control.</w:delText>
        </w:r>
      </w:del>
    </w:p>
    <w:p w14:paraId="171BE62C" w14:textId="440842A0" w:rsidR="00C74F80" w:rsidDel="00B95E40" w:rsidRDefault="00C74F80">
      <w:pPr>
        <w:jc w:val="both"/>
        <w:rPr>
          <w:del w:id="220" w:author="Ramon Puig Treserres" w:date="2021-11-18T14:11:00Z"/>
          <w:rFonts w:ascii="Times New Roman" w:eastAsia="Times New Roman" w:hAnsi="Times New Roman" w:cs="Times New Roman"/>
          <w:sz w:val="24"/>
          <w:szCs w:val="24"/>
        </w:rPr>
      </w:pPr>
    </w:p>
    <w:p w14:paraId="44D9E7E0" w14:textId="7429AFBA" w:rsidR="00532EA3" w:rsidDel="00B95E40" w:rsidRDefault="009F67C0">
      <w:pPr>
        <w:jc w:val="both"/>
        <w:rPr>
          <w:del w:id="221" w:author="Ramon Puig Treserres" w:date="2021-11-18T14:11:00Z"/>
          <w:rFonts w:ascii="Times New Roman" w:eastAsia="Times New Roman" w:hAnsi="Times New Roman" w:cs="Times New Roman"/>
          <w:sz w:val="24"/>
          <w:szCs w:val="24"/>
        </w:rPr>
      </w:pPr>
      <w:commentRangeStart w:id="222"/>
      <w:del w:id="223" w:author="Ramon Puig Treserres" w:date="2021-11-18T14:11:00Z">
        <w:r w:rsidDel="00B95E40">
          <w:rPr>
            <w:rFonts w:ascii="Times New Roman" w:eastAsia="Times New Roman" w:hAnsi="Times New Roman" w:cs="Times New Roman"/>
            <w:sz w:val="24"/>
            <w:szCs w:val="24"/>
          </w:rPr>
          <w:delText>Las cohortes se formarán utilizando técnicas matching - (algoritmo Nearest-Neighbour) para asegurar el equilibrio en términos de edad, paridad, IMC.</w:delText>
        </w:r>
        <w:commentRangeEnd w:id="222"/>
        <w:r w:rsidR="006F1570" w:rsidDel="00B95E40">
          <w:rPr>
            <w:rStyle w:val="Refernciadecomentari"/>
          </w:rPr>
          <w:commentReference w:id="222"/>
        </w:r>
      </w:del>
    </w:p>
    <w:p w14:paraId="76A142A8" w14:textId="7E4760F0" w:rsidR="00532EA3" w:rsidDel="00B95E40" w:rsidRDefault="00532EA3">
      <w:pPr>
        <w:jc w:val="both"/>
        <w:rPr>
          <w:del w:id="224" w:author="Ramon Puig Treserres" w:date="2021-11-18T14:11:00Z"/>
          <w:rFonts w:ascii="Times New Roman" w:eastAsia="Times New Roman" w:hAnsi="Times New Roman" w:cs="Times New Roman"/>
          <w:sz w:val="24"/>
          <w:szCs w:val="24"/>
        </w:rPr>
      </w:pPr>
    </w:p>
    <w:p w14:paraId="23870F69" w14:textId="58A89318" w:rsidR="00532EA3" w:rsidDel="00B95E40" w:rsidRDefault="009F67C0">
      <w:pPr>
        <w:jc w:val="both"/>
        <w:rPr>
          <w:del w:id="225" w:author="Ramon Puig Treserres" w:date="2021-11-18T14:11:00Z"/>
          <w:rFonts w:ascii="Times New Roman" w:eastAsia="Times New Roman" w:hAnsi="Times New Roman" w:cs="Times New Roman"/>
          <w:sz w:val="24"/>
          <w:szCs w:val="24"/>
        </w:rPr>
      </w:pPr>
      <w:del w:id="226" w:author="Ramon Puig Treserres" w:date="2021-11-18T14:11:00Z">
        <w:r w:rsidDel="00B95E40">
          <w:rPr>
            <w:rFonts w:ascii="Times New Roman" w:eastAsia="Times New Roman" w:hAnsi="Times New Roman" w:cs="Times New Roman"/>
            <w:sz w:val="24"/>
            <w:szCs w:val="24"/>
          </w:rPr>
          <w:delText>Gestantes MUS:</w:delText>
        </w:r>
        <w:r w:rsidDel="00B95E40">
          <w:delText xml:space="preserve"> </w:delText>
        </w:r>
        <w:r w:rsidDel="00B95E40">
          <w:rPr>
            <w:rFonts w:ascii="Times New Roman" w:eastAsia="Times New Roman" w:hAnsi="Times New Roman" w:cs="Times New Roman"/>
            <w:sz w:val="24"/>
            <w:szCs w:val="24"/>
          </w:rPr>
          <w:delText>mujeres naturales de países</w:delText>
        </w:r>
        <w:commentRangeStart w:id="227"/>
        <w:r w:rsidDel="00B95E40">
          <w:rPr>
            <w:rFonts w:ascii="Times New Roman" w:eastAsia="Times New Roman" w:hAnsi="Times New Roman" w:cs="Times New Roman"/>
            <w:sz w:val="24"/>
            <w:szCs w:val="24"/>
          </w:rPr>
          <w:delText xml:space="preserve">/etnias </w:delText>
        </w:r>
        <w:commentRangeEnd w:id="227"/>
        <w:r w:rsidR="006F1570" w:rsidDel="00B95E40">
          <w:rPr>
            <w:rStyle w:val="Refernciadecomentari"/>
          </w:rPr>
          <w:commentReference w:id="227"/>
        </w:r>
        <w:r w:rsidDel="00B95E40">
          <w:rPr>
            <w:rFonts w:ascii="Times New Roman" w:eastAsia="Times New Roman" w:hAnsi="Times New Roman" w:cs="Times New Roman"/>
            <w:sz w:val="24"/>
            <w:szCs w:val="24"/>
          </w:rPr>
          <w:delText>que tienen el Islam como religión mayoritaria</w:delText>
        </w:r>
      </w:del>
    </w:p>
    <w:p w14:paraId="0F66E3AC" w14:textId="04130288" w:rsidR="00532EA3" w:rsidDel="00B95E40" w:rsidRDefault="00532EA3">
      <w:pPr>
        <w:jc w:val="both"/>
        <w:rPr>
          <w:del w:id="228" w:author="Ramon Puig Treserres" w:date="2021-11-18T14:11:00Z"/>
          <w:rFonts w:ascii="Times New Roman" w:eastAsia="Times New Roman" w:hAnsi="Times New Roman" w:cs="Times New Roman"/>
          <w:sz w:val="24"/>
          <w:szCs w:val="24"/>
        </w:rPr>
      </w:pPr>
    </w:p>
    <w:p w14:paraId="7938FD9F" w14:textId="0F6B5B14" w:rsidR="00532EA3" w:rsidRDefault="009F67C0">
      <w:pPr>
        <w:jc w:val="both"/>
        <w:rPr>
          <w:rFonts w:ascii="Times New Roman" w:eastAsia="Times New Roman" w:hAnsi="Times New Roman" w:cs="Times New Roman"/>
          <w:sz w:val="24"/>
          <w:szCs w:val="24"/>
        </w:rPr>
      </w:pPr>
      <w:del w:id="229" w:author="Ramon Puig Treserres" w:date="2021-11-18T14:16:00Z">
        <w:r w:rsidDel="006058EC">
          <w:rPr>
            <w:rFonts w:ascii="Times New Roman" w:eastAsia="Times New Roman" w:hAnsi="Times New Roman" w:cs="Times New Roman"/>
            <w:sz w:val="24"/>
            <w:szCs w:val="24"/>
          </w:rPr>
          <w:delText xml:space="preserve">Se considera como </w:delText>
        </w:r>
      </w:del>
      <w:del w:id="230" w:author="Ramon Puig Treserres" w:date="2021-11-18T14:17:00Z">
        <w:r w:rsidDel="006058EC">
          <w:rPr>
            <w:rFonts w:ascii="Times New Roman" w:eastAsia="Times New Roman" w:hAnsi="Times New Roman" w:cs="Times New Roman"/>
            <w:sz w:val="24"/>
            <w:szCs w:val="24"/>
          </w:rPr>
          <w:delText xml:space="preserve">religión mayoritaria si </w:delText>
        </w:r>
      </w:del>
      <w:proofErr w:type="gramStart"/>
      <w:r>
        <w:rPr>
          <w:rFonts w:ascii="Times New Roman" w:eastAsia="Times New Roman" w:hAnsi="Times New Roman" w:cs="Times New Roman"/>
          <w:sz w:val="24"/>
          <w:szCs w:val="24"/>
        </w:rPr>
        <w:t>el</w:t>
      </w:r>
      <w:proofErr w:type="gramEnd"/>
      <w:r>
        <w:rPr>
          <w:rFonts w:ascii="Times New Roman" w:eastAsia="Times New Roman" w:hAnsi="Times New Roman" w:cs="Times New Roman"/>
          <w:sz w:val="24"/>
          <w:szCs w:val="24"/>
        </w:rPr>
        <w:t xml:space="preserve"> porcentaje de población musulmana es</w:t>
      </w:r>
      <w:ins w:id="231" w:author="Ramon Puig Treserres" w:date="2021-11-18T14:17:00Z">
        <w:r w:rsidR="006058EC">
          <w:rPr>
            <w:rFonts w:ascii="Times New Roman" w:eastAsia="Times New Roman" w:hAnsi="Times New Roman" w:cs="Times New Roman"/>
            <w:sz w:val="24"/>
            <w:szCs w:val="24"/>
          </w:rPr>
          <w:t xml:space="preserve">tá </w:t>
        </w:r>
      </w:ins>
      <w:r>
        <w:rPr>
          <w:rFonts w:ascii="Times New Roman" w:eastAsia="Times New Roman" w:hAnsi="Times New Roman" w:cs="Times New Roman"/>
          <w:sz w:val="24"/>
          <w:szCs w:val="24"/>
        </w:rPr>
        <w:t xml:space="preserve"> por encima de 90% de toda la población </w:t>
      </w:r>
      <w:del w:id="232" w:author="Ramon Puig Treserres" w:date="2021-11-18T14:17:00Z">
        <w:r w:rsidDel="006058EC">
          <w:rPr>
            <w:rFonts w:ascii="Times New Roman" w:eastAsia="Times New Roman" w:hAnsi="Times New Roman" w:cs="Times New Roman"/>
            <w:sz w:val="24"/>
            <w:szCs w:val="24"/>
          </w:rPr>
          <w:delText xml:space="preserve">de cada país </w:delText>
        </w:r>
      </w:del>
      <w:r>
        <w:rPr>
          <w:rFonts w:ascii="Times New Roman" w:eastAsia="Times New Roman" w:hAnsi="Times New Roman" w:cs="Times New Roman"/>
          <w:sz w:val="24"/>
          <w:szCs w:val="24"/>
        </w:rPr>
        <w:t xml:space="preserve">(véase Figura 1 y anexo 4. Países y porcentaje de poblaciones musulmanas). </w:t>
      </w:r>
    </w:p>
    <w:p w14:paraId="1A66A930" w14:textId="77777777" w:rsidR="00532EA3" w:rsidRDefault="00532EA3">
      <w:pPr>
        <w:jc w:val="both"/>
        <w:rPr>
          <w:rFonts w:ascii="Times New Roman" w:eastAsia="Times New Roman" w:hAnsi="Times New Roman" w:cs="Times New Roman"/>
          <w:sz w:val="24"/>
          <w:szCs w:val="24"/>
        </w:rPr>
      </w:pPr>
    </w:p>
    <w:p w14:paraId="6F75439E" w14:textId="77777777" w:rsidR="00532EA3" w:rsidRDefault="009F67C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Figura 1. Naciones que adoptan o reconocen la religión islámica en sus distintas variantes como oficial representados con el porcentaje de creyentes sobre la población.</w:t>
      </w:r>
    </w:p>
    <w:p w14:paraId="00AFF28C" w14:textId="77777777" w:rsidR="00532EA3" w:rsidRDefault="00532EA3">
      <w:pPr>
        <w:jc w:val="both"/>
        <w:rPr>
          <w:rFonts w:ascii="Times New Roman" w:eastAsia="Times New Roman" w:hAnsi="Times New Roman" w:cs="Times New Roman"/>
          <w:sz w:val="24"/>
          <w:szCs w:val="24"/>
        </w:rPr>
      </w:pPr>
    </w:p>
    <w:p w14:paraId="78F898EE" w14:textId="77777777" w:rsidR="00532EA3" w:rsidRDefault="009F67C0">
      <w:pPr>
        <w:jc w:val="both"/>
        <w:rPr>
          <w:rFonts w:ascii="Times New Roman" w:eastAsia="Times New Roman" w:hAnsi="Times New Roman" w:cs="Times New Roman"/>
          <w:sz w:val="24"/>
          <w:szCs w:val="24"/>
        </w:rPr>
      </w:pPr>
      <w:r>
        <w:rPr>
          <w:noProof/>
          <w:lang w:val="ca-ES" w:eastAsia="ca-ES"/>
        </w:rPr>
        <w:lastRenderedPageBreak/>
        <w:drawing>
          <wp:inline distT="0" distB="0" distL="0" distR="0" wp14:anchorId="6798BC1D" wp14:editId="6975A496">
            <wp:extent cx="5396230" cy="2896258"/>
            <wp:effectExtent l="0" t="0" r="0" b="0"/>
            <wp:docPr id="17" name="image4.png" descr="https://upload.wikimedia.org/wikipedia/commons/thumb/a/a0/World_Muslim_Population_2018.png/1280px-World_Muslim_Population_2018.png"/>
            <wp:cNvGraphicFramePr/>
            <a:graphic xmlns:a="http://schemas.openxmlformats.org/drawingml/2006/main">
              <a:graphicData uri="http://schemas.openxmlformats.org/drawingml/2006/picture">
                <pic:pic xmlns:pic="http://schemas.openxmlformats.org/drawingml/2006/picture">
                  <pic:nvPicPr>
                    <pic:cNvPr id="0" name="image4.png" descr="https://upload.wikimedia.org/wikipedia/commons/thumb/a/a0/World_Muslim_Population_2018.png/1280px-World_Muslim_Population_2018.png"/>
                    <pic:cNvPicPr preferRelativeResize="0"/>
                  </pic:nvPicPr>
                  <pic:blipFill>
                    <a:blip r:embed="rId13" cstate="print"/>
                    <a:srcRect/>
                    <a:stretch>
                      <a:fillRect/>
                    </a:stretch>
                  </pic:blipFill>
                  <pic:spPr>
                    <a:xfrm>
                      <a:off x="0" y="0"/>
                      <a:ext cx="5396230" cy="2896258"/>
                    </a:xfrm>
                    <a:prstGeom prst="rect">
                      <a:avLst/>
                    </a:prstGeom>
                    <a:ln/>
                  </pic:spPr>
                </pic:pic>
              </a:graphicData>
            </a:graphic>
          </wp:inline>
        </w:drawing>
      </w:r>
    </w:p>
    <w:p w14:paraId="740FEBE1" w14:textId="77777777" w:rsidR="00532EA3" w:rsidRDefault="00532EA3">
      <w:pPr>
        <w:jc w:val="both"/>
        <w:rPr>
          <w:rFonts w:ascii="Times New Roman" w:eastAsia="Times New Roman" w:hAnsi="Times New Roman" w:cs="Times New Roman"/>
          <w:sz w:val="24"/>
          <w:szCs w:val="24"/>
        </w:rPr>
      </w:pPr>
    </w:p>
    <w:p w14:paraId="21D90110" w14:textId="77777777" w:rsidR="00532EA3" w:rsidRDefault="00532EA3">
      <w:pPr>
        <w:jc w:val="both"/>
        <w:rPr>
          <w:rFonts w:ascii="Times New Roman" w:eastAsia="Times New Roman" w:hAnsi="Times New Roman" w:cs="Times New Roman"/>
          <w:sz w:val="24"/>
          <w:szCs w:val="24"/>
        </w:rPr>
      </w:pPr>
    </w:p>
    <w:p w14:paraId="1D0A9310" w14:textId="71A65EF5" w:rsidR="00532EA3" w:rsidRDefault="009F67C0">
      <w:pPr>
        <w:jc w:val="both"/>
        <w:rPr>
          <w:rFonts w:ascii="Times New Roman" w:eastAsia="Times New Roman" w:hAnsi="Times New Roman" w:cs="Times New Roman"/>
          <w:sz w:val="24"/>
          <w:szCs w:val="24"/>
        </w:rPr>
      </w:pPr>
      <w:del w:id="233" w:author="Ramon Puig Treserres" w:date="2021-11-18T14:18:00Z">
        <w:r w:rsidDel="006058EC">
          <w:rPr>
            <w:rFonts w:ascii="Times New Roman" w:eastAsia="Times New Roman" w:hAnsi="Times New Roman" w:cs="Times New Roman"/>
            <w:sz w:val="24"/>
            <w:szCs w:val="24"/>
          </w:rPr>
          <w:delText>Gestantes Control:</w:delText>
        </w:r>
        <w:r w:rsidDel="006058EC">
          <w:delText xml:space="preserve"> </w:delText>
        </w:r>
        <w:r w:rsidDel="006058EC">
          <w:rPr>
            <w:rFonts w:ascii="Times New Roman" w:eastAsia="Times New Roman" w:hAnsi="Times New Roman" w:cs="Times New Roman"/>
            <w:sz w:val="24"/>
            <w:szCs w:val="24"/>
          </w:rPr>
          <w:delText>mujeres codificadas como caucásicas (B) y sin que conste un país de origen diferente a España.</w:delText>
        </w:r>
      </w:del>
      <w:r>
        <w:rPr>
          <w:rFonts w:ascii="Times New Roman" w:eastAsia="Times New Roman" w:hAnsi="Times New Roman" w:cs="Times New Roman"/>
          <w:sz w:val="24"/>
          <w:szCs w:val="24"/>
        </w:rPr>
        <w:t xml:space="preserve"> </w:t>
      </w:r>
    </w:p>
    <w:p w14:paraId="39B894E5" w14:textId="77777777" w:rsidR="00532EA3" w:rsidRDefault="00532EA3">
      <w:pPr>
        <w:jc w:val="both"/>
        <w:rPr>
          <w:rFonts w:ascii="Times New Roman" w:eastAsia="Times New Roman" w:hAnsi="Times New Roman" w:cs="Times New Roman"/>
          <w:sz w:val="24"/>
          <w:szCs w:val="24"/>
        </w:rPr>
      </w:pPr>
    </w:p>
    <w:p w14:paraId="7934E4FD" w14:textId="77777777" w:rsidR="00532EA3" w:rsidRDefault="00532EA3">
      <w:pPr>
        <w:jc w:val="both"/>
        <w:rPr>
          <w:rFonts w:ascii="Times New Roman" w:eastAsia="Times New Roman" w:hAnsi="Times New Roman" w:cs="Times New Roman"/>
          <w:sz w:val="24"/>
          <w:szCs w:val="24"/>
        </w:rPr>
      </w:pPr>
    </w:p>
    <w:p w14:paraId="7D41A8E8" w14:textId="7FB13D41" w:rsidR="00532EA3" w:rsidRDefault="009F67C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ins w:id="234" w:author="Ramon Puig Treserres" w:date="2021-11-18T14:18:00Z">
        <w:r w:rsidR="006058EC">
          <w:rPr>
            <w:rFonts w:ascii="Times New Roman" w:eastAsia="Times New Roman" w:hAnsi="Times New Roman" w:cs="Times New Roman"/>
            <w:b/>
            <w:sz w:val="24"/>
            <w:szCs w:val="24"/>
          </w:rPr>
          <w:t>8</w:t>
        </w:r>
      </w:ins>
      <w:del w:id="235" w:author="Ramon Puig Treserres" w:date="2021-11-18T14:18:00Z">
        <w:r w:rsidDel="006058EC">
          <w:rPr>
            <w:rFonts w:ascii="Times New Roman" w:eastAsia="Times New Roman" w:hAnsi="Times New Roman" w:cs="Times New Roman"/>
            <w:b/>
            <w:sz w:val="24"/>
            <w:szCs w:val="24"/>
          </w:rPr>
          <w:delText>7</w:delText>
        </w:r>
      </w:del>
      <w:r>
        <w:rPr>
          <w:rFonts w:ascii="Times New Roman" w:eastAsia="Times New Roman" w:hAnsi="Times New Roman" w:cs="Times New Roman"/>
          <w:b/>
          <w:sz w:val="24"/>
          <w:szCs w:val="24"/>
        </w:rPr>
        <w:t>. Definición de la exposición y de fecha índice</w:t>
      </w:r>
    </w:p>
    <w:p w14:paraId="5AF9B4CE" w14:textId="77777777" w:rsidR="00532EA3" w:rsidRDefault="00532EA3">
      <w:pPr>
        <w:jc w:val="both"/>
        <w:rPr>
          <w:rFonts w:ascii="Times New Roman" w:eastAsia="Times New Roman" w:hAnsi="Times New Roman" w:cs="Times New Roman"/>
          <w:b/>
          <w:sz w:val="24"/>
          <w:szCs w:val="24"/>
        </w:rPr>
      </w:pPr>
    </w:p>
    <w:p w14:paraId="389A2BA9" w14:textId="05924707" w:rsidR="00532EA3" w:rsidDel="006058EC" w:rsidRDefault="009F67C0">
      <w:pPr>
        <w:jc w:val="both"/>
        <w:rPr>
          <w:del w:id="236" w:author="Ramon Puig Treserres" w:date="2021-11-18T14:18:00Z"/>
          <w:rFonts w:ascii="Times New Roman" w:eastAsia="Times New Roman" w:hAnsi="Times New Roman" w:cs="Times New Roman"/>
          <w:b/>
          <w:sz w:val="24"/>
          <w:szCs w:val="24"/>
        </w:rPr>
      </w:pPr>
      <w:del w:id="237" w:author="Ramon Puig Treserres" w:date="2021-11-18T14:18:00Z">
        <w:r w:rsidDel="006058EC">
          <w:rPr>
            <w:rFonts w:ascii="Times New Roman" w:eastAsia="Times New Roman" w:hAnsi="Times New Roman" w:cs="Times New Roman"/>
            <w:b/>
            <w:sz w:val="24"/>
            <w:szCs w:val="24"/>
          </w:rPr>
          <w:delText xml:space="preserve">Exposición </w:delText>
        </w:r>
      </w:del>
    </w:p>
    <w:p w14:paraId="0D89D0A8" w14:textId="6E605766" w:rsidR="00532EA3" w:rsidDel="006058EC" w:rsidRDefault="00532EA3">
      <w:pPr>
        <w:jc w:val="both"/>
        <w:rPr>
          <w:del w:id="238" w:author="Ramon Puig Treserres" w:date="2021-11-18T14:18:00Z"/>
          <w:rFonts w:ascii="Times New Roman" w:eastAsia="Times New Roman" w:hAnsi="Times New Roman" w:cs="Times New Roman"/>
          <w:sz w:val="24"/>
          <w:szCs w:val="24"/>
        </w:rPr>
      </w:pPr>
    </w:p>
    <w:p w14:paraId="7B1683D6" w14:textId="5FA7E252" w:rsidR="00532EA3" w:rsidRDefault="009F67C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define como </w:t>
      </w:r>
      <w:ins w:id="239" w:author="Ramon Puig Treserres" w:date="2021-11-18T14:18:00Z">
        <w:r w:rsidR="006058EC">
          <w:rPr>
            <w:rFonts w:ascii="Times New Roman" w:eastAsia="Times New Roman" w:hAnsi="Times New Roman" w:cs="Times New Roman"/>
            <w:sz w:val="24"/>
            <w:szCs w:val="24"/>
          </w:rPr>
          <w:t xml:space="preserve">periodo de </w:t>
        </w:r>
      </w:ins>
      <w:r>
        <w:rPr>
          <w:rFonts w:ascii="Times New Roman" w:eastAsia="Times New Roman" w:hAnsi="Times New Roman" w:cs="Times New Roman"/>
          <w:sz w:val="24"/>
          <w:szCs w:val="24"/>
        </w:rPr>
        <w:t xml:space="preserve">exposición </w:t>
      </w:r>
      <w:del w:id="240" w:author="Ramon Puig Treserres" w:date="2021-11-18T14:18:00Z">
        <w:r w:rsidDel="006058EC">
          <w:rPr>
            <w:rFonts w:ascii="Times New Roman" w:eastAsia="Times New Roman" w:hAnsi="Times New Roman" w:cs="Times New Roman"/>
            <w:sz w:val="24"/>
            <w:szCs w:val="24"/>
          </w:rPr>
          <w:delText xml:space="preserve">el periodo </w:delText>
        </w:r>
      </w:del>
      <w:r>
        <w:rPr>
          <w:rFonts w:ascii="Times New Roman" w:eastAsia="Times New Roman" w:hAnsi="Times New Roman" w:cs="Times New Roman"/>
          <w:sz w:val="24"/>
          <w:szCs w:val="24"/>
        </w:rPr>
        <w:t>de Ramadán para cada año natural</w:t>
      </w:r>
      <w:ins w:id="241" w:author="Ramon Puig Treserres" w:date="2021-11-18T14:19:00Z">
        <w:r w:rsidR="006058EC">
          <w:rPr>
            <w:rFonts w:ascii="Times New Roman" w:eastAsia="Times New Roman" w:hAnsi="Times New Roman" w:cs="Times New Roman"/>
            <w:sz w:val="24"/>
            <w:szCs w:val="24"/>
          </w:rPr>
          <w:t xml:space="preserve"> según los siguientes periodos</w:t>
        </w:r>
      </w:ins>
      <w:r>
        <w:rPr>
          <w:rFonts w:ascii="Times New Roman" w:eastAsia="Times New Roman" w:hAnsi="Times New Roman" w:cs="Times New Roman"/>
          <w:sz w:val="24"/>
          <w:szCs w:val="24"/>
        </w:rPr>
        <w:t>:</w:t>
      </w:r>
    </w:p>
    <w:p w14:paraId="5228BAB6" w14:textId="77777777" w:rsidR="006058EC" w:rsidRDefault="006058EC">
      <w:pPr>
        <w:jc w:val="both"/>
        <w:rPr>
          <w:rFonts w:ascii="Times New Roman" w:eastAsia="Times New Roman" w:hAnsi="Times New Roman" w:cs="Times New Roman"/>
          <w:sz w:val="24"/>
          <w:szCs w:val="24"/>
        </w:rPr>
      </w:pPr>
    </w:p>
    <w:p w14:paraId="297794BD" w14:textId="77777777" w:rsidR="00532EA3" w:rsidRDefault="00532EA3">
      <w:pPr>
        <w:jc w:val="both"/>
        <w:rPr>
          <w:rFonts w:ascii="Times New Roman" w:eastAsia="Times New Roman" w:hAnsi="Times New Roman" w:cs="Times New Roman"/>
          <w:sz w:val="24"/>
          <w:szCs w:val="24"/>
        </w:rPr>
      </w:pPr>
    </w:p>
    <w:tbl>
      <w:tblPr>
        <w:tblStyle w:val="a5"/>
        <w:tblW w:w="809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810"/>
        <w:gridCol w:w="5285"/>
      </w:tblGrid>
      <w:tr w:rsidR="00532EA3" w14:paraId="3D2D034B" w14:textId="77777777">
        <w:trPr>
          <w:trHeight w:val="500"/>
        </w:trPr>
        <w:tc>
          <w:tcPr>
            <w:tcW w:w="2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91D273" w14:textId="77777777" w:rsidR="00532EA3" w:rsidRDefault="009F67C0">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Año </w:t>
            </w:r>
          </w:p>
        </w:tc>
        <w:tc>
          <w:tcPr>
            <w:tcW w:w="5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438408" w14:textId="77777777" w:rsidR="00532EA3" w:rsidRDefault="009F67C0">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Periodo </w:t>
            </w:r>
          </w:p>
        </w:tc>
      </w:tr>
      <w:tr w:rsidR="00532EA3" w14:paraId="32331E3A" w14:textId="77777777">
        <w:trPr>
          <w:trHeight w:val="500"/>
        </w:trPr>
        <w:tc>
          <w:tcPr>
            <w:tcW w:w="2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E42CAA" w14:textId="77777777" w:rsidR="00532EA3" w:rsidRDefault="009F67C0">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Ramadán del año 2010</w:t>
            </w:r>
          </w:p>
        </w:tc>
        <w:tc>
          <w:tcPr>
            <w:tcW w:w="5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923620" w14:textId="77777777" w:rsidR="00532EA3" w:rsidRDefault="009F67C0">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del 11 de agosto al 10 de septiembre </w:t>
            </w:r>
          </w:p>
        </w:tc>
      </w:tr>
      <w:tr w:rsidR="00532EA3" w14:paraId="56785B5E" w14:textId="77777777">
        <w:trPr>
          <w:trHeight w:val="500"/>
        </w:trPr>
        <w:tc>
          <w:tcPr>
            <w:tcW w:w="2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1B752B" w14:textId="77777777" w:rsidR="00532EA3" w:rsidRDefault="009F67C0">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Ramadán del año 2011</w:t>
            </w:r>
          </w:p>
        </w:tc>
        <w:tc>
          <w:tcPr>
            <w:tcW w:w="5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6AE8F9" w14:textId="77777777" w:rsidR="00532EA3" w:rsidRDefault="009F67C0">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del 1 de agosto al 30 de agosto</w:t>
            </w:r>
          </w:p>
        </w:tc>
      </w:tr>
      <w:tr w:rsidR="00532EA3" w14:paraId="733EF909" w14:textId="77777777">
        <w:trPr>
          <w:trHeight w:val="500"/>
        </w:trPr>
        <w:tc>
          <w:tcPr>
            <w:tcW w:w="2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5606DA" w14:textId="77777777" w:rsidR="00532EA3" w:rsidRDefault="009F67C0">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Ramadán del año 2012</w:t>
            </w:r>
          </w:p>
        </w:tc>
        <w:tc>
          <w:tcPr>
            <w:tcW w:w="5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51D401" w14:textId="77777777" w:rsidR="00532EA3" w:rsidRDefault="009F67C0">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del 20 de julio al 19 de agosto </w:t>
            </w:r>
          </w:p>
        </w:tc>
      </w:tr>
      <w:tr w:rsidR="00532EA3" w14:paraId="4D252246" w14:textId="77777777">
        <w:trPr>
          <w:trHeight w:val="500"/>
        </w:trPr>
        <w:tc>
          <w:tcPr>
            <w:tcW w:w="2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E4C3D5" w14:textId="77777777" w:rsidR="00532EA3" w:rsidRDefault="009F67C0">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Ramadán del año 2013</w:t>
            </w:r>
          </w:p>
        </w:tc>
        <w:tc>
          <w:tcPr>
            <w:tcW w:w="5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399C11" w14:textId="77777777" w:rsidR="00532EA3" w:rsidRDefault="009F67C0">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del 10 de julio al 8 de agosto </w:t>
            </w:r>
          </w:p>
        </w:tc>
      </w:tr>
      <w:tr w:rsidR="00532EA3" w14:paraId="22F5B1AE" w14:textId="77777777">
        <w:trPr>
          <w:trHeight w:val="500"/>
        </w:trPr>
        <w:tc>
          <w:tcPr>
            <w:tcW w:w="2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A0B910" w14:textId="77777777" w:rsidR="00532EA3" w:rsidRDefault="009F67C0">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Ramadán del año 2014</w:t>
            </w:r>
          </w:p>
        </w:tc>
        <w:tc>
          <w:tcPr>
            <w:tcW w:w="5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E8684A" w14:textId="77777777" w:rsidR="00532EA3" w:rsidRDefault="009F67C0">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del 28 de junio al 28 de julio </w:t>
            </w:r>
          </w:p>
        </w:tc>
      </w:tr>
      <w:tr w:rsidR="00532EA3" w14:paraId="33BFEC28" w14:textId="77777777">
        <w:trPr>
          <w:trHeight w:val="500"/>
        </w:trPr>
        <w:tc>
          <w:tcPr>
            <w:tcW w:w="2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AE2F09" w14:textId="77777777" w:rsidR="00532EA3" w:rsidRDefault="009F67C0">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Ramadán del año 2015</w:t>
            </w:r>
          </w:p>
        </w:tc>
        <w:tc>
          <w:tcPr>
            <w:tcW w:w="5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4F4968" w14:textId="77777777" w:rsidR="00532EA3" w:rsidRDefault="009F67C0">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del 18 de junio al 17 de julio </w:t>
            </w:r>
          </w:p>
        </w:tc>
      </w:tr>
      <w:tr w:rsidR="00532EA3" w14:paraId="6E66D3CA" w14:textId="77777777">
        <w:trPr>
          <w:trHeight w:val="500"/>
        </w:trPr>
        <w:tc>
          <w:tcPr>
            <w:tcW w:w="2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D3780C" w14:textId="77777777" w:rsidR="00532EA3" w:rsidRDefault="009F67C0">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Ramadán del año 2016</w:t>
            </w:r>
          </w:p>
        </w:tc>
        <w:tc>
          <w:tcPr>
            <w:tcW w:w="5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B14312" w14:textId="77777777" w:rsidR="00532EA3" w:rsidRDefault="009F67C0">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del 6 de junio al 6 de julio </w:t>
            </w:r>
          </w:p>
        </w:tc>
      </w:tr>
      <w:tr w:rsidR="00532EA3" w14:paraId="26CB0A23" w14:textId="77777777">
        <w:trPr>
          <w:trHeight w:val="500"/>
        </w:trPr>
        <w:tc>
          <w:tcPr>
            <w:tcW w:w="2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D7ECCF" w14:textId="77777777" w:rsidR="00532EA3" w:rsidRDefault="009F67C0">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Ramadán del año 2017</w:t>
            </w:r>
          </w:p>
        </w:tc>
        <w:tc>
          <w:tcPr>
            <w:tcW w:w="5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A4A7EC" w14:textId="77777777" w:rsidR="00532EA3" w:rsidRDefault="009F67C0">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del 27 de mayo al 25 de junio </w:t>
            </w:r>
          </w:p>
        </w:tc>
      </w:tr>
      <w:tr w:rsidR="00532EA3" w14:paraId="77FB556B" w14:textId="77777777">
        <w:trPr>
          <w:trHeight w:val="500"/>
        </w:trPr>
        <w:tc>
          <w:tcPr>
            <w:tcW w:w="2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50AEDD" w14:textId="77777777" w:rsidR="00532EA3" w:rsidRDefault="009F67C0">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Ramadán del año 2018</w:t>
            </w:r>
          </w:p>
        </w:tc>
        <w:tc>
          <w:tcPr>
            <w:tcW w:w="5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513F6E" w14:textId="77777777" w:rsidR="00532EA3" w:rsidRDefault="009F67C0">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del 17 de mayo al 15 de junio </w:t>
            </w:r>
          </w:p>
        </w:tc>
      </w:tr>
      <w:tr w:rsidR="00532EA3" w14:paraId="399576D3" w14:textId="77777777">
        <w:trPr>
          <w:trHeight w:val="500"/>
        </w:trPr>
        <w:tc>
          <w:tcPr>
            <w:tcW w:w="2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8F0D2" w14:textId="77777777" w:rsidR="00532EA3" w:rsidRDefault="009F67C0">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Ramadán del año 2019</w:t>
            </w:r>
          </w:p>
        </w:tc>
        <w:tc>
          <w:tcPr>
            <w:tcW w:w="5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0B6102" w14:textId="77777777" w:rsidR="00532EA3" w:rsidRDefault="009F67C0">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del 6 de mayo al 4 de junio</w:t>
            </w:r>
          </w:p>
        </w:tc>
      </w:tr>
    </w:tbl>
    <w:p w14:paraId="35FC4FE6" w14:textId="77777777" w:rsidR="00532EA3" w:rsidRDefault="00532EA3">
      <w:pPr>
        <w:jc w:val="both"/>
        <w:rPr>
          <w:rFonts w:ascii="Times New Roman" w:eastAsia="Times New Roman" w:hAnsi="Times New Roman" w:cs="Times New Roman"/>
          <w:sz w:val="24"/>
          <w:szCs w:val="24"/>
        </w:rPr>
      </w:pPr>
    </w:p>
    <w:p w14:paraId="2B91FCD4" w14:textId="77777777" w:rsidR="00532EA3" w:rsidRDefault="00532EA3">
      <w:pPr>
        <w:jc w:val="both"/>
        <w:rPr>
          <w:rFonts w:ascii="Times New Roman" w:eastAsia="Times New Roman" w:hAnsi="Times New Roman" w:cs="Times New Roman"/>
          <w:sz w:val="24"/>
          <w:szCs w:val="24"/>
        </w:rPr>
      </w:pPr>
    </w:p>
    <w:p w14:paraId="1A9D156E" w14:textId="78B074EF" w:rsidR="00532EA3" w:rsidRDefault="009F67C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Fecha </w:t>
      </w:r>
      <w:del w:id="242" w:author="Ramon Puig Treserres" w:date="2021-11-18T14:20:00Z">
        <w:r w:rsidDel="006058EC">
          <w:rPr>
            <w:rFonts w:ascii="Times New Roman" w:eastAsia="Times New Roman" w:hAnsi="Times New Roman" w:cs="Times New Roman"/>
            <w:b/>
            <w:sz w:val="24"/>
            <w:szCs w:val="24"/>
          </w:rPr>
          <w:delText xml:space="preserve">índice </w:delText>
        </w:r>
      </w:del>
      <w:ins w:id="243" w:author="Ramon Puig Treserres" w:date="2021-11-18T14:20:00Z">
        <w:r w:rsidR="006058EC">
          <w:rPr>
            <w:rFonts w:ascii="Times New Roman" w:eastAsia="Times New Roman" w:hAnsi="Times New Roman" w:cs="Times New Roman"/>
            <w:b/>
            <w:sz w:val="24"/>
            <w:szCs w:val="24"/>
          </w:rPr>
          <w:t>de inclusión</w:t>
        </w:r>
        <w:r w:rsidR="006058EC">
          <w:rPr>
            <w:rFonts w:ascii="Times New Roman" w:eastAsia="Times New Roman" w:hAnsi="Times New Roman" w:cs="Times New Roman"/>
            <w:b/>
            <w:sz w:val="24"/>
            <w:szCs w:val="24"/>
          </w:rPr>
          <w:t xml:space="preserve"> </w:t>
        </w:r>
      </w:ins>
    </w:p>
    <w:p w14:paraId="174BCA38" w14:textId="77777777" w:rsidR="00532EA3" w:rsidRDefault="00532EA3">
      <w:pPr>
        <w:jc w:val="both"/>
        <w:rPr>
          <w:rFonts w:ascii="Times New Roman" w:eastAsia="Times New Roman" w:hAnsi="Times New Roman" w:cs="Times New Roman"/>
          <w:sz w:val="24"/>
          <w:szCs w:val="24"/>
        </w:rPr>
      </w:pPr>
    </w:p>
    <w:p w14:paraId="51999518" w14:textId="4756F90A" w:rsidR="00532EA3" w:rsidRDefault="009F67C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define como fecha </w:t>
      </w:r>
      <w:del w:id="244" w:author="Ramon Puig Treserres" w:date="2021-11-18T14:20:00Z">
        <w:r w:rsidDel="006058EC">
          <w:rPr>
            <w:rFonts w:ascii="Times New Roman" w:eastAsia="Times New Roman" w:hAnsi="Times New Roman" w:cs="Times New Roman"/>
            <w:sz w:val="24"/>
            <w:szCs w:val="24"/>
          </w:rPr>
          <w:delText xml:space="preserve">índice </w:delText>
        </w:r>
      </w:del>
      <w:ins w:id="245" w:author="Ramon Puig Treserres" w:date="2021-11-18T14:20:00Z">
        <w:r w:rsidR="006058EC">
          <w:rPr>
            <w:rFonts w:ascii="Times New Roman" w:eastAsia="Times New Roman" w:hAnsi="Times New Roman" w:cs="Times New Roman"/>
            <w:sz w:val="24"/>
            <w:szCs w:val="24"/>
          </w:rPr>
          <w:t xml:space="preserve">de inclusión </w:t>
        </w:r>
      </w:ins>
      <w:r>
        <w:rPr>
          <w:rFonts w:ascii="Times New Roman" w:eastAsia="Times New Roman" w:hAnsi="Times New Roman" w:cs="Times New Roman"/>
          <w:sz w:val="24"/>
          <w:szCs w:val="24"/>
        </w:rPr>
        <w:t>para tod</w:t>
      </w:r>
      <w:ins w:id="246" w:author="Ramon Puig Treserres" w:date="2021-11-18T14:21:00Z">
        <w:r w:rsidR="006058EC">
          <w:rPr>
            <w:rFonts w:ascii="Times New Roman" w:eastAsia="Times New Roman" w:hAnsi="Times New Roman" w:cs="Times New Roman"/>
            <w:sz w:val="24"/>
            <w:szCs w:val="24"/>
          </w:rPr>
          <w:t xml:space="preserve">os los episodios de embarazo </w:t>
        </w:r>
      </w:ins>
      <w:del w:id="247" w:author="Ramon Puig Treserres" w:date="2021-11-18T14:21:00Z">
        <w:r w:rsidDel="006058EC">
          <w:rPr>
            <w:rFonts w:ascii="Times New Roman" w:eastAsia="Times New Roman" w:hAnsi="Times New Roman" w:cs="Times New Roman"/>
            <w:sz w:val="24"/>
            <w:szCs w:val="24"/>
          </w:rPr>
          <w:delText>as gestantes l</w:delText>
        </w:r>
      </w:del>
      <w:ins w:id="248" w:author="Ramon Puig Treserres" w:date="2021-11-18T14:21:00Z">
        <w:r w:rsidR="006058EC">
          <w:rPr>
            <w:rFonts w:ascii="Times New Roman" w:eastAsia="Times New Roman" w:hAnsi="Times New Roman" w:cs="Times New Roman"/>
            <w:sz w:val="24"/>
            <w:szCs w:val="24"/>
          </w:rPr>
          <w:t>l</w:t>
        </w:r>
      </w:ins>
      <w:r>
        <w:rPr>
          <w:rFonts w:ascii="Times New Roman" w:eastAsia="Times New Roman" w:hAnsi="Times New Roman" w:cs="Times New Roman"/>
          <w:sz w:val="24"/>
          <w:szCs w:val="24"/>
        </w:rPr>
        <w:t xml:space="preserve">a fecha de la prueba de cribado </w:t>
      </w:r>
      <w:proofErr w:type="gramStart"/>
      <w:r>
        <w:rPr>
          <w:rFonts w:ascii="Times New Roman" w:eastAsia="Times New Roman" w:hAnsi="Times New Roman" w:cs="Times New Roman"/>
          <w:sz w:val="24"/>
          <w:szCs w:val="24"/>
        </w:rPr>
        <w:t>(</w:t>
      </w:r>
      <w:r>
        <w:rPr>
          <w:rFonts w:ascii="Times New Roman" w:eastAsia="Times New Roman" w:hAnsi="Times New Roman" w:cs="Times New Roman"/>
          <w:sz w:val="24"/>
          <w:szCs w:val="24"/>
          <w:shd w:val="clear" w:color="auto" w:fill="FFD966"/>
        </w:rPr>
        <w:t xml:space="preserve"> TOS</w:t>
      </w:r>
      <w:proofErr w:type="gramEnd"/>
      <w:r>
        <w:rPr>
          <w:rFonts w:ascii="Times New Roman" w:eastAsia="Times New Roman" w:hAnsi="Times New Roman" w:cs="Times New Roman"/>
          <w:sz w:val="24"/>
          <w:szCs w:val="24"/>
          <w:shd w:val="clear" w:color="auto" w:fill="FFD966"/>
        </w:rPr>
        <w:t xml:space="preserve"> y</w:t>
      </w:r>
      <w:ins w:id="249" w:author="Ramon Puig Treserres" w:date="2021-11-18T14:21:00Z">
        <w:r w:rsidR="006058EC">
          <w:rPr>
            <w:rFonts w:ascii="Times New Roman" w:eastAsia="Times New Roman" w:hAnsi="Times New Roman" w:cs="Times New Roman"/>
            <w:sz w:val="24"/>
            <w:szCs w:val="24"/>
            <w:shd w:val="clear" w:color="auto" w:fill="FFD966"/>
          </w:rPr>
          <w:t>/o</w:t>
        </w:r>
      </w:ins>
      <w:r>
        <w:rPr>
          <w:rFonts w:ascii="Times New Roman" w:eastAsia="Times New Roman" w:hAnsi="Times New Roman" w:cs="Times New Roman"/>
          <w:sz w:val="24"/>
          <w:szCs w:val="24"/>
          <w:shd w:val="clear" w:color="auto" w:fill="FFD966"/>
        </w:rPr>
        <w:t xml:space="preserve"> SOG100g)</w:t>
      </w:r>
      <w:r>
        <w:rPr>
          <w:rFonts w:ascii="Times New Roman" w:eastAsia="Times New Roman" w:hAnsi="Times New Roman" w:cs="Times New Roman"/>
          <w:sz w:val="24"/>
          <w:szCs w:val="24"/>
        </w:rPr>
        <w:t xml:space="preserve">  durante </w:t>
      </w:r>
      <w:ins w:id="250" w:author="Ramon Puig Treserres" w:date="2021-11-18T14:21:00Z">
        <w:r w:rsidR="006058EC">
          <w:rPr>
            <w:rFonts w:ascii="Times New Roman" w:eastAsia="Times New Roman" w:hAnsi="Times New Roman" w:cs="Times New Roman"/>
            <w:sz w:val="24"/>
            <w:szCs w:val="24"/>
          </w:rPr>
          <w:t xml:space="preserve">el periodo de </w:t>
        </w:r>
      </w:ins>
      <w:del w:id="251" w:author="Ramon Puig Treserres" w:date="2021-11-18T14:21:00Z">
        <w:r w:rsidDel="006058EC">
          <w:rPr>
            <w:rFonts w:ascii="Times New Roman" w:eastAsia="Times New Roman" w:hAnsi="Times New Roman" w:cs="Times New Roman"/>
            <w:sz w:val="24"/>
            <w:szCs w:val="24"/>
          </w:rPr>
          <w:delText xml:space="preserve">la </w:delText>
        </w:r>
      </w:del>
      <w:r>
        <w:rPr>
          <w:rFonts w:ascii="Times New Roman" w:eastAsia="Times New Roman" w:hAnsi="Times New Roman" w:cs="Times New Roman"/>
          <w:sz w:val="24"/>
          <w:szCs w:val="24"/>
        </w:rPr>
        <w:t>gestación</w:t>
      </w:r>
      <w:del w:id="252" w:author="Ramon Puig Treserres" w:date="2021-11-18T14:21:00Z">
        <w:r w:rsidDel="006058EC">
          <w:rPr>
            <w:rFonts w:ascii="Times New Roman" w:eastAsia="Times New Roman" w:hAnsi="Times New Roman" w:cs="Times New Roman"/>
            <w:sz w:val="24"/>
            <w:szCs w:val="24"/>
          </w:rPr>
          <w:delText xml:space="preserve"> vigente </w:delText>
        </w:r>
      </w:del>
    </w:p>
    <w:p w14:paraId="0BF98FE4" w14:textId="77777777" w:rsidR="00532EA3" w:rsidRDefault="00532EA3">
      <w:pPr>
        <w:jc w:val="both"/>
        <w:rPr>
          <w:rFonts w:ascii="Times New Roman" w:eastAsia="Times New Roman" w:hAnsi="Times New Roman" w:cs="Times New Roman"/>
          <w:sz w:val="24"/>
          <w:szCs w:val="24"/>
        </w:rPr>
      </w:pPr>
    </w:p>
    <w:p w14:paraId="0011CCF6" w14:textId="27001352" w:rsidR="00532EA3" w:rsidDel="006058EC" w:rsidRDefault="009F67C0">
      <w:pPr>
        <w:jc w:val="both"/>
        <w:rPr>
          <w:del w:id="253" w:author="Ramon Puig Treserres" w:date="2021-11-18T14:21:00Z"/>
          <w:rFonts w:ascii="Times New Roman" w:eastAsia="Times New Roman" w:hAnsi="Times New Roman" w:cs="Times New Roman"/>
          <w:sz w:val="24"/>
          <w:szCs w:val="24"/>
        </w:rPr>
      </w:pPr>
      <w:del w:id="254" w:author="Ramon Puig Treserres" w:date="2021-11-18T14:21:00Z">
        <w:r w:rsidDel="006058EC">
          <w:rPr>
            <w:rFonts w:ascii="Times New Roman" w:eastAsia="Times New Roman" w:hAnsi="Times New Roman" w:cs="Times New Roman"/>
            <w:sz w:val="24"/>
            <w:szCs w:val="24"/>
          </w:rPr>
          <w:delText>* durante el período de inclusión entre los años 2010 y 2019.</w:delText>
        </w:r>
      </w:del>
    </w:p>
    <w:p w14:paraId="45F0B682" w14:textId="503B9A69" w:rsidR="00532EA3" w:rsidDel="006058EC" w:rsidRDefault="00532EA3">
      <w:pPr>
        <w:jc w:val="both"/>
        <w:rPr>
          <w:del w:id="255" w:author="Ramon Puig Treserres" w:date="2021-11-18T14:21:00Z"/>
          <w:rFonts w:ascii="Times New Roman" w:eastAsia="Times New Roman" w:hAnsi="Times New Roman" w:cs="Times New Roman"/>
          <w:sz w:val="24"/>
          <w:szCs w:val="24"/>
        </w:rPr>
      </w:pPr>
    </w:p>
    <w:p w14:paraId="3E967B76" w14:textId="77777777" w:rsidR="00532EA3" w:rsidRDefault="009F67C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La gestación vigente es definida como el periodo de tiempo comprendido entre la fecha de la última regla (FUR) y la fecha del parto (FP).</w:t>
      </w:r>
    </w:p>
    <w:p w14:paraId="2E0B2400" w14:textId="77777777" w:rsidR="00532EA3" w:rsidRDefault="00532EA3">
      <w:pPr>
        <w:jc w:val="both"/>
        <w:rPr>
          <w:rFonts w:ascii="Times New Roman" w:eastAsia="Times New Roman" w:hAnsi="Times New Roman" w:cs="Times New Roman"/>
          <w:sz w:val="24"/>
          <w:szCs w:val="24"/>
        </w:rPr>
      </w:pPr>
    </w:p>
    <w:p w14:paraId="7C70EE6F" w14:textId="7FBE2BB6" w:rsidR="00532EA3" w:rsidDel="006058EC" w:rsidRDefault="00C74F80">
      <w:pPr>
        <w:jc w:val="both"/>
        <w:rPr>
          <w:del w:id="256" w:author="Ramon Puig Treserres" w:date="2021-11-18T14:21:00Z"/>
          <w:rFonts w:ascii="Times New Roman" w:eastAsia="Times New Roman" w:hAnsi="Times New Roman" w:cs="Times New Roman"/>
          <w:sz w:val="24"/>
          <w:szCs w:val="24"/>
        </w:rPr>
      </w:pPr>
      <w:customXmlDelRangeStart w:id="257" w:author="Ramon Puig Treserres" w:date="2021-11-18T14:21:00Z"/>
      <w:sdt>
        <w:sdtPr>
          <w:tag w:val="goog_rdk_3"/>
          <w:id w:val="1771125896"/>
        </w:sdtPr>
        <w:sdtContent>
          <w:customXmlDelRangeEnd w:id="257"/>
          <w:customXmlDelRangeStart w:id="258" w:author="Ramon Puig Treserres" w:date="2021-11-18T14:21:00Z"/>
        </w:sdtContent>
      </w:sdt>
      <w:customXmlDelRangeEnd w:id="258"/>
      <w:del w:id="259" w:author="Ramon Puig Treserres" w:date="2021-11-18T14:21:00Z">
        <w:r w:rsidR="009F67C0" w:rsidDel="006058EC">
          <w:rPr>
            <w:rFonts w:ascii="Times New Roman" w:eastAsia="Times New Roman" w:hAnsi="Times New Roman" w:cs="Times New Roman"/>
            <w:sz w:val="24"/>
            <w:szCs w:val="24"/>
          </w:rPr>
          <w:delText xml:space="preserve">Se estratifican las gestantes de los 2 grupos ( MUS y Control) en función de exposición al periodo de Ramadán: Fecha índice durante el periodo de ramadán o fuera del periodo de ramadán.  </w:delText>
        </w:r>
      </w:del>
    </w:p>
    <w:p w14:paraId="137821BF" w14:textId="77777777" w:rsidR="00532EA3" w:rsidRDefault="00532EA3">
      <w:pPr>
        <w:jc w:val="both"/>
        <w:rPr>
          <w:rFonts w:ascii="Times New Roman" w:eastAsia="Times New Roman" w:hAnsi="Times New Roman" w:cs="Times New Roman"/>
          <w:b/>
          <w:sz w:val="24"/>
          <w:szCs w:val="24"/>
        </w:rPr>
      </w:pPr>
    </w:p>
    <w:p w14:paraId="02B354F6" w14:textId="2CB5B5EB" w:rsidR="00532EA3" w:rsidDel="004A0A6A" w:rsidRDefault="009F67C0">
      <w:pPr>
        <w:jc w:val="both"/>
        <w:rPr>
          <w:del w:id="260" w:author="Ramon Puig Treserres" w:date="2021-11-18T14:25:00Z"/>
          <w:rFonts w:ascii="Times New Roman" w:eastAsia="Times New Roman" w:hAnsi="Times New Roman" w:cs="Times New Roman"/>
          <w:b/>
          <w:sz w:val="24"/>
          <w:szCs w:val="24"/>
        </w:rPr>
      </w:pPr>
      <w:del w:id="261" w:author="Ramon Puig Treserres" w:date="2021-11-18T14:25:00Z">
        <w:r w:rsidDel="004A0A6A">
          <w:rPr>
            <w:rFonts w:ascii="Times New Roman" w:eastAsia="Times New Roman" w:hAnsi="Times New Roman" w:cs="Times New Roman"/>
            <w:b/>
            <w:sz w:val="24"/>
            <w:szCs w:val="24"/>
          </w:rPr>
          <w:delText xml:space="preserve">4.9. Período de inclusión </w:delText>
        </w:r>
      </w:del>
    </w:p>
    <w:p w14:paraId="34CF1A2A" w14:textId="5210C732" w:rsidR="00532EA3" w:rsidDel="004A0A6A" w:rsidRDefault="00532EA3">
      <w:pPr>
        <w:jc w:val="both"/>
        <w:rPr>
          <w:del w:id="262" w:author="Ramon Puig Treserres" w:date="2021-11-18T14:25:00Z"/>
          <w:rFonts w:ascii="Times New Roman" w:eastAsia="Times New Roman" w:hAnsi="Times New Roman" w:cs="Times New Roman"/>
          <w:b/>
          <w:sz w:val="24"/>
          <w:szCs w:val="24"/>
        </w:rPr>
      </w:pPr>
    </w:p>
    <w:p w14:paraId="082B8AF7" w14:textId="4216A958" w:rsidR="00532EA3" w:rsidDel="004A0A6A" w:rsidRDefault="009F67C0">
      <w:pPr>
        <w:rPr>
          <w:del w:id="263" w:author="Ramon Puig Treserres" w:date="2021-11-18T14:25:00Z"/>
          <w:rFonts w:ascii="Times New Roman" w:eastAsia="Times New Roman" w:hAnsi="Times New Roman" w:cs="Times New Roman"/>
          <w:sz w:val="24"/>
          <w:szCs w:val="24"/>
        </w:rPr>
      </w:pPr>
      <w:del w:id="264" w:author="Ramon Puig Treserres" w:date="2021-11-18T14:25:00Z">
        <w:r w:rsidDel="004A0A6A">
          <w:rPr>
            <w:rFonts w:ascii="Times New Roman" w:eastAsia="Times New Roman" w:hAnsi="Times New Roman" w:cs="Times New Roman"/>
            <w:sz w:val="24"/>
            <w:szCs w:val="24"/>
          </w:rPr>
          <w:delText>El periodo de inclusión  de las gestantes para el estudio de cohortes será entre 01/01/2010 y 12/31/2019.</w:delText>
        </w:r>
      </w:del>
    </w:p>
    <w:p w14:paraId="097ED7B6" w14:textId="7A6B78D8" w:rsidR="00532EA3" w:rsidDel="004A0A6A" w:rsidRDefault="00532EA3">
      <w:pPr>
        <w:jc w:val="both"/>
        <w:rPr>
          <w:del w:id="265" w:author="Ramon Puig Treserres" w:date="2021-11-18T14:25:00Z"/>
          <w:rFonts w:ascii="Times New Roman" w:eastAsia="Times New Roman" w:hAnsi="Times New Roman" w:cs="Times New Roman"/>
          <w:b/>
          <w:sz w:val="24"/>
          <w:szCs w:val="24"/>
        </w:rPr>
      </w:pPr>
    </w:p>
    <w:p w14:paraId="62261A83" w14:textId="0807FB8C" w:rsidR="00532EA3" w:rsidDel="004A0A6A" w:rsidRDefault="00532EA3">
      <w:pPr>
        <w:jc w:val="both"/>
        <w:rPr>
          <w:del w:id="266" w:author="Ramon Puig Treserres" w:date="2021-11-18T14:25:00Z"/>
          <w:rFonts w:ascii="Times New Roman" w:eastAsia="Times New Roman" w:hAnsi="Times New Roman" w:cs="Times New Roman"/>
          <w:b/>
          <w:sz w:val="24"/>
          <w:szCs w:val="24"/>
        </w:rPr>
      </w:pPr>
    </w:p>
    <w:p w14:paraId="6AD3F2AC" w14:textId="6B6718D0" w:rsidR="00532EA3" w:rsidDel="004A0A6A" w:rsidRDefault="009F67C0">
      <w:pPr>
        <w:jc w:val="both"/>
        <w:rPr>
          <w:del w:id="267" w:author="Ramon Puig Treserres" w:date="2021-11-18T14:25:00Z"/>
          <w:rFonts w:ascii="Times New Roman" w:eastAsia="Times New Roman" w:hAnsi="Times New Roman" w:cs="Times New Roman"/>
          <w:b/>
          <w:sz w:val="24"/>
          <w:szCs w:val="24"/>
        </w:rPr>
      </w:pPr>
      <w:del w:id="268" w:author="Ramon Puig Treserres" w:date="2021-11-18T14:25:00Z">
        <w:r w:rsidDel="004A0A6A">
          <w:rPr>
            <w:rFonts w:ascii="Times New Roman" w:eastAsia="Times New Roman" w:hAnsi="Times New Roman" w:cs="Times New Roman"/>
            <w:b/>
            <w:sz w:val="24"/>
            <w:szCs w:val="24"/>
          </w:rPr>
          <w:delText>4.10. Criterios de inclusión</w:delText>
        </w:r>
      </w:del>
    </w:p>
    <w:p w14:paraId="60119D94" w14:textId="6D2FCA23" w:rsidR="00532EA3" w:rsidDel="004A0A6A" w:rsidRDefault="00532EA3">
      <w:pPr>
        <w:jc w:val="both"/>
        <w:rPr>
          <w:del w:id="269" w:author="Ramon Puig Treserres" w:date="2021-11-18T14:25:00Z"/>
          <w:rFonts w:ascii="Times New Roman" w:eastAsia="Times New Roman" w:hAnsi="Times New Roman" w:cs="Times New Roman"/>
          <w:b/>
          <w:sz w:val="24"/>
          <w:szCs w:val="24"/>
        </w:rPr>
      </w:pPr>
    </w:p>
    <w:p w14:paraId="1ED72297" w14:textId="5CC37F1A" w:rsidR="00532EA3" w:rsidDel="004A0A6A" w:rsidRDefault="009F67C0">
      <w:pPr>
        <w:jc w:val="both"/>
        <w:rPr>
          <w:del w:id="270" w:author="Ramon Puig Treserres" w:date="2021-11-18T14:25:00Z"/>
          <w:rFonts w:ascii="Times New Roman" w:eastAsia="Times New Roman" w:hAnsi="Times New Roman" w:cs="Times New Roman"/>
          <w:sz w:val="24"/>
          <w:szCs w:val="24"/>
        </w:rPr>
      </w:pPr>
      <w:del w:id="271" w:author="Ramon Puig Treserres" w:date="2021-11-18T14:25:00Z">
        <w:r w:rsidDel="004A0A6A">
          <w:rPr>
            <w:rFonts w:ascii="Times New Roman" w:eastAsia="Times New Roman" w:hAnsi="Times New Roman" w:cs="Times New Roman"/>
            <w:sz w:val="24"/>
            <w:szCs w:val="24"/>
          </w:rPr>
          <w:delText>A fecha índice:</w:delText>
        </w:r>
      </w:del>
    </w:p>
    <w:p w14:paraId="3E56BCF1" w14:textId="52EFF2D8" w:rsidR="00532EA3" w:rsidDel="004A0A6A" w:rsidRDefault="00532EA3">
      <w:pPr>
        <w:jc w:val="both"/>
        <w:rPr>
          <w:del w:id="272" w:author="Ramon Puig Treserres" w:date="2021-11-18T14:25:00Z"/>
          <w:rFonts w:ascii="Times New Roman" w:eastAsia="Times New Roman" w:hAnsi="Times New Roman" w:cs="Times New Roman"/>
          <w:sz w:val="24"/>
          <w:szCs w:val="24"/>
        </w:rPr>
      </w:pPr>
    </w:p>
    <w:p w14:paraId="209B4B56" w14:textId="027D8708" w:rsidR="00532EA3" w:rsidDel="004A0A6A" w:rsidRDefault="009F67C0">
      <w:pPr>
        <w:jc w:val="both"/>
        <w:rPr>
          <w:del w:id="273" w:author="Ramon Puig Treserres" w:date="2021-11-18T14:25:00Z"/>
          <w:rFonts w:ascii="Times New Roman" w:eastAsia="Times New Roman" w:hAnsi="Times New Roman" w:cs="Times New Roman"/>
          <w:sz w:val="24"/>
          <w:szCs w:val="24"/>
        </w:rPr>
      </w:pPr>
      <w:del w:id="274" w:author="Ramon Puig Treserres" w:date="2021-11-18T14:25:00Z">
        <w:r w:rsidDel="004A0A6A">
          <w:rPr>
            <w:rFonts w:ascii="Times New Roman" w:eastAsia="Times New Roman" w:hAnsi="Times New Roman" w:cs="Times New Roman"/>
            <w:sz w:val="24"/>
            <w:szCs w:val="24"/>
          </w:rPr>
          <w:delText>-Mujeres mayores de 18 años</w:delText>
        </w:r>
      </w:del>
    </w:p>
    <w:p w14:paraId="00A5D74C" w14:textId="58B157D8" w:rsidR="00532EA3" w:rsidDel="004A0A6A" w:rsidRDefault="009F67C0">
      <w:pPr>
        <w:jc w:val="both"/>
        <w:rPr>
          <w:del w:id="275" w:author="Ramon Puig Treserres" w:date="2021-11-18T14:25:00Z"/>
          <w:rFonts w:ascii="Times New Roman" w:eastAsia="Times New Roman" w:hAnsi="Times New Roman" w:cs="Times New Roman"/>
          <w:sz w:val="24"/>
          <w:szCs w:val="24"/>
        </w:rPr>
      </w:pPr>
      <w:del w:id="276" w:author="Ramon Puig Treserres" w:date="2021-11-18T14:25:00Z">
        <w:r w:rsidDel="004A0A6A">
          <w:rPr>
            <w:rFonts w:ascii="Times New Roman" w:eastAsia="Times New Roman" w:hAnsi="Times New Roman" w:cs="Times New Roman"/>
            <w:sz w:val="24"/>
            <w:szCs w:val="24"/>
          </w:rPr>
          <w:delText xml:space="preserve">-Registro de país de origen, etnia o raza. </w:delText>
        </w:r>
      </w:del>
    </w:p>
    <w:p w14:paraId="754122CC" w14:textId="2D64CBCF" w:rsidR="00532EA3" w:rsidDel="004A0A6A" w:rsidRDefault="009F67C0">
      <w:pPr>
        <w:jc w:val="both"/>
        <w:rPr>
          <w:del w:id="277" w:author="Ramon Puig Treserres" w:date="2021-11-18T14:25:00Z"/>
          <w:rFonts w:ascii="Times New Roman" w:eastAsia="Times New Roman" w:hAnsi="Times New Roman" w:cs="Times New Roman"/>
          <w:sz w:val="24"/>
          <w:szCs w:val="24"/>
        </w:rPr>
      </w:pPr>
      <w:del w:id="278" w:author="Ramon Puig Treserres" w:date="2021-11-18T14:25:00Z">
        <w:r w:rsidDel="004A0A6A">
          <w:rPr>
            <w:rFonts w:ascii="Times New Roman" w:eastAsia="Times New Roman" w:hAnsi="Times New Roman" w:cs="Times New Roman"/>
            <w:sz w:val="24"/>
            <w:szCs w:val="24"/>
          </w:rPr>
          <w:delText>-Gestación vigente, definida como el período comprendido entre FUR y FP</w:delText>
        </w:r>
      </w:del>
    </w:p>
    <w:p w14:paraId="5EE0E20C" w14:textId="7CED3BE7" w:rsidR="00532EA3" w:rsidDel="004A0A6A" w:rsidRDefault="009F67C0">
      <w:pPr>
        <w:jc w:val="both"/>
        <w:rPr>
          <w:del w:id="279" w:author="Ramon Puig Treserres" w:date="2021-11-18T14:25:00Z"/>
          <w:rFonts w:ascii="Times New Roman" w:eastAsia="Times New Roman" w:hAnsi="Times New Roman" w:cs="Times New Roman"/>
          <w:sz w:val="24"/>
          <w:szCs w:val="24"/>
          <w:shd w:val="clear" w:color="auto" w:fill="FFE599"/>
        </w:rPr>
      </w:pPr>
      <w:del w:id="280" w:author="Ramon Puig Treserres" w:date="2021-11-18T14:25:00Z">
        <w:r w:rsidDel="004A0A6A">
          <w:rPr>
            <w:rFonts w:ascii="Times New Roman" w:eastAsia="Times New Roman" w:hAnsi="Times New Roman" w:cs="Times New Roman"/>
            <w:sz w:val="24"/>
            <w:szCs w:val="24"/>
          </w:rPr>
          <w:delText>-Realización de TOS y/o TTOG100g</w:delText>
        </w:r>
      </w:del>
    </w:p>
    <w:p w14:paraId="744CC7FD" w14:textId="7DBE052D" w:rsidR="00532EA3" w:rsidDel="004A0A6A" w:rsidRDefault="009F67C0">
      <w:pPr>
        <w:jc w:val="both"/>
        <w:rPr>
          <w:del w:id="281" w:author="Ramon Puig Treserres" w:date="2021-11-18T14:25:00Z"/>
          <w:rFonts w:ascii="Times New Roman" w:eastAsia="Times New Roman" w:hAnsi="Times New Roman" w:cs="Times New Roman"/>
          <w:sz w:val="24"/>
          <w:szCs w:val="24"/>
        </w:rPr>
      </w:pPr>
      <w:del w:id="282" w:author="Ramon Puig Treserres" w:date="2021-11-18T14:25:00Z">
        <w:r w:rsidDel="004A0A6A">
          <w:rPr>
            <w:rFonts w:ascii="Times New Roman" w:eastAsia="Times New Roman" w:hAnsi="Times New Roman" w:cs="Times New Roman"/>
            <w:sz w:val="24"/>
            <w:szCs w:val="24"/>
          </w:rPr>
          <w:delText>-Realización del control de la gestación por parte de un CASSIR de Cataluña gestionado por el ICS (primera visita de embarazo (EP) y visita sucesiva de embarazo (SE)).</w:delText>
        </w:r>
      </w:del>
    </w:p>
    <w:p w14:paraId="40A128C0" w14:textId="09D3E496" w:rsidR="00532EA3" w:rsidDel="004A0A6A" w:rsidRDefault="00532EA3">
      <w:pPr>
        <w:jc w:val="both"/>
        <w:rPr>
          <w:del w:id="283" w:author="Ramon Puig Treserres" w:date="2021-11-18T14:31:00Z"/>
          <w:rFonts w:ascii="Times New Roman" w:eastAsia="Times New Roman" w:hAnsi="Times New Roman" w:cs="Times New Roman"/>
          <w:sz w:val="24"/>
          <w:szCs w:val="24"/>
        </w:rPr>
      </w:pPr>
    </w:p>
    <w:p w14:paraId="01A520B3" w14:textId="46C20C41" w:rsidR="00532EA3" w:rsidDel="004A0A6A" w:rsidRDefault="00532EA3">
      <w:pPr>
        <w:jc w:val="both"/>
        <w:rPr>
          <w:del w:id="284" w:author="Ramon Puig Treserres" w:date="2021-11-18T14:31:00Z"/>
          <w:rFonts w:ascii="Times New Roman" w:eastAsia="Times New Roman" w:hAnsi="Times New Roman" w:cs="Times New Roman"/>
          <w:i/>
          <w:sz w:val="24"/>
          <w:szCs w:val="24"/>
        </w:rPr>
      </w:pPr>
    </w:p>
    <w:p w14:paraId="36E4296D" w14:textId="21266223" w:rsidR="00532EA3" w:rsidDel="004A0A6A" w:rsidRDefault="009F67C0">
      <w:pPr>
        <w:jc w:val="both"/>
        <w:rPr>
          <w:moveFrom w:id="285" w:author="Ramon Puig Treserres" w:date="2021-11-18T14:28:00Z"/>
          <w:rFonts w:ascii="Times New Roman" w:eastAsia="Times New Roman" w:hAnsi="Times New Roman" w:cs="Times New Roman"/>
          <w:b/>
          <w:sz w:val="24"/>
          <w:szCs w:val="24"/>
        </w:rPr>
      </w:pPr>
      <w:moveFromRangeStart w:id="286" w:author="Ramon Puig Treserres" w:date="2021-11-18T14:28:00Z" w:name="move88138106"/>
      <w:moveFrom w:id="287" w:author="Ramon Puig Treserres" w:date="2021-11-18T14:28:00Z">
        <w:r w:rsidDel="004A0A6A">
          <w:rPr>
            <w:rFonts w:ascii="Times New Roman" w:eastAsia="Times New Roman" w:hAnsi="Times New Roman" w:cs="Times New Roman"/>
            <w:b/>
            <w:sz w:val="24"/>
            <w:szCs w:val="24"/>
          </w:rPr>
          <w:t>4.11.</w:t>
        </w:r>
        <w:r w:rsidDel="004A0A6A">
          <w:t xml:space="preserve"> </w:t>
        </w:r>
        <w:r w:rsidDel="004A0A6A">
          <w:rPr>
            <w:rFonts w:ascii="Times New Roman" w:eastAsia="Times New Roman" w:hAnsi="Times New Roman" w:cs="Times New Roman"/>
            <w:b/>
            <w:sz w:val="24"/>
            <w:szCs w:val="24"/>
          </w:rPr>
          <w:t>Criterios de exclusión (valorados previos a fecha índice):</w:t>
        </w:r>
      </w:moveFrom>
    </w:p>
    <w:p w14:paraId="6A160F7E" w14:textId="588F9E06" w:rsidR="00532EA3" w:rsidDel="004A0A6A" w:rsidRDefault="00532EA3">
      <w:pPr>
        <w:jc w:val="both"/>
        <w:rPr>
          <w:moveFrom w:id="288" w:author="Ramon Puig Treserres" w:date="2021-11-18T14:28:00Z"/>
          <w:rFonts w:ascii="Times New Roman" w:eastAsia="Times New Roman" w:hAnsi="Times New Roman" w:cs="Times New Roman"/>
          <w:sz w:val="24"/>
          <w:szCs w:val="24"/>
        </w:rPr>
      </w:pPr>
    </w:p>
    <w:p w14:paraId="6B5D325B" w14:textId="1FD6D0D1" w:rsidR="00532EA3" w:rsidDel="004A0A6A" w:rsidRDefault="009F67C0">
      <w:pPr>
        <w:jc w:val="both"/>
        <w:rPr>
          <w:moveFrom w:id="289" w:author="Ramon Puig Treserres" w:date="2021-11-18T14:28:00Z"/>
          <w:rFonts w:ascii="Times New Roman" w:eastAsia="Times New Roman" w:hAnsi="Times New Roman" w:cs="Times New Roman"/>
          <w:sz w:val="24"/>
          <w:szCs w:val="24"/>
        </w:rPr>
      </w:pPr>
      <w:moveFrom w:id="290" w:author="Ramon Puig Treserres" w:date="2021-11-18T14:28:00Z">
        <w:r w:rsidDel="004A0A6A">
          <w:rPr>
            <w:rFonts w:ascii="Times New Roman" w:eastAsia="Times New Roman" w:hAnsi="Times New Roman" w:cs="Times New Roman"/>
            <w:sz w:val="24"/>
            <w:szCs w:val="24"/>
          </w:rPr>
          <w:t>-Gestantes con diabetes mellitus tipo 1, tipo 2, secundaria (CIE-10: E8, E9, E10, E11 E14, E13).</w:t>
        </w:r>
      </w:moveFrom>
    </w:p>
    <w:p w14:paraId="7161C83D" w14:textId="4E9AADD7" w:rsidR="00532EA3" w:rsidDel="004A0A6A" w:rsidRDefault="009F67C0">
      <w:pPr>
        <w:jc w:val="both"/>
        <w:rPr>
          <w:moveFrom w:id="291" w:author="Ramon Puig Treserres" w:date="2021-11-18T14:28:00Z"/>
          <w:rFonts w:ascii="Times New Roman" w:eastAsia="Times New Roman" w:hAnsi="Times New Roman" w:cs="Times New Roman"/>
          <w:sz w:val="24"/>
          <w:szCs w:val="24"/>
        </w:rPr>
      </w:pPr>
      <w:moveFrom w:id="292" w:author="Ramon Puig Treserres" w:date="2021-11-18T14:28:00Z">
        <w:r w:rsidDel="004A0A6A">
          <w:rPr>
            <w:rFonts w:ascii="Times New Roman" w:eastAsia="Times New Roman" w:hAnsi="Times New Roman" w:cs="Times New Roman"/>
            <w:sz w:val="24"/>
            <w:szCs w:val="24"/>
          </w:rPr>
          <w:t>-Gestantes en tratamiento con antidiabéticos iniciados previamente el diagnóstico de embarazo aunque no conste el diagnóstico de DM1 o DM2, a excepción de la metformina.</w:t>
        </w:r>
      </w:moveFrom>
    </w:p>
    <w:moveFromRangeEnd w:id="286"/>
    <w:p w14:paraId="4F4BBDAD" w14:textId="590F43AC" w:rsidR="00532EA3" w:rsidDel="004A0A6A" w:rsidRDefault="00532EA3">
      <w:pPr>
        <w:jc w:val="both"/>
        <w:rPr>
          <w:del w:id="293" w:author="Ramon Puig Treserres" w:date="2021-11-18T14:31:00Z"/>
          <w:rFonts w:ascii="Times New Roman" w:eastAsia="Times New Roman" w:hAnsi="Times New Roman" w:cs="Times New Roman"/>
          <w:sz w:val="24"/>
          <w:szCs w:val="24"/>
        </w:rPr>
      </w:pPr>
    </w:p>
    <w:p w14:paraId="27B876E2" w14:textId="73853A27" w:rsidR="00532EA3" w:rsidDel="004A0A6A" w:rsidRDefault="00532EA3">
      <w:pPr>
        <w:jc w:val="both"/>
        <w:rPr>
          <w:del w:id="294" w:author="Ramon Puig Treserres" w:date="2021-11-18T14:26:00Z"/>
          <w:rFonts w:ascii="Times New Roman" w:eastAsia="Times New Roman" w:hAnsi="Times New Roman" w:cs="Times New Roman"/>
          <w:sz w:val="24"/>
          <w:szCs w:val="24"/>
        </w:rPr>
      </w:pPr>
    </w:p>
    <w:p w14:paraId="6AB57831" w14:textId="77777777" w:rsidR="00532EA3" w:rsidRDefault="00532EA3">
      <w:pPr>
        <w:jc w:val="both"/>
        <w:rPr>
          <w:rFonts w:ascii="Times New Roman" w:eastAsia="Times New Roman" w:hAnsi="Times New Roman" w:cs="Times New Roman"/>
          <w:sz w:val="24"/>
          <w:szCs w:val="24"/>
        </w:rPr>
      </w:pPr>
    </w:p>
    <w:p w14:paraId="4ED0E390" w14:textId="77777777" w:rsidR="00532EA3" w:rsidRDefault="00532EA3">
      <w:pPr>
        <w:jc w:val="both"/>
        <w:rPr>
          <w:rFonts w:ascii="Times New Roman" w:eastAsia="Times New Roman" w:hAnsi="Times New Roman" w:cs="Times New Roman"/>
          <w:sz w:val="24"/>
          <w:szCs w:val="24"/>
        </w:rPr>
      </w:pPr>
    </w:p>
    <w:p w14:paraId="3EB6FD81" w14:textId="77777777" w:rsidR="00532EA3" w:rsidRDefault="009F67C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4.12.</w:t>
      </w:r>
      <w:r>
        <w:t xml:space="preserve"> </w:t>
      </w:r>
      <w:r>
        <w:rPr>
          <w:rFonts w:ascii="Times New Roman" w:eastAsia="Times New Roman" w:hAnsi="Times New Roman" w:cs="Times New Roman"/>
          <w:b/>
          <w:sz w:val="24"/>
          <w:szCs w:val="24"/>
        </w:rPr>
        <w:t xml:space="preserve">Definición de pruebas diagnósticas  de DMG </w:t>
      </w:r>
    </w:p>
    <w:p w14:paraId="0D2810D0" w14:textId="77777777" w:rsidR="00532EA3" w:rsidRDefault="00532EA3">
      <w:pPr>
        <w:jc w:val="both"/>
        <w:rPr>
          <w:rFonts w:ascii="Times New Roman" w:eastAsia="Times New Roman" w:hAnsi="Times New Roman" w:cs="Times New Roman"/>
          <w:b/>
          <w:sz w:val="24"/>
          <w:szCs w:val="24"/>
        </w:rPr>
      </w:pPr>
    </w:p>
    <w:p w14:paraId="5519B1F6" w14:textId="77777777" w:rsidR="00532EA3" w:rsidRDefault="009F67C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define cribado de DMG cuando:</w:t>
      </w:r>
    </w:p>
    <w:p w14:paraId="55CCFF43" w14:textId="77777777" w:rsidR="00532EA3" w:rsidRDefault="00532EA3">
      <w:pPr>
        <w:jc w:val="both"/>
        <w:rPr>
          <w:rFonts w:ascii="Times New Roman" w:eastAsia="Times New Roman" w:hAnsi="Times New Roman" w:cs="Times New Roman"/>
          <w:sz w:val="24"/>
          <w:szCs w:val="24"/>
        </w:rPr>
      </w:pPr>
    </w:p>
    <w:p w14:paraId="34697F76" w14:textId="77777777" w:rsidR="00532EA3" w:rsidRDefault="009F67C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-TOS con glucosa a los 60 minutos el 1T, 2T o 3T o</w:t>
      </w:r>
    </w:p>
    <w:p w14:paraId="4E4BAEB4" w14:textId="77777777" w:rsidR="00532EA3" w:rsidRDefault="009F67C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-Glucemia basal al primer trimestre.</w:t>
      </w:r>
    </w:p>
    <w:p w14:paraId="487A0B41" w14:textId="77777777" w:rsidR="00532EA3" w:rsidRDefault="009F67C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0D0E8A9E" w14:textId="77777777" w:rsidR="00532EA3" w:rsidRDefault="00C74F80">
      <w:pPr>
        <w:jc w:val="both"/>
        <w:rPr>
          <w:rFonts w:ascii="Times New Roman" w:eastAsia="Times New Roman" w:hAnsi="Times New Roman" w:cs="Times New Roman"/>
          <w:sz w:val="24"/>
          <w:szCs w:val="24"/>
        </w:rPr>
      </w:pPr>
      <w:sdt>
        <w:sdtPr>
          <w:tag w:val="goog_rdk_4"/>
          <w:id w:val="1909268809"/>
        </w:sdtPr>
        <w:sdtContent>
          <w:r w:rsidR="009F67C0">
            <w:rPr>
              <w:rFonts w:ascii="Gungsuh" w:eastAsia="Gungsuh" w:hAnsi="Gungsuh" w:cs="Gungsuh"/>
              <w:sz w:val="24"/>
              <w:szCs w:val="24"/>
            </w:rPr>
            <w:t>El cribado se considera positivo cuando TOS tiene glucemia a los 60 min ≥ 140 mg / dl en el 1T, 2T o 3T o glucemia basal el 1T  ≥  92 mg / dl.</w:t>
          </w:r>
        </w:sdtContent>
      </w:sdt>
    </w:p>
    <w:p w14:paraId="01E88640" w14:textId="77777777" w:rsidR="00532EA3" w:rsidRDefault="00532EA3">
      <w:pPr>
        <w:jc w:val="both"/>
        <w:rPr>
          <w:rFonts w:ascii="Times New Roman" w:eastAsia="Times New Roman" w:hAnsi="Times New Roman" w:cs="Times New Roman"/>
          <w:sz w:val="24"/>
          <w:szCs w:val="24"/>
        </w:rPr>
      </w:pPr>
    </w:p>
    <w:p w14:paraId="5072F73A" w14:textId="77777777" w:rsidR="00532EA3" w:rsidRDefault="009F67C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define el diagnóstico de DMG (variable principal) cuando:</w:t>
      </w:r>
    </w:p>
    <w:p w14:paraId="65834BD4" w14:textId="77777777" w:rsidR="00532EA3" w:rsidRDefault="00532EA3">
      <w:pPr>
        <w:jc w:val="both"/>
        <w:rPr>
          <w:rFonts w:ascii="Times New Roman" w:eastAsia="Times New Roman" w:hAnsi="Times New Roman" w:cs="Times New Roman"/>
          <w:sz w:val="24"/>
          <w:szCs w:val="24"/>
        </w:rPr>
      </w:pPr>
    </w:p>
    <w:p w14:paraId="7900FA19" w14:textId="77777777" w:rsidR="00532EA3" w:rsidRDefault="00C74F80">
      <w:pPr>
        <w:jc w:val="both"/>
        <w:rPr>
          <w:rFonts w:ascii="Times New Roman" w:eastAsia="Times New Roman" w:hAnsi="Times New Roman" w:cs="Times New Roman"/>
          <w:sz w:val="24"/>
          <w:szCs w:val="24"/>
        </w:rPr>
      </w:pPr>
      <w:sdt>
        <w:sdtPr>
          <w:tag w:val="goog_rdk_5"/>
          <w:id w:val="830789674"/>
        </w:sdtPr>
        <w:sdtContent>
          <w:r w:rsidR="009F67C0">
            <w:rPr>
              <w:rFonts w:ascii="Gungsuh" w:eastAsia="Gungsuh" w:hAnsi="Gungsuh" w:cs="Gungsuh"/>
              <w:sz w:val="24"/>
              <w:szCs w:val="24"/>
            </w:rPr>
            <w:t>SOG100 con ≥ 2 de los siguientes valores de glucemia plasmática: basal&gt; 95 mg/dl, 1h&gt; 180 mg/dl, 2h&gt; 155 mg/dl, 3h&gt; 140 mg/dl para las gestantes donde disponemos datos de la prueba y posterior diagnóstico de DMG (CIM10: O24, O24.4 y O24.9).</w:t>
          </w:r>
        </w:sdtContent>
      </w:sdt>
    </w:p>
    <w:p w14:paraId="35879B7A" w14:textId="77777777" w:rsidR="00532EA3" w:rsidRDefault="00532EA3">
      <w:pPr>
        <w:jc w:val="both"/>
        <w:rPr>
          <w:rFonts w:ascii="Times New Roman" w:eastAsia="Times New Roman" w:hAnsi="Times New Roman" w:cs="Times New Roman"/>
          <w:sz w:val="24"/>
          <w:szCs w:val="24"/>
        </w:rPr>
      </w:pPr>
    </w:p>
    <w:p w14:paraId="2E645DAE" w14:textId="77777777" w:rsidR="00532EA3" w:rsidRDefault="009F67C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define el diagnóstico de intolerancia a la glucosa durante la gestación cuando la SOG100 presenta 1 de los siguientes valores de glucemia plasmática: basal&gt; 95 mg/dl, 1h&gt; 180 mg/dl, 2h&gt; 155 mg/dl, 3h&gt; 140 mg/dl para las gestantes donde disponemos datos de la prueba.</w:t>
      </w:r>
    </w:p>
    <w:p w14:paraId="5B6AA531" w14:textId="77777777" w:rsidR="00532EA3" w:rsidRDefault="00532EA3">
      <w:pPr>
        <w:jc w:val="both"/>
        <w:rPr>
          <w:rFonts w:ascii="Times New Roman" w:eastAsia="Times New Roman" w:hAnsi="Times New Roman" w:cs="Times New Roman"/>
          <w:sz w:val="24"/>
          <w:szCs w:val="24"/>
        </w:rPr>
      </w:pPr>
    </w:p>
    <w:p w14:paraId="25501F7F" w14:textId="77777777" w:rsidR="00532EA3" w:rsidRDefault="009F67C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define el diagnóstico de DM no conocida previamente y diagnosticada durante la gestación como aquella gestante con glucemia basal&gt; 126 mg/dl, glucemia al azar&gt; 200 mg/dl y / o HbA1c&gt; 6,5%.</w:t>
      </w:r>
    </w:p>
    <w:p w14:paraId="0DD504AF" w14:textId="77777777" w:rsidR="00532EA3" w:rsidRDefault="00532EA3">
      <w:pPr>
        <w:jc w:val="both"/>
        <w:rPr>
          <w:rFonts w:ascii="Times New Roman" w:eastAsia="Times New Roman" w:hAnsi="Times New Roman" w:cs="Times New Roman"/>
          <w:sz w:val="24"/>
          <w:szCs w:val="24"/>
        </w:rPr>
      </w:pPr>
    </w:p>
    <w:p w14:paraId="4021743B" w14:textId="77777777" w:rsidR="00532EA3" w:rsidRDefault="00532EA3">
      <w:pPr>
        <w:jc w:val="both"/>
        <w:rPr>
          <w:rFonts w:ascii="Times New Roman" w:eastAsia="Times New Roman" w:hAnsi="Times New Roman" w:cs="Times New Roman"/>
          <w:sz w:val="24"/>
          <w:szCs w:val="24"/>
        </w:rPr>
      </w:pPr>
    </w:p>
    <w:p w14:paraId="5E74E049" w14:textId="3870D19D" w:rsidR="00532EA3" w:rsidDel="004A0A6A" w:rsidRDefault="00532EA3">
      <w:pPr>
        <w:jc w:val="both"/>
        <w:rPr>
          <w:del w:id="295" w:author="Ramon Puig Treserres" w:date="2021-11-18T14:31:00Z"/>
          <w:rFonts w:ascii="Times New Roman" w:eastAsia="Times New Roman" w:hAnsi="Times New Roman" w:cs="Times New Roman"/>
          <w:sz w:val="24"/>
          <w:szCs w:val="24"/>
        </w:rPr>
      </w:pPr>
    </w:p>
    <w:p w14:paraId="44CD3D17" w14:textId="6CD11E35" w:rsidR="00532EA3" w:rsidDel="004A0A6A" w:rsidRDefault="00532EA3">
      <w:pPr>
        <w:jc w:val="both"/>
        <w:rPr>
          <w:del w:id="296" w:author="Ramon Puig Treserres" w:date="2021-11-18T14:31:00Z"/>
          <w:rFonts w:ascii="Times New Roman" w:eastAsia="Times New Roman" w:hAnsi="Times New Roman" w:cs="Times New Roman"/>
          <w:sz w:val="24"/>
          <w:szCs w:val="24"/>
        </w:rPr>
      </w:pPr>
    </w:p>
    <w:p w14:paraId="10AD7CC4" w14:textId="5200E8B8" w:rsidR="00532EA3" w:rsidDel="004A0A6A" w:rsidRDefault="00532EA3">
      <w:pPr>
        <w:jc w:val="both"/>
        <w:rPr>
          <w:del w:id="297" w:author="Ramon Puig Treserres" w:date="2021-11-18T14:31:00Z"/>
          <w:rFonts w:ascii="Times New Roman" w:eastAsia="Times New Roman" w:hAnsi="Times New Roman" w:cs="Times New Roman"/>
          <w:sz w:val="24"/>
          <w:szCs w:val="24"/>
        </w:rPr>
      </w:pPr>
    </w:p>
    <w:p w14:paraId="6A9823C6" w14:textId="125E3828" w:rsidR="00532EA3" w:rsidDel="004A0A6A" w:rsidRDefault="00532EA3">
      <w:pPr>
        <w:jc w:val="both"/>
        <w:rPr>
          <w:del w:id="298" w:author="Ramon Puig Treserres" w:date="2021-11-18T14:31:00Z"/>
          <w:rFonts w:ascii="Times New Roman" w:eastAsia="Times New Roman" w:hAnsi="Times New Roman" w:cs="Times New Roman"/>
          <w:sz w:val="24"/>
          <w:szCs w:val="24"/>
        </w:rPr>
      </w:pPr>
    </w:p>
    <w:p w14:paraId="69A14216" w14:textId="1A12FC58" w:rsidR="00532EA3" w:rsidDel="004A0A6A" w:rsidRDefault="00532EA3">
      <w:pPr>
        <w:jc w:val="both"/>
        <w:rPr>
          <w:del w:id="299" w:author="Ramon Puig Treserres" w:date="2021-11-18T14:31:00Z"/>
          <w:rFonts w:ascii="Times New Roman" w:eastAsia="Times New Roman" w:hAnsi="Times New Roman" w:cs="Times New Roman"/>
          <w:sz w:val="24"/>
          <w:szCs w:val="24"/>
        </w:rPr>
      </w:pPr>
    </w:p>
    <w:p w14:paraId="6A713A0E" w14:textId="42B8D41F" w:rsidR="00532EA3" w:rsidDel="004A0A6A" w:rsidRDefault="00532EA3">
      <w:pPr>
        <w:jc w:val="both"/>
        <w:rPr>
          <w:del w:id="300" w:author="Ramon Puig Treserres" w:date="2021-11-18T14:31:00Z"/>
          <w:rFonts w:ascii="Times New Roman" w:eastAsia="Times New Roman" w:hAnsi="Times New Roman" w:cs="Times New Roman"/>
          <w:sz w:val="24"/>
          <w:szCs w:val="24"/>
        </w:rPr>
      </w:pPr>
    </w:p>
    <w:p w14:paraId="14CD12CA" w14:textId="14014281" w:rsidR="00532EA3" w:rsidDel="004A0A6A" w:rsidRDefault="00532EA3">
      <w:pPr>
        <w:jc w:val="both"/>
        <w:rPr>
          <w:del w:id="301" w:author="Ramon Puig Treserres" w:date="2021-11-18T14:31:00Z"/>
          <w:rFonts w:ascii="Times New Roman" w:eastAsia="Times New Roman" w:hAnsi="Times New Roman" w:cs="Times New Roman"/>
          <w:sz w:val="24"/>
          <w:szCs w:val="24"/>
        </w:rPr>
      </w:pPr>
    </w:p>
    <w:p w14:paraId="1A5691D9" w14:textId="478CDB73" w:rsidR="00532EA3" w:rsidDel="004A0A6A" w:rsidRDefault="00532EA3">
      <w:pPr>
        <w:jc w:val="both"/>
        <w:rPr>
          <w:del w:id="302" w:author="Ramon Puig Treserres" w:date="2021-11-18T14:31:00Z"/>
          <w:rFonts w:ascii="Times New Roman" w:eastAsia="Times New Roman" w:hAnsi="Times New Roman" w:cs="Times New Roman"/>
          <w:sz w:val="24"/>
          <w:szCs w:val="24"/>
        </w:rPr>
      </w:pPr>
    </w:p>
    <w:p w14:paraId="0625E9BB" w14:textId="40227AA7" w:rsidR="00532EA3" w:rsidDel="004A0A6A" w:rsidRDefault="00532EA3">
      <w:pPr>
        <w:jc w:val="both"/>
        <w:rPr>
          <w:del w:id="303" w:author="Ramon Puig Treserres" w:date="2021-11-18T14:31:00Z"/>
          <w:rFonts w:ascii="Times New Roman" w:eastAsia="Times New Roman" w:hAnsi="Times New Roman" w:cs="Times New Roman"/>
          <w:sz w:val="24"/>
          <w:szCs w:val="24"/>
        </w:rPr>
      </w:pPr>
    </w:p>
    <w:p w14:paraId="778471BD" w14:textId="34AEE4DF" w:rsidR="00532EA3" w:rsidDel="004A0A6A" w:rsidRDefault="00532EA3">
      <w:pPr>
        <w:jc w:val="both"/>
        <w:rPr>
          <w:del w:id="304" w:author="Ramon Puig Treserres" w:date="2021-11-18T14:27:00Z"/>
          <w:rFonts w:ascii="Times New Roman" w:eastAsia="Times New Roman" w:hAnsi="Times New Roman" w:cs="Times New Roman"/>
          <w:sz w:val="24"/>
          <w:szCs w:val="24"/>
        </w:rPr>
      </w:pPr>
    </w:p>
    <w:p w14:paraId="2F0C5274" w14:textId="49F88847" w:rsidR="00532EA3" w:rsidDel="004A0A6A" w:rsidRDefault="00532EA3">
      <w:pPr>
        <w:jc w:val="both"/>
        <w:rPr>
          <w:del w:id="305" w:author="Ramon Puig Treserres" w:date="2021-11-18T14:27:00Z"/>
          <w:rFonts w:ascii="Times New Roman" w:eastAsia="Times New Roman" w:hAnsi="Times New Roman" w:cs="Times New Roman"/>
          <w:sz w:val="24"/>
          <w:szCs w:val="24"/>
        </w:rPr>
      </w:pPr>
    </w:p>
    <w:p w14:paraId="06C3EA1C" w14:textId="457A3BC7" w:rsidR="00532EA3" w:rsidDel="004A0A6A" w:rsidRDefault="00532EA3">
      <w:pPr>
        <w:jc w:val="both"/>
        <w:rPr>
          <w:del w:id="306" w:author="Ramon Puig Treserres" w:date="2021-11-18T14:27:00Z"/>
          <w:rFonts w:ascii="Times New Roman" w:eastAsia="Times New Roman" w:hAnsi="Times New Roman" w:cs="Times New Roman"/>
          <w:sz w:val="24"/>
          <w:szCs w:val="24"/>
        </w:rPr>
      </w:pPr>
    </w:p>
    <w:p w14:paraId="24F8EFF7" w14:textId="41F40EE8" w:rsidR="00532EA3" w:rsidDel="004A0A6A" w:rsidRDefault="00532EA3">
      <w:pPr>
        <w:jc w:val="both"/>
        <w:rPr>
          <w:del w:id="307" w:author="Ramon Puig Treserres" w:date="2021-11-18T14:27:00Z"/>
          <w:rFonts w:ascii="Times New Roman" w:eastAsia="Times New Roman" w:hAnsi="Times New Roman" w:cs="Times New Roman"/>
          <w:sz w:val="24"/>
          <w:szCs w:val="24"/>
        </w:rPr>
      </w:pPr>
    </w:p>
    <w:p w14:paraId="7D1AAE9E" w14:textId="5FC814D5" w:rsidR="00532EA3" w:rsidDel="004A0A6A" w:rsidRDefault="00532EA3">
      <w:pPr>
        <w:jc w:val="both"/>
        <w:rPr>
          <w:del w:id="308" w:author="Ramon Puig Treserres" w:date="2021-11-18T14:27:00Z"/>
          <w:rFonts w:ascii="Times New Roman" w:eastAsia="Times New Roman" w:hAnsi="Times New Roman" w:cs="Times New Roman"/>
          <w:sz w:val="24"/>
          <w:szCs w:val="24"/>
        </w:rPr>
      </w:pPr>
    </w:p>
    <w:p w14:paraId="03A9E614" w14:textId="3D5CC63B" w:rsidR="00532EA3" w:rsidDel="004A0A6A" w:rsidRDefault="00532EA3">
      <w:pPr>
        <w:jc w:val="both"/>
        <w:rPr>
          <w:del w:id="309" w:author="Ramon Puig Treserres" w:date="2021-11-18T14:27:00Z"/>
          <w:rFonts w:ascii="Times New Roman" w:eastAsia="Times New Roman" w:hAnsi="Times New Roman" w:cs="Times New Roman"/>
          <w:sz w:val="24"/>
          <w:szCs w:val="24"/>
        </w:rPr>
      </w:pPr>
    </w:p>
    <w:p w14:paraId="27EC385A" w14:textId="29592926" w:rsidR="00532EA3" w:rsidDel="004A0A6A" w:rsidRDefault="00532EA3">
      <w:pPr>
        <w:jc w:val="both"/>
        <w:rPr>
          <w:del w:id="310" w:author="Ramon Puig Treserres" w:date="2021-11-18T14:27:00Z"/>
          <w:rFonts w:ascii="Times New Roman" w:eastAsia="Times New Roman" w:hAnsi="Times New Roman" w:cs="Times New Roman"/>
          <w:sz w:val="24"/>
          <w:szCs w:val="24"/>
        </w:rPr>
      </w:pPr>
    </w:p>
    <w:p w14:paraId="2C3A992E" w14:textId="22D2CD19" w:rsidR="00532EA3" w:rsidDel="004A0A6A" w:rsidRDefault="00532EA3">
      <w:pPr>
        <w:jc w:val="both"/>
        <w:rPr>
          <w:del w:id="311" w:author="Ramon Puig Treserres" w:date="2021-11-18T14:27:00Z"/>
          <w:rFonts w:ascii="Times New Roman" w:eastAsia="Times New Roman" w:hAnsi="Times New Roman" w:cs="Times New Roman"/>
          <w:sz w:val="24"/>
          <w:szCs w:val="24"/>
        </w:rPr>
      </w:pPr>
    </w:p>
    <w:p w14:paraId="5F13544C" w14:textId="56EBAD36" w:rsidR="00532EA3" w:rsidDel="004A0A6A" w:rsidRDefault="00532EA3">
      <w:pPr>
        <w:jc w:val="both"/>
        <w:rPr>
          <w:del w:id="312" w:author="Ramon Puig Treserres" w:date="2021-11-18T14:31:00Z"/>
          <w:rFonts w:ascii="Times New Roman" w:eastAsia="Times New Roman" w:hAnsi="Times New Roman" w:cs="Times New Roman"/>
          <w:sz w:val="24"/>
          <w:szCs w:val="24"/>
        </w:rPr>
      </w:pPr>
    </w:p>
    <w:p w14:paraId="0395D89B" w14:textId="3FAE36F9" w:rsidR="00532EA3" w:rsidDel="004A0A6A" w:rsidRDefault="00532EA3">
      <w:pPr>
        <w:jc w:val="both"/>
        <w:rPr>
          <w:del w:id="313" w:author="Ramon Puig Treserres" w:date="2021-11-18T14:31:00Z"/>
          <w:rFonts w:ascii="Times New Roman" w:eastAsia="Times New Roman" w:hAnsi="Times New Roman" w:cs="Times New Roman"/>
          <w:sz w:val="24"/>
          <w:szCs w:val="24"/>
        </w:rPr>
      </w:pPr>
    </w:p>
    <w:p w14:paraId="26A3627D" w14:textId="1C9F2EF8" w:rsidR="00532EA3" w:rsidDel="004A0A6A" w:rsidRDefault="00532EA3">
      <w:pPr>
        <w:jc w:val="both"/>
        <w:rPr>
          <w:del w:id="314" w:author="Ramon Puig Treserres" w:date="2021-11-18T14:31:00Z"/>
          <w:rFonts w:ascii="Times New Roman" w:eastAsia="Times New Roman" w:hAnsi="Times New Roman" w:cs="Times New Roman"/>
          <w:sz w:val="24"/>
          <w:szCs w:val="24"/>
        </w:rPr>
      </w:pPr>
    </w:p>
    <w:p w14:paraId="65062761" w14:textId="0F37FF50" w:rsidR="00532EA3" w:rsidDel="004A0A6A" w:rsidRDefault="00532EA3">
      <w:pPr>
        <w:jc w:val="both"/>
        <w:rPr>
          <w:del w:id="315" w:author="Ramon Puig Treserres" w:date="2021-11-18T14:31:00Z"/>
          <w:rFonts w:ascii="Times New Roman" w:eastAsia="Times New Roman" w:hAnsi="Times New Roman" w:cs="Times New Roman"/>
          <w:sz w:val="24"/>
          <w:szCs w:val="24"/>
        </w:rPr>
      </w:pPr>
    </w:p>
    <w:p w14:paraId="3821A980" w14:textId="77777777" w:rsidR="00532EA3" w:rsidRDefault="00532EA3">
      <w:pPr>
        <w:jc w:val="both"/>
        <w:rPr>
          <w:rFonts w:ascii="Times New Roman" w:eastAsia="Times New Roman" w:hAnsi="Times New Roman" w:cs="Times New Roman"/>
          <w:sz w:val="24"/>
          <w:szCs w:val="24"/>
        </w:rPr>
      </w:pPr>
    </w:p>
    <w:p w14:paraId="7E70779A" w14:textId="77777777" w:rsidR="00532EA3" w:rsidRDefault="00532EA3">
      <w:pPr>
        <w:jc w:val="both"/>
        <w:rPr>
          <w:rFonts w:ascii="Times New Roman" w:eastAsia="Times New Roman" w:hAnsi="Times New Roman" w:cs="Times New Roman"/>
          <w:sz w:val="24"/>
          <w:szCs w:val="24"/>
        </w:rPr>
      </w:pPr>
    </w:p>
    <w:p w14:paraId="3BA9428F" w14:textId="77777777" w:rsidR="00532EA3" w:rsidRDefault="009F67C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13.4. Variables de estudio</w:t>
      </w:r>
    </w:p>
    <w:p w14:paraId="676B4C47" w14:textId="77777777" w:rsidR="00532EA3" w:rsidRDefault="00532EA3">
      <w:pPr>
        <w:rPr>
          <w:rFonts w:ascii="Times New Roman" w:eastAsia="Times New Roman" w:hAnsi="Times New Roman" w:cs="Times New Roman"/>
          <w:b/>
          <w:sz w:val="24"/>
          <w:szCs w:val="24"/>
        </w:rPr>
      </w:pPr>
    </w:p>
    <w:p w14:paraId="1A5A21F4" w14:textId="77777777" w:rsidR="00532EA3" w:rsidRDefault="009F67C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4.13.1. Variables sociodemográficas fecha índice</w:t>
      </w:r>
    </w:p>
    <w:p w14:paraId="0ED53F2C" w14:textId="77777777" w:rsidR="00532EA3" w:rsidRDefault="00532EA3">
      <w:pPr>
        <w:rPr>
          <w:rFonts w:ascii="Times New Roman" w:eastAsia="Times New Roman" w:hAnsi="Times New Roman" w:cs="Times New Roman"/>
          <w:b/>
          <w:sz w:val="24"/>
          <w:szCs w:val="24"/>
        </w:rPr>
      </w:pPr>
    </w:p>
    <w:p w14:paraId="25E530EF" w14:textId="77777777" w:rsidR="00532EA3" w:rsidRDefault="009F67C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1. Variables sociodemográficas</w:t>
      </w:r>
    </w:p>
    <w:p w14:paraId="64931245" w14:textId="77777777" w:rsidR="00532EA3" w:rsidRDefault="00532EA3">
      <w:pPr>
        <w:spacing w:after="60"/>
        <w:rPr>
          <w:rFonts w:ascii="Times New Roman" w:eastAsia="Times New Roman" w:hAnsi="Times New Roman" w:cs="Times New Roman"/>
          <w:sz w:val="24"/>
          <w:szCs w:val="24"/>
        </w:rPr>
      </w:pPr>
    </w:p>
    <w:tbl>
      <w:tblPr>
        <w:tblStyle w:val="a6"/>
        <w:tblW w:w="8553" w:type="dxa"/>
        <w:tblInd w:w="0"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A0" w:firstRow="1" w:lastRow="0" w:firstColumn="1" w:lastColumn="0" w:noHBand="0" w:noVBand="1"/>
      </w:tblPr>
      <w:tblGrid>
        <w:gridCol w:w="1774"/>
        <w:gridCol w:w="2995"/>
        <w:gridCol w:w="1019"/>
        <w:gridCol w:w="2765"/>
      </w:tblGrid>
      <w:tr w:rsidR="00532EA3" w14:paraId="006501C1" w14:textId="77777777" w:rsidTr="00532EA3">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774" w:type="dxa"/>
          </w:tcPr>
          <w:p w14:paraId="7930CBE9" w14:textId="77777777" w:rsidR="00532EA3" w:rsidRDefault="009F67C0">
            <w:pPr>
              <w:jc w:val="center"/>
              <w:rPr>
                <w:rFonts w:ascii="Times New Roman" w:eastAsia="Times New Roman" w:hAnsi="Times New Roman" w:cs="Times New Roman"/>
              </w:rPr>
            </w:pPr>
            <w:r>
              <w:t xml:space="preserve">Variable </w:t>
            </w:r>
          </w:p>
        </w:tc>
        <w:tc>
          <w:tcPr>
            <w:tcW w:w="2995" w:type="dxa"/>
          </w:tcPr>
          <w:p w14:paraId="600BAA98" w14:textId="77777777" w:rsidR="00532EA3" w:rsidRDefault="009F67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t xml:space="preserve">Función </w:t>
            </w:r>
          </w:p>
        </w:tc>
        <w:tc>
          <w:tcPr>
            <w:tcW w:w="1019" w:type="dxa"/>
          </w:tcPr>
          <w:p w14:paraId="3A9C7A49" w14:textId="77777777" w:rsidR="00532EA3" w:rsidRDefault="009F67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t xml:space="preserve">Fuente </w:t>
            </w:r>
          </w:p>
        </w:tc>
        <w:tc>
          <w:tcPr>
            <w:tcW w:w="2765" w:type="dxa"/>
          </w:tcPr>
          <w:p w14:paraId="200C2008" w14:textId="77777777" w:rsidR="00532EA3" w:rsidRDefault="009F67C0">
            <w:pPr>
              <w:jc w:val="center"/>
              <w:cnfStyle w:val="100000000000" w:firstRow="1" w:lastRow="0" w:firstColumn="0" w:lastColumn="0" w:oddVBand="0" w:evenVBand="0" w:oddHBand="0" w:evenHBand="0" w:firstRowFirstColumn="0" w:firstRowLastColumn="0" w:lastRowFirstColumn="0" w:lastRowLastColumn="0"/>
            </w:pPr>
            <w:r>
              <w:t>Definición operativa</w:t>
            </w:r>
          </w:p>
          <w:p w14:paraId="0C35A0C3" w14:textId="77777777" w:rsidR="00532EA3" w:rsidRDefault="00532EA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532EA3" w14:paraId="48C57D75" w14:textId="77777777" w:rsidTr="00532EA3">
        <w:trPr>
          <w:cnfStyle w:val="000000100000" w:firstRow="0" w:lastRow="0" w:firstColumn="0" w:lastColumn="0" w:oddVBand="0" w:evenVBand="0" w:oddHBand="1" w:evenHBand="0" w:firstRowFirstColumn="0" w:firstRowLastColumn="0" w:lastRowFirstColumn="0" w:lastRowLastColumn="0"/>
          <w:trHeight w:val="1092"/>
        </w:trPr>
        <w:tc>
          <w:tcPr>
            <w:cnfStyle w:val="001000000000" w:firstRow="0" w:lastRow="0" w:firstColumn="1" w:lastColumn="0" w:oddVBand="0" w:evenVBand="0" w:oddHBand="0" w:evenHBand="0" w:firstRowFirstColumn="0" w:firstRowLastColumn="0" w:lastRowFirstColumn="0" w:lastRowLastColumn="0"/>
            <w:tcW w:w="1774" w:type="dxa"/>
          </w:tcPr>
          <w:p w14:paraId="3E010355" w14:textId="77777777" w:rsidR="00532EA3" w:rsidRDefault="00532EA3">
            <w:pPr>
              <w:rPr>
                <w:rFonts w:ascii="Times New Roman" w:eastAsia="Times New Roman" w:hAnsi="Times New Roman" w:cs="Times New Roman"/>
                <w:sz w:val="24"/>
                <w:szCs w:val="24"/>
              </w:rPr>
            </w:pPr>
          </w:p>
          <w:p w14:paraId="47E9B2E4" w14:textId="77777777"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Edad</w:t>
            </w:r>
          </w:p>
        </w:tc>
        <w:tc>
          <w:tcPr>
            <w:tcW w:w="2995" w:type="dxa"/>
          </w:tcPr>
          <w:p w14:paraId="6B80A2FA" w14:textId="77777777" w:rsidR="00532EA3" w:rsidRDefault="00532E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p w14:paraId="40F93BF8" w14:textId="77777777" w:rsidR="00532EA3"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Características basales  </w:t>
            </w:r>
          </w:p>
        </w:tc>
        <w:tc>
          <w:tcPr>
            <w:tcW w:w="1019" w:type="dxa"/>
          </w:tcPr>
          <w:p w14:paraId="347E6958" w14:textId="77777777" w:rsidR="00532EA3" w:rsidRDefault="00532E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p w14:paraId="709C1D0C" w14:textId="77777777" w:rsidR="00532EA3"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SIDIAP</w:t>
            </w:r>
          </w:p>
        </w:tc>
        <w:tc>
          <w:tcPr>
            <w:tcW w:w="2765" w:type="dxa"/>
          </w:tcPr>
          <w:p w14:paraId="30134B86" w14:textId="77777777" w:rsidR="00532EA3" w:rsidRDefault="00532E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p w14:paraId="6F451863" w14:textId="77777777" w:rsidR="00532EA3"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Fecha nacimiento (mes / año)</w:t>
            </w:r>
          </w:p>
        </w:tc>
      </w:tr>
      <w:tr w:rsidR="00532EA3" w14:paraId="5EDC7A14" w14:textId="77777777" w:rsidTr="00532EA3">
        <w:trPr>
          <w:trHeight w:val="1358"/>
        </w:trPr>
        <w:tc>
          <w:tcPr>
            <w:cnfStyle w:val="001000000000" w:firstRow="0" w:lastRow="0" w:firstColumn="1" w:lastColumn="0" w:oddVBand="0" w:evenVBand="0" w:oddHBand="0" w:evenHBand="0" w:firstRowFirstColumn="0" w:firstRowLastColumn="0" w:lastRowFirstColumn="0" w:lastRowLastColumn="0"/>
            <w:tcW w:w="1774" w:type="dxa"/>
          </w:tcPr>
          <w:p w14:paraId="5B6AD622" w14:textId="77777777" w:rsidR="00532EA3" w:rsidRDefault="009F67C0">
            <w:pPr>
              <w:spacing w:after="60"/>
              <w:rPr>
                <w:rFonts w:ascii="Times New Roman" w:eastAsia="Times New Roman" w:hAnsi="Times New Roman" w:cs="Times New Roman"/>
                <w:sz w:val="24"/>
                <w:szCs w:val="24"/>
              </w:rPr>
            </w:pPr>
            <w:bookmarkStart w:id="316" w:name="bookmark=id.26in1rg" w:colFirst="0" w:colLast="0"/>
            <w:bookmarkStart w:id="317" w:name="bookmark=id.17dp8vu" w:colFirst="0" w:colLast="0"/>
            <w:bookmarkStart w:id="318" w:name="bookmark=id.3rdcrjn" w:colFirst="0" w:colLast="0"/>
            <w:bookmarkEnd w:id="316"/>
            <w:bookmarkEnd w:id="317"/>
            <w:bookmarkEnd w:id="318"/>
            <w:r>
              <w:rPr>
                <w:rFonts w:ascii="Times New Roman" w:eastAsia="Times New Roman" w:hAnsi="Times New Roman" w:cs="Times New Roman"/>
                <w:sz w:val="24"/>
                <w:szCs w:val="24"/>
              </w:rPr>
              <w:t xml:space="preserve">Hábitos tóxicos  </w:t>
            </w:r>
          </w:p>
        </w:tc>
        <w:tc>
          <w:tcPr>
            <w:tcW w:w="2995" w:type="dxa"/>
          </w:tcPr>
          <w:p w14:paraId="2CA5AE05" w14:textId="77777777" w:rsidR="00532EA3"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Características basales  </w:t>
            </w:r>
          </w:p>
        </w:tc>
        <w:tc>
          <w:tcPr>
            <w:tcW w:w="1019" w:type="dxa"/>
          </w:tcPr>
          <w:p w14:paraId="6B11BD39" w14:textId="77777777" w:rsidR="00532EA3"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SIDIAP</w:t>
            </w:r>
          </w:p>
        </w:tc>
        <w:tc>
          <w:tcPr>
            <w:tcW w:w="2765" w:type="dxa"/>
          </w:tcPr>
          <w:p w14:paraId="22951185" w14:textId="77777777" w:rsidR="00532EA3"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Consumidoras de alcohol (no; moderado; de riesgo)</w:t>
            </w:r>
          </w:p>
          <w:p w14:paraId="4BCDDEAD" w14:textId="77777777" w:rsidR="00532EA3"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Consumidoras de tabaco (Si / No)</w:t>
            </w:r>
          </w:p>
          <w:p w14:paraId="33E47800" w14:textId="77777777" w:rsidR="00532EA3"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Consumidoras de drogas</w:t>
            </w:r>
          </w:p>
        </w:tc>
      </w:tr>
      <w:tr w:rsidR="00532EA3" w14:paraId="2B658267" w14:textId="77777777" w:rsidTr="00532EA3">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1774" w:type="dxa"/>
          </w:tcPr>
          <w:p w14:paraId="4B44488D" w14:textId="77777777" w:rsidR="00532EA3" w:rsidRDefault="009F67C0">
            <w:pPr>
              <w:rPr>
                <w:rFonts w:ascii="Times New Roman" w:eastAsia="Times New Roman" w:hAnsi="Times New Roman" w:cs="Times New Roman"/>
                <w:sz w:val="24"/>
                <w:szCs w:val="24"/>
              </w:rPr>
            </w:pPr>
            <w:r>
              <w:rPr>
                <w:rFonts w:ascii="Times New Roman" w:eastAsia="Times New Roman" w:hAnsi="Times New Roman" w:cs="Times New Roman"/>
                <w:sz w:val="24"/>
                <w:szCs w:val="24"/>
              </w:rPr>
              <w:t>MEDEA</w:t>
            </w:r>
          </w:p>
          <w:p w14:paraId="15A029A9" w14:textId="77777777" w:rsidR="00532EA3" w:rsidRDefault="00532EA3">
            <w:pPr>
              <w:spacing w:after="60"/>
              <w:rPr>
                <w:rFonts w:ascii="Times New Roman" w:eastAsia="Times New Roman" w:hAnsi="Times New Roman" w:cs="Times New Roman"/>
                <w:sz w:val="24"/>
                <w:szCs w:val="24"/>
              </w:rPr>
            </w:pPr>
          </w:p>
        </w:tc>
        <w:tc>
          <w:tcPr>
            <w:tcW w:w="2995" w:type="dxa"/>
          </w:tcPr>
          <w:p w14:paraId="3C6AE31B" w14:textId="77777777" w:rsidR="00532EA3"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Características basales  </w:t>
            </w:r>
          </w:p>
        </w:tc>
        <w:tc>
          <w:tcPr>
            <w:tcW w:w="1019" w:type="dxa"/>
          </w:tcPr>
          <w:p w14:paraId="6B974AD0" w14:textId="77777777" w:rsidR="00532EA3"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SIDIAP</w:t>
            </w:r>
          </w:p>
          <w:p w14:paraId="261DFCC2" w14:textId="77777777" w:rsidR="00532EA3" w:rsidRDefault="00532EA3">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2765" w:type="dxa"/>
          </w:tcPr>
          <w:p w14:paraId="6776673B" w14:textId="77777777" w:rsidR="00532EA3"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U1 ; U2 ; U3 ; U4 ; U5 </w:t>
            </w:r>
          </w:p>
          <w:p w14:paraId="44632A95" w14:textId="77777777" w:rsidR="00532EA3"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R-rural  ; U –urbano </w:t>
            </w:r>
          </w:p>
        </w:tc>
      </w:tr>
      <w:tr w:rsidR="00532EA3" w14:paraId="1B99727A" w14:textId="77777777" w:rsidTr="00532EA3">
        <w:trPr>
          <w:trHeight w:val="634"/>
        </w:trPr>
        <w:tc>
          <w:tcPr>
            <w:cnfStyle w:val="001000000000" w:firstRow="0" w:lastRow="0" w:firstColumn="1" w:lastColumn="0" w:oddVBand="0" w:evenVBand="0" w:oddHBand="0" w:evenHBand="0" w:firstRowFirstColumn="0" w:firstRowLastColumn="0" w:lastRowFirstColumn="0" w:lastRowLastColumn="0"/>
            <w:tcW w:w="1774" w:type="dxa"/>
          </w:tcPr>
          <w:p w14:paraId="70486EF3" w14:textId="77777777"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CAP</w:t>
            </w:r>
          </w:p>
        </w:tc>
        <w:tc>
          <w:tcPr>
            <w:tcW w:w="2995" w:type="dxa"/>
          </w:tcPr>
          <w:p w14:paraId="25D54FB3" w14:textId="77777777" w:rsidR="00532EA3"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Características basales  </w:t>
            </w:r>
          </w:p>
        </w:tc>
        <w:tc>
          <w:tcPr>
            <w:tcW w:w="1019" w:type="dxa"/>
          </w:tcPr>
          <w:p w14:paraId="035F3D67" w14:textId="77777777" w:rsidR="00532EA3"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SIDIAP</w:t>
            </w:r>
          </w:p>
        </w:tc>
        <w:tc>
          <w:tcPr>
            <w:tcW w:w="2765" w:type="dxa"/>
          </w:tcPr>
          <w:p w14:paraId="77C354CF" w14:textId="77777777" w:rsidR="00532EA3"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Centro de atención primaria </w:t>
            </w:r>
          </w:p>
        </w:tc>
      </w:tr>
    </w:tbl>
    <w:p w14:paraId="68C96DBC" w14:textId="77777777" w:rsidR="00532EA3" w:rsidRDefault="00532EA3">
      <w:pPr>
        <w:rPr>
          <w:rFonts w:ascii="Times New Roman" w:eastAsia="Times New Roman" w:hAnsi="Times New Roman" w:cs="Times New Roman"/>
          <w:b/>
          <w:sz w:val="24"/>
          <w:szCs w:val="24"/>
        </w:rPr>
      </w:pPr>
    </w:p>
    <w:p w14:paraId="1283C713" w14:textId="77777777" w:rsidR="00532EA3" w:rsidRDefault="00532EA3">
      <w:pPr>
        <w:rPr>
          <w:rFonts w:ascii="Times New Roman" w:eastAsia="Times New Roman" w:hAnsi="Times New Roman" w:cs="Times New Roman"/>
          <w:b/>
          <w:sz w:val="24"/>
          <w:szCs w:val="24"/>
        </w:rPr>
      </w:pPr>
    </w:p>
    <w:p w14:paraId="6478EE74" w14:textId="77777777" w:rsidR="00532EA3" w:rsidRDefault="009F67C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4.13.2. Variables de comorbilidades fecha índice</w:t>
      </w:r>
    </w:p>
    <w:p w14:paraId="0E60CE15" w14:textId="77777777" w:rsidR="00532EA3" w:rsidRDefault="00532EA3">
      <w:pPr>
        <w:rPr>
          <w:rFonts w:ascii="Times New Roman" w:eastAsia="Times New Roman" w:hAnsi="Times New Roman" w:cs="Times New Roman"/>
          <w:b/>
          <w:sz w:val="24"/>
          <w:szCs w:val="24"/>
        </w:rPr>
      </w:pPr>
    </w:p>
    <w:p w14:paraId="32CEAB5C" w14:textId="77777777" w:rsidR="00532EA3" w:rsidRDefault="009F67C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2. Variables de comorbilidades fecha índice</w:t>
      </w:r>
    </w:p>
    <w:p w14:paraId="3D90B6F2" w14:textId="77777777" w:rsidR="00532EA3" w:rsidRDefault="00532EA3">
      <w:pPr>
        <w:spacing w:after="60"/>
        <w:rPr>
          <w:rFonts w:ascii="Times New Roman" w:eastAsia="Times New Roman" w:hAnsi="Times New Roman" w:cs="Times New Roman"/>
          <w:b/>
          <w:sz w:val="24"/>
          <w:szCs w:val="24"/>
        </w:rPr>
      </w:pPr>
    </w:p>
    <w:tbl>
      <w:tblPr>
        <w:tblStyle w:val="a7"/>
        <w:tblW w:w="8705" w:type="dxa"/>
        <w:tblInd w:w="0"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A0" w:firstRow="1" w:lastRow="0" w:firstColumn="1" w:lastColumn="0" w:noHBand="0" w:noVBand="1"/>
      </w:tblPr>
      <w:tblGrid>
        <w:gridCol w:w="2282"/>
        <w:gridCol w:w="2310"/>
        <w:gridCol w:w="1125"/>
        <w:gridCol w:w="2988"/>
      </w:tblGrid>
      <w:tr w:rsidR="00532EA3" w14:paraId="0AFC799E" w14:textId="77777777" w:rsidTr="00532EA3">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282" w:type="dxa"/>
          </w:tcPr>
          <w:p w14:paraId="73C74989" w14:textId="77777777" w:rsidR="00532EA3" w:rsidRDefault="009F67C0">
            <w:pPr>
              <w:jc w:val="center"/>
              <w:rPr>
                <w:rFonts w:ascii="Times New Roman" w:eastAsia="Times New Roman" w:hAnsi="Times New Roman" w:cs="Times New Roman"/>
              </w:rPr>
            </w:pPr>
            <w:r>
              <w:t xml:space="preserve">Variable </w:t>
            </w:r>
          </w:p>
        </w:tc>
        <w:tc>
          <w:tcPr>
            <w:tcW w:w="2310" w:type="dxa"/>
          </w:tcPr>
          <w:p w14:paraId="3F5D14FD" w14:textId="77777777" w:rsidR="00532EA3" w:rsidRDefault="009F67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t xml:space="preserve">Función </w:t>
            </w:r>
          </w:p>
        </w:tc>
        <w:tc>
          <w:tcPr>
            <w:tcW w:w="1125" w:type="dxa"/>
          </w:tcPr>
          <w:p w14:paraId="70FB1070" w14:textId="77777777" w:rsidR="00532EA3" w:rsidRDefault="009F67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t xml:space="preserve">Fuente </w:t>
            </w:r>
          </w:p>
        </w:tc>
        <w:tc>
          <w:tcPr>
            <w:tcW w:w="2988" w:type="dxa"/>
          </w:tcPr>
          <w:p w14:paraId="6AB2936B" w14:textId="77777777" w:rsidR="00532EA3" w:rsidRDefault="009F67C0">
            <w:pPr>
              <w:jc w:val="center"/>
              <w:cnfStyle w:val="100000000000" w:firstRow="1" w:lastRow="0" w:firstColumn="0" w:lastColumn="0" w:oddVBand="0" w:evenVBand="0" w:oddHBand="0" w:evenHBand="0" w:firstRowFirstColumn="0" w:firstRowLastColumn="0" w:lastRowFirstColumn="0" w:lastRowLastColumn="0"/>
            </w:pPr>
            <w:r>
              <w:t>Definición operativa</w:t>
            </w:r>
          </w:p>
          <w:p w14:paraId="5FCE5E17" w14:textId="77777777" w:rsidR="00532EA3" w:rsidRDefault="00532EA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532EA3" w14:paraId="33C34D45" w14:textId="77777777" w:rsidTr="00532EA3">
        <w:trPr>
          <w:cnfStyle w:val="000000100000" w:firstRow="0" w:lastRow="0" w:firstColumn="0" w:lastColumn="0" w:oddVBand="0" w:evenVBand="0" w:oddHBand="1" w:evenHBand="0" w:firstRowFirstColumn="0" w:firstRowLastColumn="0" w:lastRowFirstColumn="0" w:lastRowLastColumn="0"/>
          <w:trHeight w:val="1288"/>
        </w:trPr>
        <w:tc>
          <w:tcPr>
            <w:cnfStyle w:val="001000000000" w:firstRow="0" w:lastRow="0" w:firstColumn="1" w:lastColumn="0" w:oddVBand="0" w:evenVBand="0" w:oddHBand="0" w:evenHBand="0" w:firstRowFirstColumn="0" w:firstRowLastColumn="0" w:lastRowFirstColumn="0" w:lastRowLastColumn="0"/>
            <w:tcW w:w="2282" w:type="dxa"/>
          </w:tcPr>
          <w:p w14:paraId="12D24D09" w14:textId="77777777" w:rsidR="00532EA3" w:rsidRDefault="00532EA3">
            <w:pPr>
              <w:rPr>
                <w:rFonts w:ascii="Times New Roman" w:eastAsia="Times New Roman" w:hAnsi="Times New Roman" w:cs="Times New Roman"/>
                <w:sz w:val="24"/>
                <w:szCs w:val="24"/>
              </w:rPr>
            </w:pPr>
          </w:p>
          <w:p w14:paraId="28E2134F" w14:textId="77777777" w:rsidR="00532EA3" w:rsidRDefault="009F67C0">
            <w:pPr>
              <w:rPr>
                <w:rFonts w:ascii="Times New Roman" w:eastAsia="Times New Roman" w:hAnsi="Times New Roman" w:cs="Times New Roman"/>
                <w:sz w:val="24"/>
                <w:szCs w:val="24"/>
              </w:rPr>
            </w:pPr>
            <w:r>
              <w:rPr>
                <w:rFonts w:ascii="Times New Roman" w:eastAsia="Times New Roman" w:hAnsi="Times New Roman" w:cs="Times New Roman"/>
                <w:sz w:val="24"/>
                <w:szCs w:val="24"/>
              </w:rPr>
              <w:t>Antecedentes familiares de DM2</w:t>
            </w:r>
          </w:p>
          <w:p w14:paraId="040B8AA8" w14:textId="77777777" w:rsidR="00532EA3" w:rsidRDefault="00532EA3">
            <w:pPr>
              <w:rPr>
                <w:rFonts w:ascii="Times New Roman" w:eastAsia="Times New Roman" w:hAnsi="Times New Roman" w:cs="Times New Roman"/>
                <w:sz w:val="24"/>
                <w:szCs w:val="24"/>
              </w:rPr>
            </w:pPr>
          </w:p>
          <w:p w14:paraId="49D2F10C" w14:textId="77777777" w:rsidR="00532EA3" w:rsidRDefault="00532EA3">
            <w:pPr>
              <w:rPr>
                <w:rFonts w:ascii="Times New Roman" w:eastAsia="Times New Roman" w:hAnsi="Times New Roman" w:cs="Times New Roman"/>
                <w:sz w:val="24"/>
                <w:szCs w:val="24"/>
              </w:rPr>
            </w:pPr>
          </w:p>
          <w:p w14:paraId="3C764508" w14:textId="77777777" w:rsidR="00532EA3" w:rsidRDefault="00532EA3">
            <w:pPr>
              <w:spacing w:after="60"/>
              <w:rPr>
                <w:rFonts w:ascii="Times New Roman" w:eastAsia="Times New Roman" w:hAnsi="Times New Roman" w:cs="Times New Roman"/>
                <w:color w:val="FF0000"/>
                <w:sz w:val="24"/>
                <w:szCs w:val="24"/>
              </w:rPr>
            </w:pPr>
          </w:p>
        </w:tc>
        <w:tc>
          <w:tcPr>
            <w:tcW w:w="2310" w:type="dxa"/>
          </w:tcPr>
          <w:p w14:paraId="20431E6C" w14:textId="77777777" w:rsidR="00532EA3" w:rsidRDefault="00532E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p w14:paraId="49F2D8E5" w14:textId="77777777" w:rsidR="00532EA3"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Características basales  </w:t>
            </w:r>
          </w:p>
          <w:p w14:paraId="0477A3DC" w14:textId="77777777" w:rsidR="00532EA3" w:rsidRDefault="00532E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p w14:paraId="7CD5DA27" w14:textId="77777777" w:rsidR="00532EA3" w:rsidRDefault="00532EA3">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125" w:type="dxa"/>
          </w:tcPr>
          <w:p w14:paraId="331F02F4" w14:textId="77777777" w:rsidR="00532EA3" w:rsidRDefault="00532E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p w14:paraId="47C11CFD" w14:textId="77777777" w:rsidR="00532EA3"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SIDIAP+</w:t>
            </w:r>
          </w:p>
          <w:p w14:paraId="5681E149" w14:textId="77777777" w:rsidR="00532EA3"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PADRIS</w:t>
            </w:r>
          </w:p>
          <w:p w14:paraId="4FACA362" w14:textId="77777777" w:rsidR="00532EA3" w:rsidRDefault="00532E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p w14:paraId="2D04B5BA" w14:textId="77777777" w:rsidR="00532EA3" w:rsidRDefault="00532EA3">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2988" w:type="dxa"/>
          </w:tcPr>
          <w:p w14:paraId="28BC7338" w14:textId="77777777" w:rsidR="00532EA3" w:rsidRDefault="00532E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p w14:paraId="609CEC3B" w14:textId="77777777" w:rsidR="00532EA3"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Fecha diagnóstico</w:t>
            </w:r>
          </w:p>
          <w:p w14:paraId="7F1F78CF" w14:textId="77777777" w:rsidR="00532EA3"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CIE:9: V180</w:t>
            </w:r>
          </w:p>
          <w:p w14:paraId="756A942F" w14:textId="77777777" w:rsidR="00532EA3"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CIE-10: Z83.3</w:t>
            </w:r>
          </w:p>
          <w:p w14:paraId="14C3BA00" w14:textId="77777777" w:rsidR="00532EA3" w:rsidRDefault="00532EA3">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532EA3" w14:paraId="20C3D1E2" w14:textId="77777777" w:rsidTr="00532EA3">
        <w:trPr>
          <w:trHeight w:val="1288"/>
        </w:trPr>
        <w:tc>
          <w:tcPr>
            <w:cnfStyle w:val="001000000000" w:firstRow="0" w:lastRow="0" w:firstColumn="1" w:lastColumn="0" w:oddVBand="0" w:evenVBand="0" w:oddHBand="0" w:evenHBand="0" w:firstRowFirstColumn="0" w:firstRowLastColumn="0" w:lastRowFirstColumn="0" w:lastRowLastColumn="0"/>
            <w:tcW w:w="2282" w:type="dxa"/>
          </w:tcPr>
          <w:p w14:paraId="66781D8A" w14:textId="77777777"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DM2</w:t>
            </w:r>
          </w:p>
        </w:tc>
        <w:tc>
          <w:tcPr>
            <w:tcW w:w="2310" w:type="dxa"/>
          </w:tcPr>
          <w:p w14:paraId="2912304B" w14:textId="77777777" w:rsidR="00532EA3"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Características seguimiento post gestación</w:t>
            </w:r>
          </w:p>
        </w:tc>
        <w:tc>
          <w:tcPr>
            <w:tcW w:w="1125" w:type="dxa"/>
          </w:tcPr>
          <w:p w14:paraId="39D37C12" w14:textId="77777777" w:rsidR="00532EA3"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SIDIAP+</w:t>
            </w:r>
          </w:p>
          <w:p w14:paraId="014B9BAE" w14:textId="77777777" w:rsidR="00532EA3"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PADRIS</w:t>
            </w:r>
          </w:p>
        </w:tc>
        <w:tc>
          <w:tcPr>
            <w:tcW w:w="2988" w:type="dxa"/>
          </w:tcPr>
          <w:p w14:paraId="4CA00D38" w14:textId="77777777" w:rsidR="00532EA3"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CIE-9: 250.00-</w:t>
            </w:r>
            <w:r>
              <w:t xml:space="preserve"> </w:t>
            </w:r>
            <w:r>
              <w:rPr>
                <w:rFonts w:ascii="Times New Roman" w:eastAsia="Times New Roman" w:hAnsi="Times New Roman" w:cs="Times New Roman"/>
                <w:sz w:val="24"/>
                <w:szCs w:val="24"/>
              </w:rPr>
              <w:t>250.92</w:t>
            </w:r>
          </w:p>
          <w:p w14:paraId="3328013A" w14:textId="77777777" w:rsidR="00532EA3"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CIE-10: E8, E9, E10, E11 E14, E13</w:t>
            </w:r>
          </w:p>
        </w:tc>
      </w:tr>
      <w:tr w:rsidR="00532EA3" w14:paraId="599A5096" w14:textId="77777777" w:rsidTr="00532EA3">
        <w:trPr>
          <w:cnfStyle w:val="000000100000" w:firstRow="0" w:lastRow="0" w:firstColumn="0" w:lastColumn="0" w:oddVBand="0" w:evenVBand="0" w:oddHBand="1" w:evenHBand="0" w:firstRowFirstColumn="0" w:firstRowLastColumn="0" w:lastRowFirstColumn="0" w:lastRowLastColumn="0"/>
          <w:trHeight w:val="1288"/>
        </w:trPr>
        <w:tc>
          <w:tcPr>
            <w:cnfStyle w:val="001000000000" w:firstRow="0" w:lastRow="0" w:firstColumn="1" w:lastColumn="0" w:oddVBand="0" w:evenVBand="0" w:oddHBand="0" w:evenHBand="0" w:firstRowFirstColumn="0" w:firstRowLastColumn="0" w:lastRowFirstColumn="0" w:lastRowLastColumn="0"/>
            <w:tcW w:w="2282" w:type="dxa"/>
          </w:tcPr>
          <w:p w14:paraId="13578D57" w14:textId="49C1F7BD" w:rsidR="00532EA3" w:rsidRDefault="009F67C0">
            <w:pPr>
              <w:spacing w:after="60"/>
              <w:rPr>
                <w:rFonts w:ascii="Times New Roman" w:eastAsia="Times New Roman" w:hAnsi="Times New Roman" w:cs="Times New Roman"/>
                <w:sz w:val="24"/>
                <w:szCs w:val="24"/>
              </w:rPr>
            </w:pPr>
            <w:del w:id="319" w:author="Ramon Puig Treserres" w:date="2021-11-18T14:31:00Z">
              <w:r w:rsidDel="004A0A6A">
                <w:rPr>
                  <w:rFonts w:ascii="Times New Roman" w:eastAsia="Times New Roman" w:hAnsi="Times New Roman" w:cs="Times New Roman"/>
                  <w:sz w:val="24"/>
                  <w:szCs w:val="24"/>
                </w:rPr>
                <w:lastRenderedPageBreak/>
                <w:delText>Años de evolución de DM2</w:delText>
              </w:r>
            </w:del>
          </w:p>
        </w:tc>
        <w:tc>
          <w:tcPr>
            <w:tcW w:w="2310" w:type="dxa"/>
          </w:tcPr>
          <w:p w14:paraId="20D60BF6" w14:textId="01F5B233" w:rsidR="00532EA3"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del w:id="320" w:author="Ramon Puig Treserres" w:date="2021-11-18T14:31:00Z">
              <w:r w:rsidDel="004A0A6A">
                <w:rPr>
                  <w:rFonts w:ascii="Times New Roman" w:eastAsia="Times New Roman" w:hAnsi="Times New Roman" w:cs="Times New Roman"/>
                  <w:sz w:val="24"/>
                  <w:szCs w:val="24"/>
                </w:rPr>
                <w:delText>Características seguimiento post gestación</w:delText>
              </w:r>
            </w:del>
          </w:p>
        </w:tc>
        <w:tc>
          <w:tcPr>
            <w:tcW w:w="1125" w:type="dxa"/>
          </w:tcPr>
          <w:p w14:paraId="4E95AF89" w14:textId="29662E12" w:rsidR="00532EA3" w:rsidDel="004A0A6A" w:rsidRDefault="009F67C0">
            <w:pPr>
              <w:cnfStyle w:val="000000100000" w:firstRow="0" w:lastRow="0" w:firstColumn="0" w:lastColumn="0" w:oddVBand="0" w:evenVBand="0" w:oddHBand="1" w:evenHBand="0" w:firstRowFirstColumn="0" w:firstRowLastColumn="0" w:lastRowFirstColumn="0" w:lastRowLastColumn="0"/>
              <w:rPr>
                <w:del w:id="321" w:author="Ramon Puig Treserres" w:date="2021-11-18T14:31:00Z"/>
                <w:rFonts w:ascii="Times New Roman" w:eastAsia="Times New Roman" w:hAnsi="Times New Roman" w:cs="Times New Roman"/>
                <w:sz w:val="24"/>
                <w:szCs w:val="24"/>
              </w:rPr>
            </w:pPr>
            <w:del w:id="322" w:author="Ramon Puig Treserres" w:date="2021-11-18T14:31:00Z">
              <w:r w:rsidDel="004A0A6A">
                <w:rPr>
                  <w:rFonts w:ascii="Times New Roman" w:eastAsia="Times New Roman" w:hAnsi="Times New Roman" w:cs="Times New Roman"/>
                  <w:sz w:val="24"/>
                  <w:szCs w:val="24"/>
                </w:rPr>
                <w:delText>SIDIAP+</w:delText>
              </w:r>
            </w:del>
          </w:p>
          <w:p w14:paraId="5F7C0C6F" w14:textId="500243F3" w:rsidR="00532EA3"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del w:id="323" w:author="Ramon Puig Treserres" w:date="2021-11-18T14:31:00Z">
              <w:r w:rsidDel="004A0A6A">
                <w:rPr>
                  <w:rFonts w:ascii="Times New Roman" w:eastAsia="Times New Roman" w:hAnsi="Times New Roman" w:cs="Times New Roman"/>
                  <w:sz w:val="24"/>
                  <w:szCs w:val="24"/>
                </w:rPr>
                <w:delText>PADRIS</w:delText>
              </w:r>
            </w:del>
          </w:p>
        </w:tc>
        <w:tc>
          <w:tcPr>
            <w:tcW w:w="2988" w:type="dxa"/>
          </w:tcPr>
          <w:p w14:paraId="34F5ED38" w14:textId="0291E522" w:rsidR="00532EA3"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del w:id="324" w:author="Ramon Puig Treserres" w:date="2021-11-18T14:31:00Z">
              <w:r w:rsidDel="004A0A6A">
                <w:rPr>
                  <w:rFonts w:ascii="Times New Roman" w:eastAsia="Times New Roman" w:hAnsi="Times New Roman" w:cs="Times New Roman"/>
                  <w:sz w:val="24"/>
                  <w:szCs w:val="24"/>
                </w:rPr>
                <w:delText>Tiempo en años desde el primer dx de DM2 y DTALL</w:delText>
              </w:r>
            </w:del>
          </w:p>
        </w:tc>
      </w:tr>
      <w:tr w:rsidR="00532EA3" w14:paraId="4304AE65" w14:textId="77777777" w:rsidTr="00532EA3">
        <w:trPr>
          <w:trHeight w:val="1288"/>
        </w:trPr>
        <w:tc>
          <w:tcPr>
            <w:cnfStyle w:val="001000000000" w:firstRow="0" w:lastRow="0" w:firstColumn="1" w:lastColumn="0" w:oddVBand="0" w:evenVBand="0" w:oddHBand="0" w:evenHBand="0" w:firstRowFirstColumn="0" w:firstRowLastColumn="0" w:lastRowFirstColumn="0" w:lastRowLastColumn="0"/>
            <w:tcW w:w="2282" w:type="dxa"/>
          </w:tcPr>
          <w:p w14:paraId="10128321" w14:textId="36D734DC" w:rsidR="00532EA3" w:rsidRDefault="009F67C0">
            <w:pPr>
              <w:spacing w:after="60"/>
              <w:rPr>
                <w:rFonts w:ascii="Times New Roman" w:eastAsia="Times New Roman" w:hAnsi="Times New Roman" w:cs="Times New Roman"/>
                <w:sz w:val="24"/>
                <w:szCs w:val="24"/>
              </w:rPr>
            </w:pPr>
            <w:del w:id="325" w:author="Ramon Puig Treserres" w:date="2021-11-18T14:31:00Z">
              <w:r w:rsidDel="004A0A6A">
                <w:rPr>
                  <w:rFonts w:ascii="Times New Roman" w:eastAsia="Times New Roman" w:hAnsi="Times New Roman" w:cs="Times New Roman"/>
                  <w:sz w:val="24"/>
                  <w:szCs w:val="24"/>
                </w:rPr>
                <w:delText>Tiempo de aparición de DM posparto</w:delText>
              </w:r>
            </w:del>
          </w:p>
        </w:tc>
        <w:tc>
          <w:tcPr>
            <w:tcW w:w="2310" w:type="dxa"/>
          </w:tcPr>
          <w:p w14:paraId="313D4D66" w14:textId="73295CA8" w:rsidR="00532EA3"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del w:id="326" w:author="Ramon Puig Treserres" w:date="2021-11-18T14:31:00Z">
              <w:r w:rsidDel="004A0A6A">
                <w:rPr>
                  <w:rFonts w:ascii="Times New Roman" w:eastAsia="Times New Roman" w:hAnsi="Times New Roman" w:cs="Times New Roman"/>
                  <w:sz w:val="24"/>
                  <w:szCs w:val="24"/>
                </w:rPr>
                <w:delText>Características seguimiento post gestación</w:delText>
              </w:r>
            </w:del>
          </w:p>
        </w:tc>
        <w:tc>
          <w:tcPr>
            <w:tcW w:w="1125" w:type="dxa"/>
          </w:tcPr>
          <w:p w14:paraId="17CF15AD" w14:textId="7E1D1A61" w:rsidR="00532EA3" w:rsidDel="004A0A6A" w:rsidRDefault="009F67C0">
            <w:pPr>
              <w:cnfStyle w:val="000000000000" w:firstRow="0" w:lastRow="0" w:firstColumn="0" w:lastColumn="0" w:oddVBand="0" w:evenVBand="0" w:oddHBand="0" w:evenHBand="0" w:firstRowFirstColumn="0" w:firstRowLastColumn="0" w:lastRowFirstColumn="0" w:lastRowLastColumn="0"/>
              <w:rPr>
                <w:del w:id="327" w:author="Ramon Puig Treserres" w:date="2021-11-18T14:31:00Z"/>
                <w:rFonts w:ascii="Times New Roman" w:eastAsia="Times New Roman" w:hAnsi="Times New Roman" w:cs="Times New Roman"/>
                <w:sz w:val="24"/>
                <w:szCs w:val="24"/>
              </w:rPr>
            </w:pPr>
            <w:del w:id="328" w:author="Ramon Puig Treserres" w:date="2021-11-18T14:31:00Z">
              <w:r w:rsidDel="004A0A6A">
                <w:rPr>
                  <w:rFonts w:ascii="Times New Roman" w:eastAsia="Times New Roman" w:hAnsi="Times New Roman" w:cs="Times New Roman"/>
                  <w:sz w:val="24"/>
                  <w:szCs w:val="24"/>
                </w:rPr>
                <w:delText>SIDIAP+</w:delText>
              </w:r>
            </w:del>
          </w:p>
          <w:p w14:paraId="7E7F5C98" w14:textId="3D8A0688" w:rsidR="00532EA3"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del w:id="329" w:author="Ramon Puig Treserres" w:date="2021-11-18T14:31:00Z">
              <w:r w:rsidDel="004A0A6A">
                <w:rPr>
                  <w:rFonts w:ascii="Times New Roman" w:eastAsia="Times New Roman" w:hAnsi="Times New Roman" w:cs="Times New Roman"/>
                  <w:sz w:val="24"/>
                  <w:szCs w:val="24"/>
                </w:rPr>
                <w:delText>PADRIS</w:delText>
              </w:r>
            </w:del>
          </w:p>
        </w:tc>
        <w:tc>
          <w:tcPr>
            <w:tcW w:w="2988" w:type="dxa"/>
          </w:tcPr>
          <w:p w14:paraId="77102FBF" w14:textId="37C72964" w:rsidR="00532EA3"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del w:id="330" w:author="Ramon Puig Treserres" w:date="2021-11-18T14:31:00Z">
              <w:r w:rsidDel="004A0A6A">
                <w:rPr>
                  <w:rFonts w:ascii="Times New Roman" w:eastAsia="Times New Roman" w:hAnsi="Times New Roman" w:cs="Times New Roman"/>
                  <w:sz w:val="24"/>
                  <w:szCs w:val="24"/>
                </w:rPr>
                <w:delText>Tiempo de evolución entre el último parte de DMG y diagnóstico de DM</w:delText>
              </w:r>
            </w:del>
          </w:p>
        </w:tc>
      </w:tr>
      <w:tr w:rsidR="00532EA3" w14:paraId="59E2A974" w14:textId="77777777" w:rsidTr="00532EA3">
        <w:trPr>
          <w:cnfStyle w:val="000000100000" w:firstRow="0" w:lastRow="0" w:firstColumn="0" w:lastColumn="0" w:oddVBand="0" w:evenVBand="0" w:oddHBand="1" w:evenHBand="0" w:firstRowFirstColumn="0" w:firstRowLastColumn="0" w:lastRowFirstColumn="0" w:lastRowLastColumn="0"/>
          <w:trHeight w:val="1288"/>
        </w:trPr>
        <w:tc>
          <w:tcPr>
            <w:cnfStyle w:val="001000000000" w:firstRow="0" w:lastRow="0" w:firstColumn="1" w:lastColumn="0" w:oddVBand="0" w:evenVBand="0" w:oddHBand="0" w:evenHBand="0" w:firstRowFirstColumn="0" w:firstRowLastColumn="0" w:lastRowFirstColumn="0" w:lastRowLastColumn="0"/>
            <w:tcW w:w="2282" w:type="dxa"/>
          </w:tcPr>
          <w:p w14:paraId="25A323D9" w14:textId="25D86A58" w:rsidR="00532EA3" w:rsidRDefault="009F67C0">
            <w:pPr>
              <w:spacing w:after="60"/>
              <w:rPr>
                <w:rFonts w:ascii="Times New Roman" w:eastAsia="Times New Roman" w:hAnsi="Times New Roman" w:cs="Times New Roman"/>
                <w:sz w:val="24"/>
                <w:szCs w:val="24"/>
              </w:rPr>
            </w:pPr>
            <w:del w:id="331" w:author="Ramon Puig Treserres" w:date="2021-11-18T14:31:00Z">
              <w:r w:rsidDel="004A0A6A">
                <w:rPr>
                  <w:rFonts w:ascii="Times New Roman" w:eastAsia="Times New Roman" w:hAnsi="Times New Roman" w:cs="Times New Roman"/>
                  <w:sz w:val="24"/>
                  <w:szCs w:val="24"/>
                </w:rPr>
                <w:delText>DM1</w:delText>
              </w:r>
            </w:del>
          </w:p>
        </w:tc>
        <w:tc>
          <w:tcPr>
            <w:tcW w:w="2310" w:type="dxa"/>
          </w:tcPr>
          <w:p w14:paraId="7EA2F66C" w14:textId="6D9FC86A" w:rsidR="00532EA3"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del w:id="332" w:author="Ramon Puig Treserres" w:date="2021-11-18T14:31:00Z">
              <w:r w:rsidDel="004A0A6A">
                <w:rPr>
                  <w:rFonts w:ascii="Times New Roman" w:eastAsia="Times New Roman" w:hAnsi="Times New Roman" w:cs="Times New Roman"/>
                  <w:sz w:val="24"/>
                  <w:szCs w:val="24"/>
                </w:rPr>
                <w:delText>Características seguimiento post gestación</w:delText>
              </w:r>
            </w:del>
          </w:p>
        </w:tc>
        <w:tc>
          <w:tcPr>
            <w:tcW w:w="1125" w:type="dxa"/>
          </w:tcPr>
          <w:p w14:paraId="4CD48F16" w14:textId="4F5937C3" w:rsidR="00532EA3" w:rsidDel="004A0A6A" w:rsidRDefault="009F67C0">
            <w:pPr>
              <w:cnfStyle w:val="000000100000" w:firstRow="0" w:lastRow="0" w:firstColumn="0" w:lastColumn="0" w:oddVBand="0" w:evenVBand="0" w:oddHBand="1" w:evenHBand="0" w:firstRowFirstColumn="0" w:firstRowLastColumn="0" w:lastRowFirstColumn="0" w:lastRowLastColumn="0"/>
              <w:rPr>
                <w:del w:id="333" w:author="Ramon Puig Treserres" w:date="2021-11-18T14:31:00Z"/>
                <w:rFonts w:ascii="Times New Roman" w:eastAsia="Times New Roman" w:hAnsi="Times New Roman" w:cs="Times New Roman"/>
                <w:sz w:val="24"/>
                <w:szCs w:val="24"/>
              </w:rPr>
            </w:pPr>
            <w:del w:id="334" w:author="Ramon Puig Treserres" w:date="2021-11-18T14:31:00Z">
              <w:r w:rsidDel="004A0A6A">
                <w:rPr>
                  <w:rFonts w:ascii="Times New Roman" w:eastAsia="Times New Roman" w:hAnsi="Times New Roman" w:cs="Times New Roman"/>
                  <w:sz w:val="24"/>
                  <w:szCs w:val="24"/>
                </w:rPr>
                <w:delText>SIDIAP+</w:delText>
              </w:r>
            </w:del>
          </w:p>
          <w:p w14:paraId="11821098" w14:textId="2CBD1A1E" w:rsidR="00532EA3"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del w:id="335" w:author="Ramon Puig Treserres" w:date="2021-11-18T14:31:00Z">
              <w:r w:rsidDel="004A0A6A">
                <w:rPr>
                  <w:rFonts w:ascii="Times New Roman" w:eastAsia="Times New Roman" w:hAnsi="Times New Roman" w:cs="Times New Roman"/>
                  <w:sz w:val="24"/>
                  <w:szCs w:val="24"/>
                </w:rPr>
                <w:delText>PADRIS</w:delText>
              </w:r>
            </w:del>
          </w:p>
        </w:tc>
        <w:tc>
          <w:tcPr>
            <w:tcW w:w="2988" w:type="dxa"/>
          </w:tcPr>
          <w:p w14:paraId="45C34347" w14:textId="77D0D8F7" w:rsidR="00532EA3" w:rsidDel="004A0A6A" w:rsidRDefault="009F67C0">
            <w:pPr>
              <w:cnfStyle w:val="000000100000" w:firstRow="0" w:lastRow="0" w:firstColumn="0" w:lastColumn="0" w:oddVBand="0" w:evenVBand="0" w:oddHBand="1" w:evenHBand="0" w:firstRowFirstColumn="0" w:firstRowLastColumn="0" w:lastRowFirstColumn="0" w:lastRowLastColumn="0"/>
              <w:rPr>
                <w:del w:id="336" w:author="Ramon Puig Treserres" w:date="2021-11-18T14:31:00Z"/>
                <w:rFonts w:ascii="Times New Roman" w:eastAsia="Times New Roman" w:hAnsi="Times New Roman" w:cs="Times New Roman"/>
                <w:sz w:val="24"/>
                <w:szCs w:val="24"/>
              </w:rPr>
            </w:pPr>
            <w:del w:id="337" w:author="Ramon Puig Treserres" w:date="2021-11-18T14:31:00Z">
              <w:r w:rsidDel="004A0A6A">
                <w:rPr>
                  <w:rFonts w:ascii="Times New Roman" w:eastAsia="Times New Roman" w:hAnsi="Times New Roman" w:cs="Times New Roman"/>
                  <w:sz w:val="24"/>
                  <w:szCs w:val="24"/>
                </w:rPr>
                <w:delText>CIE-9:</w:delText>
              </w:r>
              <w:r w:rsidDel="004A0A6A">
                <w:delText xml:space="preserve"> </w:delText>
              </w:r>
              <w:r w:rsidDel="004A0A6A">
                <w:rPr>
                  <w:rFonts w:ascii="Times New Roman" w:eastAsia="Times New Roman" w:hAnsi="Times New Roman" w:cs="Times New Roman"/>
                  <w:sz w:val="24"/>
                  <w:szCs w:val="24"/>
                </w:rPr>
                <w:delText>250.01-250.93</w:delText>
              </w:r>
            </w:del>
          </w:p>
          <w:p w14:paraId="6EF8CD23" w14:textId="22206A8D" w:rsidR="00532EA3"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del w:id="338" w:author="Ramon Puig Treserres" w:date="2021-11-18T14:31:00Z">
              <w:r w:rsidDel="004A0A6A">
                <w:rPr>
                  <w:rFonts w:ascii="Times New Roman" w:eastAsia="Times New Roman" w:hAnsi="Times New Roman" w:cs="Times New Roman"/>
                  <w:sz w:val="24"/>
                  <w:szCs w:val="24"/>
                </w:rPr>
                <w:delText>CIE-10: E10</w:delText>
              </w:r>
            </w:del>
          </w:p>
        </w:tc>
      </w:tr>
      <w:tr w:rsidR="00532EA3" w14:paraId="07DC5DB9" w14:textId="77777777" w:rsidTr="00532EA3">
        <w:trPr>
          <w:trHeight w:val="1153"/>
        </w:trPr>
        <w:tc>
          <w:tcPr>
            <w:cnfStyle w:val="001000000000" w:firstRow="0" w:lastRow="0" w:firstColumn="1" w:lastColumn="0" w:oddVBand="0" w:evenVBand="0" w:oddHBand="0" w:evenHBand="0" w:firstRowFirstColumn="0" w:firstRowLastColumn="0" w:lastRowFirstColumn="0" w:lastRowLastColumn="0"/>
            <w:tcW w:w="2282" w:type="dxa"/>
          </w:tcPr>
          <w:p w14:paraId="678BBD27" w14:textId="77777777"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Antecedentes de parto </w:t>
            </w:r>
            <w:proofErr w:type="spellStart"/>
            <w:r>
              <w:rPr>
                <w:rFonts w:ascii="Times New Roman" w:eastAsia="Times New Roman" w:hAnsi="Times New Roman" w:cs="Times New Roman"/>
                <w:sz w:val="24"/>
                <w:szCs w:val="24"/>
              </w:rPr>
              <w:t>pretérmino</w:t>
            </w:r>
            <w:proofErr w:type="spellEnd"/>
          </w:p>
        </w:tc>
        <w:tc>
          <w:tcPr>
            <w:tcW w:w="2310" w:type="dxa"/>
          </w:tcPr>
          <w:p w14:paraId="76E45E3A" w14:textId="77777777" w:rsidR="00532EA3"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Características basales * </w:t>
            </w:r>
          </w:p>
          <w:p w14:paraId="31FFC7D7" w14:textId="77777777" w:rsidR="00532EA3" w:rsidRDefault="00532EA3">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125" w:type="dxa"/>
          </w:tcPr>
          <w:p w14:paraId="3CA244D1" w14:textId="77777777" w:rsidR="00532EA3"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SIDIAP+</w:t>
            </w:r>
          </w:p>
          <w:p w14:paraId="3836EB3B" w14:textId="77777777" w:rsidR="00532EA3"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PADRIS</w:t>
            </w:r>
          </w:p>
          <w:p w14:paraId="2DEB0017" w14:textId="77777777" w:rsidR="00532EA3" w:rsidRDefault="00532E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2B6F3B0A" w14:textId="77777777" w:rsidR="00532EA3" w:rsidRDefault="00532EA3">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2988" w:type="dxa"/>
          </w:tcPr>
          <w:p w14:paraId="6538A973" w14:textId="77777777" w:rsidR="00532EA3"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Fecha diagnóstico </w:t>
            </w:r>
          </w:p>
          <w:p w14:paraId="49C9912B" w14:textId="77777777" w:rsidR="00532EA3"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CIE-9: V1321</w:t>
            </w:r>
          </w:p>
          <w:p w14:paraId="54D30A24" w14:textId="77777777" w:rsidR="00532EA3"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CIE-10 :O60</w:t>
            </w:r>
          </w:p>
          <w:p w14:paraId="3F38FA05" w14:textId="77777777" w:rsidR="00532EA3" w:rsidRDefault="00532EA3">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532EA3" w14:paraId="5288E4EF" w14:textId="77777777" w:rsidTr="00532EA3">
        <w:trPr>
          <w:cnfStyle w:val="000000100000" w:firstRow="0" w:lastRow="0" w:firstColumn="0" w:lastColumn="0" w:oddVBand="0" w:evenVBand="0" w:oddHBand="1" w:evenHBand="0" w:firstRowFirstColumn="0" w:firstRowLastColumn="0" w:lastRowFirstColumn="0" w:lastRowLastColumn="0"/>
          <w:trHeight w:val="1797"/>
        </w:trPr>
        <w:tc>
          <w:tcPr>
            <w:cnfStyle w:val="001000000000" w:firstRow="0" w:lastRow="0" w:firstColumn="1" w:lastColumn="0" w:oddVBand="0" w:evenVBand="0" w:oddHBand="0" w:evenHBand="0" w:firstRowFirstColumn="0" w:firstRowLastColumn="0" w:lastRowFirstColumn="0" w:lastRowLastColumn="0"/>
            <w:tcW w:w="2282" w:type="dxa"/>
          </w:tcPr>
          <w:p w14:paraId="2C0435C2" w14:textId="77777777" w:rsidR="00532EA3" w:rsidRDefault="009F67C0">
            <w:pPr>
              <w:rPr>
                <w:rFonts w:ascii="Times New Roman" w:eastAsia="Times New Roman" w:hAnsi="Times New Roman" w:cs="Times New Roman"/>
                <w:sz w:val="24"/>
                <w:szCs w:val="24"/>
              </w:rPr>
            </w:pPr>
            <w:r>
              <w:rPr>
                <w:rFonts w:ascii="Times New Roman" w:eastAsia="Times New Roman" w:hAnsi="Times New Roman" w:cs="Times New Roman"/>
                <w:sz w:val="24"/>
                <w:szCs w:val="24"/>
              </w:rPr>
              <w:t>Cesáreas previas</w:t>
            </w:r>
          </w:p>
          <w:p w14:paraId="388F2C1E" w14:textId="77777777" w:rsidR="00532EA3" w:rsidRDefault="00532EA3">
            <w:pPr>
              <w:rPr>
                <w:rFonts w:ascii="Times New Roman" w:eastAsia="Times New Roman" w:hAnsi="Times New Roman" w:cs="Times New Roman"/>
                <w:color w:val="FF0000"/>
                <w:sz w:val="24"/>
                <w:szCs w:val="24"/>
              </w:rPr>
            </w:pPr>
          </w:p>
          <w:p w14:paraId="679C502A" w14:textId="77777777" w:rsidR="00532EA3" w:rsidRDefault="00532EA3">
            <w:pPr>
              <w:rPr>
                <w:rFonts w:ascii="Times New Roman" w:eastAsia="Times New Roman" w:hAnsi="Times New Roman" w:cs="Times New Roman"/>
                <w:sz w:val="24"/>
                <w:szCs w:val="24"/>
              </w:rPr>
            </w:pPr>
          </w:p>
          <w:p w14:paraId="72BC5038" w14:textId="77777777" w:rsidR="00532EA3" w:rsidRDefault="00532EA3">
            <w:pPr>
              <w:spacing w:after="60"/>
              <w:rPr>
                <w:rFonts w:ascii="Times New Roman" w:eastAsia="Times New Roman" w:hAnsi="Times New Roman" w:cs="Times New Roman"/>
                <w:sz w:val="24"/>
                <w:szCs w:val="24"/>
              </w:rPr>
            </w:pPr>
          </w:p>
        </w:tc>
        <w:tc>
          <w:tcPr>
            <w:tcW w:w="2310" w:type="dxa"/>
          </w:tcPr>
          <w:p w14:paraId="3D5E62F0" w14:textId="77777777" w:rsidR="00532EA3"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Características basales * </w:t>
            </w:r>
          </w:p>
          <w:p w14:paraId="69066EEC" w14:textId="77777777" w:rsidR="00532EA3" w:rsidRDefault="00532E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p w14:paraId="36DA367E" w14:textId="77777777" w:rsidR="00532EA3" w:rsidRDefault="00532E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p>
          <w:p w14:paraId="6C6942AF" w14:textId="77777777" w:rsidR="00532EA3" w:rsidRDefault="00532EA3">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125" w:type="dxa"/>
          </w:tcPr>
          <w:p w14:paraId="1D301548" w14:textId="77777777" w:rsidR="00532EA3"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SIDIAP+</w:t>
            </w:r>
          </w:p>
          <w:p w14:paraId="58AD3F99" w14:textId="77777777" w:rsidR="00532EA3"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PADRIS</w:t>
            </w:r>
          </w:p>
          <w:p w14:paraId="096DC5A0" w14:textId="77777777" w:rsidR="00532EA3" w:rsidRDefault="00532E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p w14:paraId="534333F6" w14:textId="77777777" w:rsidR="00532EA3" w:rsidRDefault="00532E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p w14:paraId="542D3DFB" w14:textId="77777777" w:rsidR="00532EA3" w:rsidRDefault="00532EA3">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2988" w:type="dxa"/>
          </w:tcPr>
          <w:p w14:paraId="66AFA950" w14:textId="77777777" w:rsidR="00532EA3"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Fecha diagnóstico </w:t>
            </w:r>
          </w:p>
          <w:p w14:paraId="7BFF47D0" w14:textId="77777777" w:rsidR="00532EA3"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CIE-9: 65423, 65421</w:t>
            </w:r>
          </w:p>
          <w:p w14:paraId="0B72EA08" w14:textId="77777777" w:rsidR="00532EA3"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CIE-10: O82, O82.2, O82.1, O82.8, O90.0, O84.2, O82.2, O82.9</w:t>
            </w:r>
          </w:p>
        </w:tc>
      </w:tr>
      <w:tr w:rsidR="00532EA3" w14:paraId="611F74E8" w14:textId="77777777" w:rsidTr="00532EA3">
        <w:trPr>
          <w:trHeight w:val="1363"/>
        </w:trPr>
        <w:tc>
          <w:tcPr>
            <w:cnfStyle w:val="001000000000" w:firstRow="0" w:lastRow="0" w:firstColumn="1" w:lastColumn="0" w:oddVBand="0" w:evenVBand="0" w:oddHBand="0" w:evenHBand="0" w:firstRowFirstColumn="0" w:firstRowLastColumn="0" w:lastRowFirstColumn="0" w:lastRowLastColumn="0"/>
            <w:tcW w:w="2282" w:type="dxa"/>
          </w:tcPr>
          <w:p w14:paraId="68C38F38" w14:textId="77777777" w:rsidR="00532EA3" w:rsidRDefault="009F67C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Antecedentes de diabetes gestacional </w:t>
            </w:r>
          </w:p>
          <w:p w14:paraId="315A54DA" w14:textId="77777777" w:rsidR="00532EA3" w:rsidRDefault="00532EA3">
            <w:pPr>
              <w:spacing w:after="60"/>
              <w:rPr>
                <w:rFonts w:ascii="Times New Roman" w:eastAsia="Times New Roman" w:hAnsi="Times New Roman" w:cs="Times New Roman"/>
                <w:sz w:val="24"/>
                <w:szCs w:val="24"/>
              </w:rPr>
            </w:pPr>
          </w:p>
        </w:tc>
        <w:tc>
          <w:tcPr>
            <w:tcW w:w="2310" w:type="dxa"/>
          </w:tcPr>
          <w:p w14:paraId="7175EC2F" w14:textId="77777777" w:rsidR="00532EA3"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Características basales * </w:t>
            </w:r>
          </w:p>
          <w:p w14:paraId="53F2C1BB" w14:textId="77777777" w:rsidR="00532EA3" w:rsidRDefault="00532EA3">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125" w:type="dxa"/>
          </w:tcPr>
          <w:p w14:paraId="22FF0A1D" w14:textId="77777777" w:rsidR="00532EA3"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SIDIAP+</w:t>
            </w:r>
          </w:p>
          <w:p w14:paraId="2D33B295" w14:textId="77777777" w:rsidR="00532EA3"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PADRIS</w:t>
            </w:r>
          </w:p>
          <w:p w14:paraId="3356D2E0" w14:textId="77777777" w:rsidR="00532EA3" w:rsidRDefault="00532E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24E49F90" w14:textId="77777777" w:rsidR="00532EA3" w:rsidRDefault="00532EA3">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2988" w:type="dxa"/>
          </w:tcPr>
          <w:p w14:paraId="71CA1606" w14:textId="77777777" w:rsidR="00532EA3"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Fecha diagnóstico </w:t>
            </w:r>
          </w:p>
          <w:p w14:paraId="70BBE5A7" w14:textId="77777777" w:rsidR="00532EA3"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CIE-10: O24.4</w:t>
            </w:r>
          </w:p>
          <w:p w14:paraId="73663312" w14:textId="77777777" w:rsidR="00532EA3"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CIE-9: V1221</w:t>
            </w:r>
          </w:p>
          <w:p w14:paraId="32C24009" w14:textId="77777777" w:rsidR="00532EA3" w:rsidRDefault="00532EA3">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532EA3" w14:paraId="2065EDED" w14:textId="77777777" w:rsidTr="00532EA3">
        <w:trPr>
          <w:cnfStyle w:val="000000100000" w:firstRow="0" w:lastRow="0" w:firstColumn="0" w:lastColumn="0" w:oddVBand="0" w:evenVBand="0" w:oddHBand="1" w:evenHBand="0" w:firstRowFirstColumn="0" w:firstRowLastColumn="0" w:lastRowFirstColumn="0" w:lastRowLastColumn="0"/>
          <w:trHeight w:val="1513"/>
        </w:trPr>
        <w:tc>
          <w:tcPr>
            <w:cnfStyle w:val="001000000000" w:firstRow="0" w:lastRow="0" w:firstColumn="1" w:lastColumn="0" w:oddVBand="0" w:evenVBand="0" w:oddHBand="0" w:evenHBand="0" w:firstRowFirstColumn="0" w:firstRowLastColumn="0" w:lastRowFirstColumn="0" w:lastRowLastColumn="0"/>
            <w:tcW w:w="2282" w:type="dxa"/>
          </w:tcPr>
          <w:p w14:paraId="0ED4C7BE" w14:textId="77777777" w:rsidR="00532EA3" w:rsidRDefault="009F67C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HTA </w:t>
            </w:r>
          </w:p>
          <w:p w14:paraId="13FF873D" w14:textId="77777777" w:rsidR="00532EA3" w:rsidRDefault="00532EA3">
            <w:pPr>
              <w:rPr>
                <w:rFonts w:ascii="Times New Roman" w:eastAsia="Times New Roman" w:hAnsi="Times New Roman" w:cs="Times New Roman"/>
                <w:sz w:val="24"/>
                <w:szCs w:val="24"/>
              </w:rPr>
            </w:pPr>
          </w:p>
          <w:p w14:paraId="4CF3E003" w14:textId="77777777" w:rsidR="00532EA3" w:rsidRDefault="00532EA3">
            <w:pPr>
              <w:rPr>
                <w:rFonts w:ascii="Times New Roman" w:eastAsia="Times New Roman" w:hAnsi="Times New Roman" w:cs="Times New Roman"/>
                <w:sz w:val="24"/>
                <w:szCs w:val="24"/>
              </w:rPr>
            </w:pPr>
          </w:p>
          <w:p w14:paraId="42E5BD6A" w14:textId="77777777" w:rsidR="00532EA3" w:rsidRDefault="00532EA3">
            <w:pPr>
              <w:rPr>
                <w:rFonts w:ascii="Times New Roman" w:eastAsia="Times New Roman" w:hAnsi="Times New Roman" w:cs="Times New Roman"/>
                <w:sz w:val="24"/>
                <w:szCs w:val="24"/>
              </w:rPr>
            </w:pPr>
          </w:p>
          <w:p w14:paraId="02A05BAF" w14:textId="77777777" w:rsidR="00532EA3" w:rsidRDefault="00532EA3">
            <w:pPr>
              <w:rPr>
                <w:rFonts w:ascii="Times New Roman" w:eastAsia="Times New Roman" w:hAnsi="Times New Roman" w:cs="Times New Roman"/>
                <w:sz w:val="24"/>
                <w:szCs w:val="24"/>
              </w:rPr>
            </w:pPr>
          </w:p>
        </w:tc>
        <w:tc>
          <w:tcPr>
            <w:tcW w:w="2310" w:type="dxa"/>
          </w:tcPr>
          <w:p w14:paraId="5CEA09AF" w14:textId="77777777" w:rsidR="00532EA3"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Características basales * y seguimiento post- gestación </w:t>
            </w:r>
          </w:p>
        </w:tc>
        <w:tc>
          <w:tcPr>
            <w:tcW w:w="1125" w:type="dxa"/>
          </w:tcPr>
          <w:p w14:paraId="198278DD" w14:textId="77777777" w:rsidR="00532EA3"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SIDIAP+</w:t>
            </w:r>
          </w:p>
          <w:p w14:paraId="3D636B2F" w14:textId="77777777" w:rsidR="00532EA3"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PADRIS</w:t>
            </w:r>
          </w:p>
          <w:p w14:paraId="2A13CD0E" w14:textId="77777777" w:rsidR="00532EA3" w:rsidRDefault="00532E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p w14:paraId="54AE69E7" w14:textId="77777777" w:rsidR="00532EA3" w:rsidRDefault="00532E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p w14:paraId="42219843" w14:textId="77777777" w:rsidR="00532EA3" w:rsidRDefault="00532EA3">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2988" w:type="dxa"/>
          </w:tcPr>
          <w:p w14:paraId="1DDB17E9" w14:textId="77777777" w:rsidR="00532EA3"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Fecha diagnóstico </w:t>
            </w:r>
          </w:p>
          <w:p w14:paraId="793109C0" w14:textId="77777777" w:rsidR="00532EA3"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CIE-10: I10</w:t>
            </w:r>
          </w:p>
          <w:p w14:paraId="69500F39" w14:textId="77777777" w:rsidR="00532EA3"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CIE10: 010.0, O10.4, O10.9</w:t>
            </w:r>
          </w:p>
          <w:p w14:paraId="3F64DCF1" w14:textId="77777777" w:rsidR="00532EA3"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CIE9: 4010, 4011, 4019</w:t>
            </w:r>
          </w:p>
          <w:p w14:paraId="1B7CDE39" w14:textId="77777777" w:rsidR="00532EA3"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CIE9: 64221</w:t>
            </w:r>
          </w:p>
        </w:tc>
      </w:tr>
      <w:tr w:rsidR="00532EA3" w14:paraId="56E17EFD" w14:textId="77777777" w:rsidTr="00532EA3">
        <w:trPr>
          <w:trHeight w:val="1318"/>
        </w:trPr>
        <w:tc>
          <w:tcPr>
            <w:cnfStyle w:val="001000000000" w:firstRow="0" w:lastRow="0" w:firstColumn="1" w:lastColumn="0" w:oddVBand="0" w:evenVBand="0" w:oddHBand="0" w:evenHBand="0" w:firstRowFirstColumn="0" w:firstRowLastColumn="0" w:lastRowFirstColumn="0" w:lastRowLastColumn="0"/>
            <w:tcW w:w="2282" w:type="dxa"/>
          </w:tcPr>
          <w:p w14:paraId="01655FF0" w14:textId="77777777" w:rsidR="00532EA3" w:rsidRDefault="009F67C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Hipercolesterolemia </w:t>
            </w:r>
          </w:p>
          <w:p w14:paraId="291E2E90" w14:textId="77777777" w:rsidR="00532EA3" w:rsidRDefault="00532EA3">
            <w:pPr>
              <w:spacing w:after="60"/>
              <w:rPr>
                <w:rFonts w:ascii="Times New Roman" w:eastAsia="Times New Roman" w:hAnsi="Times New Roman" w:cs="Times New Roman"/>
                <w:sz w:val="24"/>
                <w:szCs w:val="24"/>
              </w:rPr>
            </w:pPr>
          </w:p>
        </w:tc>
        <w:tc>
          <w:tcPr>
            <w:tcW w:w="2310" w:type="dxa"/>
          </w:tcPr>
          <w:p w14:paraId="05ED22E2" w14:textId="77777777" w:rsidR="00532EA3" w:rsidRDefault="00532E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755FEB89" w14:textId="77777777" w:rsidR="00532EA3"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Características basales * y seguimiento post-gestación</w:t>
            </w:r>
          </w:p>
          <w:p w14:paraId="7BDBEE80" w14:textId="77777777" w:rsidR="00532EA3" w:rsidRDefault="00532EA3">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125" w:type="dxa"/>
          </w:tcPr>
          <w:p w14:paraId="3F59932B" w14:textId="77777777" w:rsidR="00532EA3" w:rsidRDefault="00532E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6A6FBD66" w14:textId="77777777" w:rsidR="00532EA3"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SIDIAP+</w:t>
            </w:r>
          </w:p>
          <w:p w14:paraId="5BC1D7A8" w14:textId="77777777" w:rsidR="00532EA3"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PADRIS</w:t>
            </w:r>
          </w:p>
          <w:p w14:paraId="367B2D8F" w14:textId="77777777" w:rsidR="00532EA3" w:rsidRDefault="00532E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2E8FA583" w14:textId="77777777" w:rsidR="00532EA3" w:rsidRDefault="00532EA3">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2988" w:type="dxa"/>
          </w:tcPr>
          <w:p w14:paraId="57CD4EE8" w14:textId="77777777" w:rsidR="00532EA3" w:rsidRDefault="00532E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7A58FC95" w14:textId="77777777" w:rsidR="00532EA3"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Fecha diagnóstico </w:t>
            </w:r>
          </w:p>
          <w:p w14:paraId="42DEEC52" w14:textId="77777777" w:rsidR="00532EA3"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CIE-9: 272</w:t>
            </w:r>
          </w:p>
          <w:p w14:paraId="7D1CD9EE" w14:textId="77777777" w:rsidR="00532EA3"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CIE-10: E78 </w:t>
            </w:r>
          </w:p>
        </w:tc>
      </w:tr>
      <w:tr w:rsidR="00532EA3" w14:paraId="0888C402" w14:textId="77777777" w:rsidTr="00532EA3">
        <w:trPr>
          <w:cnfStyle w:val="000000100000" w:firstRow="0" w:lastRow="0" w:firstColumn="0" w:lastColumn="0" w:oddVBand="0" w:evenVBand="0" w:oddHBand="1" w:evenHBand="0" w:firstRowFirstColumn="0" w:firstRowLastColumn="0" w:lastRowFirstColumn="0" w:lastRowLastColumn="0"/>
          <w:trHeight w:val="1664"/>
        </w:trPr>
        <w:tc>
          <w:tcPr>
            <w:cnfStyle w:val="001000000000" w:firstRow="0" w:lastRow="0" w:firstColumn="1" w:lastColumn="0" w:oddVBand="0" w:evenVBand="0" w:oddHBand="0" w:evenHBand="0" w:firstRowFirstColumn="0" w:firstRowLastColumn="0" w:lastRowFirstColumn="0" w:lastRowLastColumn="0"/>
            <w:tcW w:w="2282" w:type="dxa"/>
          </w:tcPr>
          <w:p w14:paraId="23D18FBF" w14:textId="77777777"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Hipertensión gestacional</w:t>
            </w:r>
          </w:p>
        </w:tc>
        <w:tc>
          <w:tcPr>
            <w:tcW w:w="2310" w:type="dxa"/>
          </w:tcPr>
          <w:p w14:paraId="39845214" w14:textId="77777777" w:rsidR="00532EA3"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Características de seguimiento </w:t>
            </w:r>
          </w:p>
        </w:tc>
        <w:tc>
          <w:tcPr>
            <w:tcW w:w="1125" w:type="dxa"/>
          </w:tcPr>
          <w:p w14:paraId="244D8BE1" w14:textId="77777777" w:rsidR="00532EA3"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SIDIAP+</w:t>
            </w:r>
          </w:p>
          <w:p w14:paraId="4DFBFC92" w14:textId="77777777" w:rsidR="00532EA3"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PADRIS</w:t>
            </w:r>
          </w:p>
        </w:tc>
        <w:tc>
          <w:tcPr>
            <w:tcW w:w="2988" w:type="dxa"/>
          </w:tcPr>
          <w:p w14:paraId="571551F7" w14:textId="77777777" w:rsidR="00532EA3"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Fecha diagnóstico </w:t>
            </w:r>
          </w:p>
          <w:p w14:paraId="67F66445" w14:textId="77777777" w:rsidR="00532EA3"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CIE-9: 64233, 64234, 64232, 64231, 64293, 64203, 64204, 64292, 64202, 64291, 64201, 64294, 64291, 64203, 64204</w:t>
            </w:r>
          </w:p>
          <w:p w14:paraId="72718859" w14:textId="77777777" w:rsidR="00532EA3"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CIE-10: O16,O13, O14</w:t>
            </w:r>
          </w:p>
        </w:tc>
      </w:tr>
      <w:tr w:rsidR="00532EA3" w14:paraId="51765305" w14:textId="77777777" w:rsidTr="00532EA3">
        <w:trPr>
          <w:trHeight w:val="1393"/>
        </w:trPr>
        <w:tc>
          <w:tcPr>
            <w:cnfStyle w:val="001000000000" w:firstRow="0" w:lastRow="0" w:firstColumn="1" w:lastColumn="0" w:oddVBand="0" w:evenVBand="0" w:oddHBand="0" w:evenHBand="0" w:firstRowFirstColumn="0" w:firstRowLastColumn="0" w:lastRowFirstColumn="0" w:lastRowLastColumn="0"/>
            <w:tcW w:w="2282" w:type="dxa"/>
          </w:tcPr>
          <w:p w14:paraId="01D43601" w14:textId="77777777" w:rsidR="00532EA3" w:rsidRDefault="009F67C0">
            <w:pPr>
              <w:spacing w:after="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Preclampsia</w:t>
            </w:r>
            <w:proofErr w:type="spellEnd"/>
          </w:p>
        </w:tc>
        <w:tc>
          <w:tcPr>
            <w:tcW w:w="2310" w:type="dxa"/>
          </w:tcPr>
          <w:p w14:paraId="45287D75" w14:textId="77777777" w:rsidR="00532EA3"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Características de seguimiento </w:t>
            </w:r>
          </w:p>
        </w:tc>
        <w:tc>
          <w:tcPr>
            <w:tcW w:w="1125" w:type="dxa"/>
          </w:tcPr>
          <w:p w14:paraId="3D61DB15" w14:textId="77777777" w:rsidR="00532EA3"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SIDIAP+</w:t>
            </w:r>
          </w:p>
          <w:p w14:paraId="6E1E7C7C" w14:textId="77777777" w:rsidR="00532EA3"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PADRIS</w:t>
            </w:r>
          </w:p>
        </w:tc>
        <w:tc>
          <w:tcPr>
            <w:tcW w:w="2988" w:type="dxa"/>
          </w:tcPr>
          <w:p w14:paraId="229A824E" w14:textId="77777777" w:rsidR="00532EA3"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CIE-9: 64250, 64240, 64253, 64252, 64254, 64251, 64243, 64244, 64242, 64241, 64273, 64274, 64272, 64271, </w:t>
            </w:r>
          </w:p>
          <w:p w14:paraId="1C85BB7C" w14:textId="77777777" w:rsidR="00532EA3"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CIE-10: O14.0, O14.1, O14.9</w:t>
            </w:r>
          </w:p>
        </w:tc>
      </w:tr>
    </w:tbl>
    <w:p w14:paraId="435BD1E4" w14:textId="77777777" w:rsidR="00532EA3" w:rsidRDefault="009F67C0">
      <w:pPr>
        <w:rPr>
          <w:rFonts w:ascii="Times New Roman" w:eastAsia="Times New Roman" w:hAnsi="Times New Roman" w:cs="Times New Roman"/>
          <w:sz w:val="24"/>
          <w:szCs w:val="24"/>
        </w:rPr>
      </w:pPr>
      <w:r>
        <w:rPr>
          <w:rFonts w:ascii="Times New Roman" w:eastAsia="Times New Roman" w:hAnsi="Times New Roman" w:cs="Times New Roman"/>
          <w:sz w:val="24"/>
          <w:szCs w:val="24"/>
        </w:rPr>
        <w:t>* Valores anteriores más próximos a la fecha índice</w:t>
      </w:r>
    </w:p>
    <w:p w14:paraId="348FE0F6" w14:textId="77777777" w:rsidR="00532EA3" w:rsidRDefault="00532EA3">
      <w:pPr>
        <w:rPr>
          <w:rFonts w:ascii="Times New Roman" w:eastAsia="Times New Roman" w:hAnsi="Times New Roman" w:cs="Times New Roman"/>
          <w:sz w:val="24"/>
          <w:szCs w:val="24"/>
        </w:rPr>
      </w:pPr>
    </w:p>
    <w:p w14:paraId="0EB5FBA3" w14:textId="77777777" w:rsidR="00532EA3" w:rsidRDefault="00532EA3">
      <w:pPr>
        <w:rPr>
          <w:rFonts w:ascii="Times New Roman" w:eastAsia="Times New Roman" w:hAnsi="Times New Roman" w:cs="Times New Roman"/>
          <w:b/>
          <w:sz w:val="24"/>
          <w:szCs w:val="24"/>
        </w:rPr>
      </w:pPr>
    </w:p>
    <w:p w14:paraId="76834D84" w14:textId="77777777" w:rsidR="00532EA3" w:rsidRDefault="009F67C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4.13.3 Variables de exploración física</w:t>
      </w:r>
    </w:p>
    <w:p w14:paraId="2641AEBA" w14:textId="77777777" w:rsidR="00532EA3" w:rsidRDefault="00532EA3">
      <w:pPr>
        <w:rPr>
          <w:rFonts w:ascii="Times New Roman" w:eastAsia="Times New Roman" w:hAnsi="Times New Roman" w:cs="Times New Roman"/>
          <w:b/>
          <w:sz w:val="24"/>
          <w:szCs w:val="24"/>
        </w:rPr>
      </w:pPr>
    </w:p>
    <w:p w14:paraId="40D8CD18" w14:textId="77777777" w:rsidR="00532EA3" w:rsidRDefault="009F67C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3. Variables de exploración física</w:t>
      </w:r>
    </w:p>
    <w:p w14:paraId="5840DC0C" w14:textId="77777777" w:rsidR="00532EA3" w:rsidRDefault="00532EA3">
      <w:pPr>
        <w:spacing w:after="60"/>
        <w:rPr>
          <w:rFonts w:ascii="Times New Roman" w:eastAsia="Times New Roman" w:hAnsi="Times New Roman" w:cs="Times New Roman"/>
          <w:b/>
          <w:color w:val="FF0000"/>
          <w:sz w:val="24"/>
          <w:szCs w:val="24"/>
        </w:rPr>
      </w:pPr>
    </w:p>
    <w:tbl>
      <w:tblPr>
        <w:tblStyle w:val="a8"/>
        <w:tblW w:w="8642" w:type="dxa"/>
        <w:tblInd w:w="0"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A0" w:firstRow="1" w:lastRow="0" w:firstColumn="1" w:lastColumn="0" w:noHBand="0" w:noVBand="1"/>
      </w:tblPr>
      <w:tblGrid>
        <w:gridCol w:w="1792"/>
        <w:gridCol w:w="3026"/>
        <w:gridCol w:w="1030"/>
        <w:gridCol w:w="2794"/>
      </w:tblGrid>
      <w:tr w:rsidR="00532EA3" w14:paraId="475B2300" w14:textId="77777777" w:rsidTr="00532EA3">
        <w:trPr>
          <w:cnfStyle w:val="100000000000" w:firstRow="1" w:lastRow="0"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792" w:type="dxa"/>
          </w:tcPr>
          <w:p w14:paraId="4B469964" w14:textId="77777777" w:rsidR="00532EA3" w:rsidRDefault="009F67C0">
            <w:pPr>
              <w:jc w:val="center"/>
              <w:rPr>
                <w:rFonts w:ascii="Times New Roman" w:eastAsia="Times New Roman" w:hAnsi="Times New Roman" w:cs="Times New Roman"/>
              </w:rPr>
            </w:pPr>
            <w:r>
              <w:rPr>
                <w:rFonts w:ascii="Times New Roman" w:eastAsia="Times New Roman" w:hAnsi="Times New Roman" w:cs="Times New Roman"/>
              </w:rPr>
              <w:t xml:space="preserve">Variable </w:t>
            </w:r>
          </w:p>
        </w:tc>
        <w:tc>
          <w:tcPr>
            <w:tcW w:w="3026" w:type="dxa"/>
          </w:tcPr>
          <w:p w14:paraId="6E7773C8" w14:textId="77777777" w:rsidR="00532EA3" w:rsidRDefault="009F67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Función </w:t>
            </w:r>
          </w:p>
        </w:tc>
        <w:tc>
          <w:tcPr>
            <w:tcW w:w="1030" w:type="dxa"/>
          </w:tcPr>
          <w:p w14:paraId="77A1B36B" w14:textId="77777777" w:rsidR="00532EA3" w:rsidRDefault="009F67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Fuente </w:t>
            </w:r>
          </w:p>
        </w:tc>
        <w:tc>
          <w:tcPr>
            <w:tcW w:w="2794" w:type="dxa"/>
          </w:tcPr>
          <w:p w14:paraId="116D0224" w14:textId="77777777" w:rsidR="00532EA3" w:rsidRDefault="009F67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Definición operativa</w:t>
            </w:r>
          </w:p>
          <w:p w14:paraId="1DF7D2B5" w14:textId="77777777" w:rsidR="00532EA3" w:rsidRDefault="00532EA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532EA3" w14:paraId="76A5CB79" w14:textId="77777777" w:rsidTr="00532EA3">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1792" w:type="dxa"/>
          </w:tcPr>
          <w:p w14:paraId="0E5A8827" w14:textId="77777777"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IMC</w:t>
            </w:r>
          </w:p>
        </w:tc>
        <w:tc>
          <w:tcPr>
            <w:tcW w:w="3026" w:type="dxa"/>
          </w:tcPr>
          <w:p w14:paraId="4225E8C8" w14:textId="77777777" w:rsidR="00532EA3"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características basales</w:t>
            </w:r>
          </w:p>
          <w:p w14:paraId="4360055E" w14:textId="77777777" w:rsidR="00532EA3"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 seguimiento post gestación </w:t>
            </w:r>
          </w:p>
        </w:tc>
        <w:tc>
          <w:tcPr>
            <w:tcW w:w="1030" w:type="dxa"/>
          </w:tcPr>
          <w:p w14:paraId="55BAB047" w14:textId="77777777" w:rsidR="00532EA3"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SIDIAP</w:t>
            </w:r>
          </w:p>
        </w:tc>
        <w:tc>
          <w:tcPr>
            <w:tcW w:w="2794" w:type="dxa"/>
          </w:tcPr>
          <w:p w14:paraId="7609786B" w14:textId="77777777" w:rsidR="00532EA3"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IMC en el momento de la inclusión</w:t>
            </w:r>
          </w:p>
          <w:p w14:paraId="645D9EE6" w14:textId="77777777" w:rsidR="00532EA3" w:rsidRDefault="00532EA3">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bl>
    <w:p w14:paraId="517BCCB4" w14:textId="77777777" w:rsidR="00532EA3" w:rsidRDefault="00532EA3">
      <w:pPr>
        <w:rPr>
          <w:rFonts w:ascii="Times New Roman" w:eastAsia="Times New Roman" w:hAnsi="Times New Roman" w:cs="Times New Roman"/>
          <w:sz w:val="24"/>
          <w:szCs w:val="24"/>
        </w:rPr>
      </w:pPr>
    </w:p>
    <w:p w14:paraId="1568F706" w14:textId="77777777" w:rsidR="00532EA3" w:rsidRDefault="00532EA3">
      <w:pPr>
        <w:rPr>
          <w:rFonts w:ascii="Times New Roman" w:eastAsia="Times New Roman" w:hAnsi="Times New Roman" w:cs="Times New Roman"/>
          <w:sz w:val="24"/>
          <w:szCs w:val="24"/>
        </w:rPr>
      </w:pPr>
    </w:p>
    <w:p w14:paraId="76D96EA7" w14:textId="77777777" w:rsidR="00532EA3" w:rsidRDefault="009F67C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4.13.4. Variables de la gestación</w:t>
      </w:r>
    </w:p>
    <w:p w14:paraId="0E76F5D5" w14:textId="77777777" w:rsidR="00532EA3" w:rsidRDefault="00532EA3">
      <w:pPr>
        <w:rPr>
          <w:rFonts w:ascii="Times New Roman" w:eastAsia="Times New Roman" w:hAnsi="Times New Roman" w:cs="Times New Roman"/>
          <w:b/>
          <w:sz w:val="24"/>
          <w:szCs w:val="24"/>
        </w:rPr>
      </w:pPr>
    </w:p>
    <w:p w14:paraId="04C194EB" w14:textId="77777777" w:rsidR="00532EA3" w:rsidRDefault="009F67C0">
      <w:pPr>
        <w:rPr>
          <w:rFonts w:ascii="Times New Roman" w:eastAsia="Times New Roman" w:hAnsi="Times New Roman" w:cs="Times New Roman"/>
          <w:sz w:val="24"/>
          <w:szCs w:val="24"/>
        </w:rPr>
      </w:pPr>
      <w:r>
        <w:rPr>
          <w:rFonts w:ascii="Times New Roman" w:eastAsia="Times New Roman" w:hAnsi="Times New Roman" w:cs="Times New Roman"/>
          <w:sz w:val="24"/>
          <w:szCs w:val="24"/>
        </w:rPr>
        <w:t>Las variables relacionadas con la gestación serán recogidas desde inicio de la gestación hasta final de la gestación</w:t>
      </w:r>
    </w:p>
    <w:p w14:paraId="117AB91D" w14:textId="77777777" w:rsidR="00532EA3" w:rsidRDefault="00532EA3">
      <w:pPr>
        <w:rPr>
          <w:rFonts w:ascii="Times New Roman" w:eastAsia="Times New Roman" w:hAnsi="Times New Roman" w:cs="Times New Roman"/>
          <w:b/>
          <w:sz w:val="24"/>
          <w:szCs w:val="24"/>
        </w:rPr>
      </w:pPr>
    </w:p>
    <w:p w14:paraId="2C1C5ACA" w14:textId="77777777" w:rsidR="00532EA3" w:rsidRDefault="009F67C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4. Variables de la gestación</w:t>
      </w:r>
    </w:p>
    <w:p w14:paraId="56D3B546" w14:textId="77777777" w:rsidR="00532EA3" w:rsidRDefault="00532EA3">
      <w:pPr>
        <w:spacing w:after="60"/>
        <w:rPr>
          <w:rFonts w:ascii="Times New Roman" w:eastAsia="Times New Roman" w:hAnsi="Times New Roman" w:cs="Times New Roman"/>
          <w:b/>
          <w:sz w:val="24"/>
          <w:szCs w:val="24"/>
        </w:rPr>
      </w:pPr>
    </w:p>
    <w:tbl>
      <w:tblPr>
        <w:tblStyle w:val="a9"/>
        <w:tblW w:w="8557" w:type="dxa"/>
        <w:tblInd w:w="0"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A0" w:firstRow="1" w:lastRow="0" w:firstColumn="1" w:lastColumn="0" w:noHBand="0" w:noVBand="1"/>
      </w:tblPr>
      <w:tblGrid>
        <w:gridCol w:w="2087"/>
        <w:gridCol w:w="2346"/>
        <w:gridCol w:w="990"/>
        <w:gridCol w:w="3134"/>
      </w:tblGrid>
      <w:tr w:rsidR="00532EA3" w14:paraId="78283716" w14:textId="77777777" w:rsidTr="00532EA3">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087" w:type="dxa"/>
          </w:tcPr>
          <w:p w14:paraId="12DE199F" w14:textId="77777777" w:rsidR="00532EA3" w:rsidRDefault="009F67C0">
            <w:pPr>
              <w:jc w:val="center"/>
              <w:rPr>
                <w:rFonts w:ascii="Times New Roman" w:eastAsia="Times New Roman" w:hAnsi="Times New Roman" w:cs="Times New Roman"/>
              </w:rPr>
            </w:pPr>
            <w:r>
              <w:rPr>
                <w:rFonts w:ascii="Times New Roman" w:eastAsia="Times New Roman" w:hAnsi="Times New Roman" w:cs="Times New Roman"/>
              </w:rPr>
              <w:t xml:space="preserve">Variable </w:t>
            </w:r>
          </w:p>
        </w:tc>
        <w:tc>
          <w:tcPr>
            <w:tcW w:w="2346" w:type="dxa"/>
          </w:tcPr>
          <w:p w14:paraId="6D899E68" w14:textId="77777777" w:rsidR="00532EA3" w:rsidRDefault="009F67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Función </w:t>
            </w:r>
          </w:p>
        </w:tc>
        <w:tc>
          <w:tcPr>
            <w:tcW w:w="990" w:type="dxa"/>
          </w:tcPr>
          <w:p w14:paraId="538EFE15" w14:textId="77777777" w:rsidR="00532EA3" w:rsidRDefault="009F67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Fuente </w:t>
            </w:r>
          </w:p>
        </w:tc>
        <w:tc>
          <w:tcPr>
            <w:tcW w:w="3134" w:type="dxa"/>
          </w:tcPr>
          <w:p w14:paraId="2FB640AD" w14:textId="77777777" w:rsidR="00532EA3" w:rsidRDefault="009F67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Definición operativa</w:t>
            </w:r>
          </w:p>
          <w:p w14:paraId="7DDBE68A" w14:textId="77777777" w:rsidR="00532EA3" w:rsidRDefault="00532EA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532EA3" w14:paraId="3D55D4BE" w14:textId="77777777" w:rsidTr="00532EA3">
        <w:trPr>
          <w:cnfStyle w:val="000000100000" w:firstRow="0" w:lastRow="0" w:firstColumn="0" w:lastColumn="0" w:oddVBand="0" w:evenVBand="0" w:oddHBand="1" w:evenHBand="0" w:firstRowFirstColumn="0" w:firstRowLastColumn="0" w:lastRowFirstColumn="0" w:lastRowLastColumn="0"/>
          <w:trHeight w:val="1533"/>
        </w:trPr>
        <w:tc>
          <w:tcPr>
            <w:cnfStyle w:val="001000000000" w:firstRow="0" w:lastRow="0" w:firstColumn="1" w:lastColumn="0" w:oddVBand="0" w:evenVBand="0" w:oddHBand="0" w:evenHBand="0" w:firstRowFirstColumn="0" w:firstRowLastColumn="0" w:lastRowFirstColumn="0" w:lastRowLastColumn="0"/>
            <w:tcW w:w="2087" w:type="dxa"/>
          </w:tcPr>
          <w:p w14:paraId="39D64A0B" w14:textId="77777777"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Embarazo confirmado</w:t>
            </w:r>
          </w:p>
        </w:tc>
        <w:tc>
          <w:tcPr>
            <w:tcW w:w="2346" w:type="dxa"/>
          </w:tcPr>
          <w:p w14:paraId="6CE355FE" w14:textId="77777777" w:rsidR="00532EA3"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Características basales</w:t>
            </w:r>
          </w:p>
        </w:tc>
        <w:tc>
          <w:tcPr>
            <w:tcW w:w="990" w:type="dxa"/>
          </w:tcPr>
          <w:p w14:paraId="6866F4D8" w14:textId="77777777" w:rsidR="00532EA3"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SIDIAP</w:t>
            </w:r>
          </w:p>
        </w:tc>
        <w:tc>
          <w:tcPr>
            <w:tcW w:w="3134" w:type="dxa"/>
          </w:tcPr>
          <w:p w14:paraId="50CC012C" w14:textId="77777777" w:rsidR="00532EA3"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Z32.1</w:t>
            </w:r>
          </w:p>
        </w:tc>
      </w:tr>
      <w:tr w:rsidR="00532EA3" w14:paraId="744BB6CB" w14:textId="77777777" w:rsidTr="00532EA3">
        <w:trPr>
          <w:trHeight w:val="1533"/>
        </w:trPr>
        <w:tc>
          <w:tcPr>
            <w:cnfStyle w:val="001000000000" w:firstRow="0" w:lastRow="0" w:firstColumn="1" w:lastColumn="0" w:oddVBand="0" w:evenVBand="0" w:oddHBand="0" w:evenHBand="0" w:firstRowFirstColumn="0" w:firstRowLastColumn="0" w:lastRowFirstColumn="0" w:lastRowLastColumn="0"/>
            <w:tcW w:w="2087" w:type="dxa"/>
          </w:tcPr>
          <w:p w14:paraId="20CF5C1C" w14:textId="77777777"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Edad</w:t>
            </w:r>
          </w:p>
        </w:tc>
        <w:tc>
          <w:tcPr>
            <w:tcW w:w="2346" w:type="dxa"/>
          </w:tcPr>
          <w:p w14:paraId="4E0D64E7" w14:textId="77777777" w:rsidR="00532EA3"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Características basales en la fecha índice </w:t>
            </w:r>
          </w:p>
        </w:tc>
        <w:tc>
          <w:tcPr>
            <w:tcW w:w="990" w:type="dxa"/>
          </w:tcPr>
          <w:p w14:paraId="72E4DDBD" w14:textId="77777777" w:rsidR="00532EA3"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SIDIAP</w:t>
            </w:r>
          </w:p>
          <w:p w14:paraId="511B841C" w14:textId="77777777" w:rsidR="00532EA3"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ASSIR</w:t>
            </w:r>
          </w:p>
        </w:tc>
        <w:tc>
          <w:tcPr>
            <w:tcW w:w="3134" w:type="dxa"/>
          </w:tcPr>
          <w:p w14:paraId="27A8081B" w14:textId="77777777" w:rsidR="00532EA3"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PADP001</w:t>
            </w:r>
          </w:p>
        </w:tc>
      </w:tr>
      <w:tr w:rsidR="00532EA3" w14:paraId="2076E5B8" w14:textId="77777777" w:rsidTr="00532EA3">
        <w:trPr>
          <w:cnfStyle w:val="000000100000" w:firstRow="0" w:lastRow="0" w:firstColumn="0" w:lastColumn="0" w:oddVBand="0" w:evenVBand="0" w:oddHBand="1" w:evenHBand="0" w:firstRowFirstColumn="0" w:firstRowLastColumn="0" w:lastRowFirstColumn="0" w:lastRowLastColumn="0"/>
          <w:trHeight w:val="1533"/>
        </w:trPr>
        <w:tc>
          <w:tcPr>
            <w:cnfStyle w:val="001000000000" w:firstRow="0" w:lastRow="0" w:firstColumn="1" w:lastColumn="0" w:oddVBand="0" w:evenVBand="0" w:oddHBand="0" w:evenHBand="0" w:firstRowFirstColumn="0" w:firstRowLastColumn="0" w:lastRowFirstColumn="0" w:lastRowLastColumn="0"/>
            <w:tcW w:w="2087" w:type="dxa"/>
          </w:tcPr>
          <w:p w14:paraId="17B0726C" w14:textId="77777777"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Etnia </w:t>
            </w:r>
          </w:p>
        </w:tc>
        <w:tc>
          <w:tcPr>
            <w:tcW w:w="2346" w:type="dxa"/>
          </w:tcPr>
          <w:p w14:paraId="672269A1" w14:textId="77777777" w:rsidR="00532EA3"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Características basales en la fecha índice</w:t>
            </w:r>
          </w:p>
        </w:tc>
        <w:tc>
          <w:tcPr>
            <w:tcW w:w="990" w:type="dxa"/>
          </w:tcPr>
          <w:p w14:paraId="2E3B41DF" w14:textId="77777777" w:rsidR="00532EA3"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SIDIAP</w:t>
            </w:r>
          </w:p>
          <w:p w14:paraId="325ACF92" w14:textId="77777777" w:rsidR="00532EA3"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ASSIR</w:t>
            </w:r>
          </w:p>
        </w:tc>
        <w:tc>
          <w:tcPr>
            <w:tcW w:w="3134" w:type="dxa"/>
          </w:tcPr>
          <w:p w14:paraId="60D9D96C" w14:textId="77777777" w:rsidR="00532EA3"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PACR003, PACR004</w:t>
            </w:r>
          </w:p>
        </w:tc>
      </w:tr>
      <w:tr w:rsidR="00532EA3" w14:paraId="7A01B7DA" w14:textId="77777777" w:rsidTr="00532EA3">
        <w:trPr>
          <w:trHeight w:val="1533"/>
        </w:trPr>
        <w:tc>
          <w:tcPr>
            <w:cnfStyle w:val="001000000000" w:firstRow="0" w:lastRow="0" w:firstColumn="1" w:lastColumn="0" w:oddVBand="0" w:evenVBand="0" w:oddHBand="0" w:evenHBand="0" w:firstRowFirstColumn="0" w:firstRowLastColumn="0" w:lastRowFirstColumn="0" w:lastRowLastColumn="0"/>
            <w:tcW w:w="2087" w:type="dxa"/>
          </w:tcPr>
          <w:p w14:paraId="0C578363" w14:textId="77777777" w:rsidR="00532EA3" w:rsidRDefault="009F67C0">
            <w:pPr>
              <w:spacing w:after="60"/>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lastRenderedPageBreak/>
              <w:t xml:space="preserve">Nivel de estudio </w:t>
            </w:r>
          </w:p>
        </w:tc>
        <w:tc>
          <w:tcPr>
            <w:tcW w:w="2346" w:type="dxa"/>
          </w:tcPr>
          <w:p w14:paraId="145821A4" w14:textId="77777777" w:rsidR="00532EA3"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Características basales en la fecha índice</w:t>
            </w:r>
          </w:p>
        </w:tc>
        <w:tc>
          <w:tcPr>
            <w:tcW w:w="990" w:type="dxa"/>
          </w:tcPr>
          <w:p w14:paraId="140F5EA8" w14:textId="77777777" w:rsidR="00532EA3"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SIDIAP</w:t>
            </w:r>
          </w:p>
          <w:p w14:paraId="2CAF10D9" w14:textId="77777777" w:rsidR="00532EA3"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ASSIR</w:t>
            </w:r>
          </w:p>
        </w:tc>
        <w:tc>
          <w:tcPr>
            <w:tcW w:w="3134" w:type="dxa"/>
          </w:tcPr>
          <w:p w14:paraId="5326290D" w14:textId="77777777" w:rsidR="00532EA3"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PACR002</w:t>
            </w:r>
          </w:p>
        </w:tc>
      </w:tr>
      <w:tr w:rsidR="00532EA3" w14:paraId="2B9FDEA8" w14:textId="77777777" w:rsidTr="00532EA3">
        <w:trPr>
          <w:cnfStyle w:val="000000100000" w:firstRow="0" w:lastRow="0" w:firstColumn="0" w:lastColumn="0" w:oddVBand="0" w:evenVBand="0" w:oddHBand="1" w:evenHBand="0" w:firstRowFirstColumn="0" w:firstRowLastColumn="0" w:lastRowFirstColumn="0" w:lastRowLastColumn="0"/>
          <w:trHeight w:val="1533"/>
        </w:trPr>
        <w:tc>
          <w:tcPr>
            <w:cnfStyle w:val="001000000000" w:firstRow="0" w:lastRow="0" w:firstColumn="1" w:lastColumn="0" w:oddVBand="0" w:evenVBand="0" w:oddHBand="0" w:evenHBand="0" w:firstRowFirstColumn="0" w:firstRowLastColumn="0" w:lastRowFirstColumn="0" w:lastRowLastColumn="0"/>
            <w:tcW w:w="2087" w:type="dxa"/>
          </w:tcPr>
          <w:p w14:paraId="2EF7281F" w14:textId="77777777" w:rsidR="00532EA3" w:rsidRDefault="009F67C0">
            <w:pPr>
              <w:rPr>
                <w:rFonts w:ascii="Times New Roman" w:eastAsia="Times New Roman" w:hAnsi="Times New Roman" w:cs="Times New Roman"/>
                <w:sz w:val="24"/>
                <w:szCs w:val="24"/>
              </w:rPr>
            </w:pPr>
            <w:r>
              <w:rPr>
                <w:rFonts w:ascii="Times New Roman" w:eastAsia="Times New Roman" w:hAnsi="Times New Roman" w:cs="Times New Roman"/>
                <w:sz w:val="24"/>
                <w:szCs w:val="24"/>
              </w:rPr>
              <w:t>Peso (kg)</w:t>
            </w:r>
          </w:p>
          <w:p w14:paraId="5ACB05E7" w14:textId="77777777" w:rsidR="00532EA3" w:rsidRDefault="00532EA3">
            <w:pPr>
              <w:rPr>
                <w:rFonts w:ascii="Times New Roman" w:eastAsia="Times New Roman" w:hAnsi="Times New Roman" w:cs="Times New Roman"/>
                <w:sz w:val="24"/>
                <w:szCs w:val="24"/>
              </w:rPr>
            </w:pPr>
          </w:p>
          <w:p w14:paraId="39AE4430" w14:textId="77777777" w:rsidR="00532EA3" w:rsidRDefault="00532EA3">
            <w:pPr>
              <w:rPr>
                <w:rFonts w:ascii="Times New Roman" w:eastAsia="Times New Roman" w:hAnsi="Times New Roman" w:cs="Times New Roman"/>
                <w:sz w:val="24"/>
                <w:szCs w:val="24"/>
              </w:rPr>
            </w:pPr>
          </w:p>
          <w:p w14:paraId="6D7AB409" w14:textId="77777777" w:rsidR="00532EA3" w:rsidRDefault="00532EA3">
            <w:pPr>
              <w:spacing w:after="60"/>
              <w:rPr>
                <w:rFonts w:ascii="Times New Roman" w:eastAsia="Times New Roman" w:hAnsi="Times New Roman" w:cs="Times New Roman"/>
                <w:sz w:val="24"/>
                <w:szCs w:val="24"/>
              </w:rPr>
            </w:pPr>
          </w:p>
        </w:tc>
        <w:tc>
          <w:tcPr>
            <w:tcW w:w="2346" w:type="dxa"/>
          </w:tcPr>
          <w:p w14:paraId="1759ABDE" w14:textId="77777777" w:rsidR="00532EA3"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Características en el primera y la ultima  visita ASSIR </w:t>
            </w:r>
          </w:p>
        </w:tc>
        <w:tc>
          <w:tcPr>
            <w:tcW w:w="990" w:type="dxa"/>
          </w:tcPr>
          <w:p w14:paraId="66231B05" w14:textId="77777777" w:rsidR="00532EA3"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SIDIAP</w:t>
            </w:r>
          </w:p>
          <w:p w14:paraId="6BD07192" w14:textId="77777777" w:rsidR="00532EA3"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ASSIR</w:t>
            </w:r>
          </w:p>
          <w:p w14:paraId="36A1D750" w14:textId="77777777" w:rsidR="00532EA3" w:rsidRDefault="00532E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p w14:paraId="79CDF9D7" w14:textId="77777777" w:rsidR="00532EA3" w:rsidRDefault="00532EA3">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3134" w:type="dxa"/>
          </w:tcPr>
          <w:p w14:paraId="6DF6AEE1" w14:textId="77777777" w:rsidR="00532EA3"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PACP016, PADR003, PAPR012</w:t>
            </w:r>
          </w:p>
        </w:tc>
      </w:tr>
      <w:tr w:rsidR="00532EA3" w14:paraId="3DD7382E" w14:textId="77777777" w:rsidTr="00532EA3">
        <w:trPr>
          <w:trHeight w:val="962"/>
        </w:trPr>
        <w:tc>
          <w:tcPr>
            <w:cnfStyle w:val="001000000000" w:firstRow="0" w:lastRow="0" w:firstColumn="1" w:lastColumn="0" w:oddVBand="0" w:evenVBand="0" w:oddHBand="0" w:evenHBand="0" w:firstRowFirstColumn="0" w:firstRowLastColumn="0" w:lastRowFirstColumn="0" w:lastRowLastColumn="0"/>
            <w:tcW w:w="2087" w:type="dxa"/>
          </w:tcPr>
          <w:p w14:paraId="2F2DA2AE" w14:textId="77777777" w:rsidR="00532EA3" w:rsidRDefault="009F67C0">
            <w:pPr>
              <w:spacing w:after="60"/>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Talla (m)</w:t>
            </w:r>
          </w:p>
        </w:tc>
        <w:tc>
          <w:tcPr>
            <w:tcW w:w="2346" w:type="dxa"/>
          </w:tcPr>
          <w:p w14:paraId="04C6CA47" w14:textId="77777777" w:rsidR="00532EA3"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Características basales *</w:t>
            </w:r>
          </w:p>
          <w:p w14:paraId="594AA9D5" w14:textId="77777777" w:rsidR="00532EA3" w:rsidRDefault="00532EA3">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990" w:type="dxa"/>
          </w:tcPr>
          <w:p w14:paraId="20623862" w14:textId="77777777" w:rsidR="00532EA3"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SIDIAP ASSIR</w:t>
            </w:r>
          </w:p>
        </w:tc>
        <w:tc>
          <w:tcPr>
            <w:tcW w:w="3134" w:type="dxa"/>
          </w:tcPr>
          <w:p w14:paraId="7319BF92" w14:textId="77777777" w:rsidR="00532EA3"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PACP017, PAPR013</w:t>
            </w:r>
          </w:p>
        </w:tc>
      </w:tr>
      <w:tr w:rsidR="00532EA3" w14:paraId="28F5A82F" w14:textId="77777777" w:rsidTr="00532EA3">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087" w:type="dxa"/>
          </w:tcPr>
          <w:p w14:paraId="0493052C" w14:textId="77777777"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TEPAL</w:t>
            </w:r>
          </w:p>
        </w:tc>
        <w:tc>
          <w:tcPr>
            <w:tcW w:w="2346" w:type="dxa"/>
          </w:tcPr>
          <w:p w14:paraId="173A0EE7" w14:textId="77777777" w:rsidR="00532EA3"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Características basales *</w:t>
            </w:r>
          </w:p>
        </w:tc>
        <w:tc>
          <w:tcPr>
            <w:tcW w:w="990" w:type="dxa"/>
          </w:tcPr>
          <w:p w14:paraId="295A63F3" w14:textId="77777777" w:rsidR="00532EA3"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SIDIAP</w:t>
            </w:r>
          </w:p>
          <w:p w14:paraId="0BB92551" w14:textId="77777777" w:rsidR="00532EA3"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ASSIR</w:t>
            </w:r>
          </w:p>
        </w:tc>
        <w:tc>
          <w:tcPr>
            <w:tcW w:w="3134" w:type="dxa"/>
          </w:tcPr>
          <w:p w14:paraId="58D94534" w14:textId="77777777" w:rsidR="00532EA3"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PAFG014 </w:t>
            </w:r>
          </w:p>
          <w:p w14:paraId="2240BF3F" w14:textId="77777777" w:rsidR="00532EA3" w:rsidRDefault="00532EA3">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532EA3" w14:paraId="2457CC45" w14:textId="77777777" w:rsidTr="00532EA3">
        <w:trPr>
          <w:trHeight w:val="917"/>
        </w:trPr>
        <w:tc>
          <w:tcPr>
            <w:cnfStyle w:val="001000000000" w:firstRow="0" w:lastRow="0" w:firstColumn="1" w:lastColumn="0" w:oddVBand="0" w:evenVBand="0" w:oddHBand="0" w:evenHBand="0" w:firstRowFirstColumn="0" w:firstRowLastColumn="0" w:lastRowFirstColumn="0" w:lastRowLastColumn="0"/>
            <w:tcW w:w="2087" w:type="dxa"/>
          </w:tcPr>
          <w:p w14:paraId="7341D3CF" w14:textId="77777777"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Fecha de la  ultima regla (FUR) </w:t>
            </w:r>
          </w:p>
        </w:tc>
        <w:tc>
          <w:tcPr>
            <w:tcW w:w="2346" w:type="dxa"/>
          </w:tcPr>
          <w:p w14:paraId="3F67AA01" w14:textId="77777777" w:rsidR="00532EA3"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Características basales </w:t>
            </w:r>
          </w:p>
        </w:tc>
        <w:tc>
          <w:tcPr>
            <w:tcW w:w="990" w:type="dxa"/>
          </w:tcPr>
          <w:p w14:paraId="06F1C14F" w14:textId="77777777" w:rsidR="00532EA3"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SIDIAP</w:t>
            </w:r>
          </w:p>
          <w:p w14:paraId="0391981E" w14:textId="77777777" w:rsidR="00532EA3"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ASSIR</w:t>
            </w:r>
          </w:p>
          <w:p w14:paraId="03857505" w14:textId="77777777" w:rsidR="00532EA3" w:rsidRDefault="00532EA3">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3134" w:type="dxa"/>
          </w:tcPr>
          <w:p w14:paraId="31E6E42F" w14:textId="77777777" w:rsidR="00532EA3"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Fecha  Última Regla (</w:t>
            </w:r>
            <w:proofErr w:type="spellStart"/>
            <w:r>
              <w:rPr>
                <w:rFonts w:ascii="Times New Roman" w:eastAsia="Times New Roman" w:hAnsi="Times New Roman" w:cs="Times New Roman"/>
                <w:sz w:val="24"/>
                <w:szCs w:val="24"/>
              </w:rPr>
              <w:t>dd</w:t>
            </w:r>
            <w:proofErr w:type="spellEnd"/>
            <w:r>
              <w:rPr>
                <w:rFonts w:ascii="Times New Roman" w:eastAsia="Times New Roman" w:hAnsi="Times New Roman" w:cs="Times New Roman"/>
                <w:sz w:val="24"/>
                <w:szCs w:val="24"/>
              </w:rPr>
              <w:t>/mm/</w:t>
            </w:r>
            <w:proofErr w:type="spellStart"/>
            <w:r>
              <w:rPr>
                <w:rFonts w:ascii="Times New Roman" w:eastAsia="Times New Roman" w:hAnsi="Times New Roman" w:cs="Times New Roman"/>
                <w:sz w:val="24"/>
                <w:szCs w:val="24"/>
              </w:rPr>
              <w:t>yyyy</w:t>
            </w:r>
            <w:proofErr w:type="spellEnd"/>
            <w:r>
              <w:rPr>
                <w:rFonts w:ascii="Times New Roman" w:eastAsia="Times New Roman" w:hAnsi="Times New Roman" w:cs="Times New Roman"/>
                <w:sz w:val="24"/>
                <w:szCs w:val="24"/>
              </w:rPr>
              <w:t xml:space="preserve">) </w:t>
            </w:r>
          </w:p>
          <w:p w14:paraId="01CCAEBA" w14:textId="77777777" w:rsidR="00532EA3" w:rsidRDefault="00532EA3">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532EA3" w14:paraId="4151B1A8" w14:textId="77777777" w:rsidTr="00532EA3">
        <w:trPr>
          <w:cnfStyle w:val="000000100000" w:firstRow="0" w:lastRow="0" w:firstColumn="0" w:lastColumn="0" w:oddVBand="0" w:evenVBand="0" w:oddHBand="1" w:evenHBand="0" w:firstRowFirstColumn="0" w:firstRowLastColumn="0" w:lastRowFirstColumn="0" w:lastRowLastColumn="0"/>
          <w:trHeight w:val="917"/>
        </w:trPr>
        <w:tc>
          <w:tcPr>
            <w:cnfStyle w:val="001000000000" w:firstRow="0" w:lastRow="0" w:firstColumn="1" w:lastColumn="0" w:oddVBand="0" w:evenVBand="0" w:oddHBand="0" w:evenHBand="0" w:firstRowFirstColumn="0" w:firstRowLastColumn="0" w:lastRowFirstColumn="0" w:lastRowLastColumn="0"/>
            <w:tcW w:w="2087" w:type="dxa"/>
          </w:tcPr>
          <w:p w14:paraId="57443D79" w14:textId="77777777"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la ultima regla (FUR)</w:t>
            </w:r>
            <w:r>
              <w:rPr>
                <w:rFonts w:ascii="Times New Roman" w:eastAsia="Times New Roman" w:hAnsi="Times New Roman" w:cs="Times New Roman"/>
              </w:rPr>
              <w:t xml:space="preserve"> </w:t>
            </w:r>
            <w:r>
              <w:rPr>
                <w:rFonts w:ascii="Times New Roman" w:eastAsia="Times New Roman" w:hAnsi="Times New Roman" w:cs="Times New Roman"/>
                <w:sz w:val="24"/>
                <w:szCs w:val="24"/>
              </w:rPr>
              <w:t>corregida</w:t>
            </w:r>
          </w:p>
        </w:tc>
        <w:tc>
          <w:tcPr>
            <w:tcW w:w="2346" w:type="dxa"/>
          </w:tcPr>
          <w:p w14:paraId="6FF72398" w14:textId="77777777" w:rsidR="00532EA3"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Características de seguimiento </w:t>
            </w:r>
          </w:p>
        </w:tc>
        <w:tc>
          <w:tcPr>
            <w:tcW w:w="990" w:type="dxa"/>
          </w:tcPr>
          <w:p w14:paraId="771D79D9" w14:textId="77777777" w:rsidR="00532EA3"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SIDIAP</w:t>
            </w:r>
          </w:p>
          <w:p w14:paraId="40D86EF2" w14:textId="77777777" w:rsidR="00532EA3"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ASSIR</w:t>
            </w:r>
          </w:p>
          <w:p w14:paraId="4A251028" w14:textId="77777777" w:rsidR="00532EA3" w:rsidRDefault="00532EA3">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3134" w:type="dxa"/>
          </w:tcPr>
          <w:p w14:paraId="0AE9AAFF" w14:textId="77777777" w:rsidR="00532EA3"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PADR001</w:t>
            </w:r>
          </w:p>
        </w:tc>
      </w:tr>
      <w:tr w:rsidR="00532EA3" w14:paraId="17F62A9C" w14:textId="77777777" w:rsidTr="00532EA3">
        <w:trPr>
          <w:trHeight w:val="777"/>
        </w:trPr>
        <w:tc>
          <w:tcPr>
            <w:cnfStyle w:val="001000000000" w:firstRow="0" w:lastRow="0" w:firstColumn="1" w:lastColumn="0" w:oddVBand="0" w:evenVBand="0" w:oddHBand="0" w:evenHBand="0" w:firstRowFirstColumn="0" w:firstRowLastColumn="0" w:lastRowFirstColumn="0" w:lastRowLastColumn="0"/>
            <w:tcW w:w="2087" w:type="dxa"/>
          </w:tcPr>
          <w:p w14:paraId="76195CA2" w14:textId="77777777" w:rsidR="00532EA3" w:rsidRDefault="009F67C0">
            <w:pPr>
              <w:rPr>
                <w:rFonts w:ascii="Times New Roman" w:eastAsia="Times New Roman" w:hAnsi="Times New Roman" w:cs="Times New Roman"/>
                <w:sz w:val="24"/>
                <w:szCs w:val="24"/>
              </w:rPr>
            </w:pPr>
            <w:r>
              <w:rPr>
                <w:rFonts w:ascii="Times New Roman" w:eastAsia="Times New Roman" w:hAnsi="Times New Roman" w:cs="Times New Roman"/>
                <w:sz w:val="24"/>
                <w:szCs w:val="24"/>
              </w:rPr>
              <w:t>Hipertensión gestacional</w:t>
            </w:r>
          </w:p>
          <w:p w14:paraId="4603B48D" w14:textId="77777777" w:rsidR="00532EA3" w:rsidRDefault="00532EA3">
            <w:pPr>
              <w:spacing w:after="60"/>
              <w:rPr>
                <w:rFonts w:ascii="Times New Roman" w:eastAsia="Times New Roman" w:hAnsi="Times New Roman" w:cs="Times New Roman"/>
                <w:sz w:val="24"/>
                <w:szCs w:val="24"/>
              </w:rPr>
            </w:pPr>
          </w:p>
        </w:tc>
        <w:tc>
          <w:tcPr>
            <w:tcW w:w="2346" w:type="dxa"/>
          </w:tcPr>
          <w:p w14:paraId="17326F40" w14:textId="77777777" w:rsidR="00532EA3"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Características de seguimiento </w:t>
            </w:r>
          </w:p>
          <w:p w14:paraId="04E29E8E" w14:textId="77777777" w:rsidR="00532EA3" w:rsidRDefault="00532EA3">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990" w:type="dxa"/>
          </w:tcPr>
          <w:p w14:paraId="04E958D3" w14:textId="77777777" w:rsidR="00532EA3"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SIDIAP ASSIR</w:t>
            </w:r>
          </w:p>
        </w:tc>
        <w:tc>
          <w:tcPr>
            <w:tcW w:w="3134" w:type="dxa"/>
          </w:tcPr>
          <w:p w14:paraId="070142B7" w14:textId="77777777" w:rsidR="00532EA3"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PAC2003, PASI007</w:t>
            </w:r>
          </w:p>
          <w:p w14:paraId="56691276" w14:textId="77777777" w:rsidR="00532EA3" w:rsidRDefault="00532EA3">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532EA3" w14:paraId="18490581" w14:textId="77777777" w:rsidTr="00532EA3">
        <w:trPr>
          <w:cnfStyle w:val="000000100000" w:firstRow="0" w:lastRow="0" w:firstColumn="0" w:lastColumn="0" w:oddVBand="0" w:evenVBand="0" w:oddHBand="1"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2087" w:type="dxa"/>
          </w:tcPr>
          <w:p w14:paraId="59CD722B" w14:textId="77777777" w:rsidR="00532EA3" w:rsidRDefault="009F67C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Preclampsia</w:t>
            </w:r>
            <w:proofErr w:type="spellEnd"/>
            <w:r>
              <w:rPr>
                <w:rFonts w:ascii="Times New Roman" w:eastAsia="Times New Roman" w:hAnsi="Times New Roman" w:cs="Times New Roman"/>
                <w:sz w:val="24"/>
                <w:szCs w:val="24"/>
              </w:rPr>
              <w:t xml:space="preserve"> </w:t>
            </w:r>
          </w:p>
          <w:p w14:paraId="39A1D11C" w14:textId="77777777" w:rsidR="00532EA3" w:rsidRDefault="00532EA3">
            <w:pPr>
              <w:rPr>
                <w:rFonts w:ascii="Times New Roman" w:eastAsia="Times New Roman" w:hAnsi="Times New Roman" w:cs="Times New Roman"/>
                <w:sz w:val="24"/>
                <w:szCs w:val="24"/>
              </w:rPr>
            </w:pPr>
          </w:p>
          <w:p w14:paraId="0FDFF1D2" w14:textId="77777777" w:rsidR="00532EA3" w:rsidRDefault="00532EA3">
            <w:pPr>
              <w:rPr>
                <w:rFonts w:ascii="Times New Roman" w:eastAsia="Times New Roman" w:hAnsi="Times New Roman" w:cs="Times New Roman"/>
                <w:sz w:val="24"/>
                <w:szCs w:val="24"/>
              </w:rPr>
            </w:pPr>
          </w:p>
        </w:tc>
        <w:tc>
          <w:tcPr>
            <w:tcW w:w="2346" w:type="dxa"/>
          </w:tcPr>
          <w:p w14:paraId="1D4CC62E" w14:textId="77777777" w:rsidR="00532EA3"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Características de seguimiento </w:t>
            </w:r>
          </w:p>
        </w:tc>
        <w:tc>
          <w:tcPr>
            <w:tcW w:w="990" w:type="dxa"/>
          </w:tcPr>
          <w:p w14:paraId="255B91BA" w14:textId="77777777" w:rsidR="00532EA3"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SIDIAP</w:t>
            </w:r>
          </w:p>
          <w:p w14:paraId="44F25D31" w14:textId="77777777" w:rsidR="00532EA3"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ASSIR:</w:t>
            </w:r>
          </w:p>
          <w:p w14:paraId="20EE0BBA" w14:textId="77777777" w:rsidR="00532EA3" w:rsidRDefault="00532E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p w14:paraId="674499C3" w14:textId="77777777" w:rsidR="00532EA3" w:rsidRDefault="00532E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p w14:paraId="4DCBBAB6" w14:textId="77777777" w:rsidR="00532EA3" w:rsidRDefault="00532E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3134" w:type="dxa"/>
          </w:tcPr>
          <w:p w14:paraId="1BC6AF09" w14:textId="77777777" w:rsidR="00532EA3"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PARA010, PARMA013</w:t>
            </w:r>
          </w:p>
          <w:p w14:paraId="3035BAB9" w14:textId="77777777" w:rsidR="00532EA3" w:rsidRDefault="00532E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532EA3" w14:paraId="36541F75" w14:textId="77777777" w:rsidTr="00532EA3">
        <w:trPr>
          <w:trHeight w:val="653"/>
        </w:trPr>
        <w:tc>
          <w:tcPr>
            <w:cnfStyle w:val="001000000000" w:firstRow="0" w:lastRow="0" w:firstColumn="1" w:lastColumn="0" w:oddVBand="0" w:evenVBand="0" w:oddHBand="0" w:evenHBand="0" w:firstRowFirstColumn="0" w:firstRowLastColumn="0" w:lastRowFirstColumn="0" w:lastRowLastColumn="0"/>
            <w:tcW w:w="2087" w:type="dxa"/>
          </w:tcPr>
          <w:p w14:paraId="4464E57A" w14:textId="77777777" w:rsidR="00532EA3" w:rsidRDefault="009F67C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Polihidramnio</w:t>
            </w:r>
            <w:proofErr w:type="spellEnd"/>
          </w:p>
          <w:p w14:paraId="6DC45B53" w14:textId="77777777" w:rsidR="00532EA3" w:rsidRDefault="00532EA3">
            <w:pPr>
              <w:spacing w:after="60"/>
              <w:rPr>
                <w:rFonts w:ascii="Times New Roman" w:eastAsia="Times New Roman" w:hAnsi="Times New Roman" w:cs="Times New Roman"/>
                <w:sz w:val="24"/>
                <w:szCs w:val="24"/>
              </w:rPr>
            </w:pPr>
          </w:p>
        </w:tc>
        <w:tc>
          <w:tcPr>
            <w:tcW w:w="2346" w:type="dxa"/>
          </w:tcPr>
          <w:p w14:paraId="20F06F79" w14:textId="77777777" w:rsidR="00532EA3"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rPr>
              <w:t xml:space="preserve">Características de seguimiento </w:t>
            </w:r>
          </w:p>
        </w:tc>
        <w:tc>
          <w:tcPr>
            <w:tcW w:w="990" w:type="dxa"/>
          </w:tcPr>
          <w:p w14:paraId="42F13339" w14:textId="77777777" w:rsidR="00532EA3"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SIDIAP</w:t>
            </w:r>
          </w:p>
          <w:p w14:paraId="3A46E960" w14:textId="77777777" w:rsidR="00532EA3" w:rsidRDefault="00532EA3">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3134" w:type="dxa"/>
          </w:tcPr>
          <w:p w14:paraId="4D73CF48" w14:textId="77777777" w:rsidR="00532EA3"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CIE-9: 65703, 65701</w:t>
            </w:r>
          </w:p>
          <w:p w14:paraId="6EE3DAF7" w14:textId="77777777" w:rsidR="00532EA3"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CIE-10: O40</w:t>
            </w:r>
          </w:p>
        </w:tc>
      </w:tr>
      <w:tr w:rsidR="00532EA3" w14:paraId="1C08BCE4" w14:textId="77777777" w:rsidTr="00532EA3">
        <w:trPr>
          <w:cnfStyle w:val="000000100000" w:firstRow="0" w:lastRow="0" w:firstColumn="0" w:lastColumn="0" w:oddVBand="0" w:evenVBand="0" w:oddHBand="1" w:evenHBand="0" w:firstRowFirstColumn="0" w:firstRowLastColumn="0" w:lastRowFirstColumn="0" w:lastRowLastColumn="0"/>
          <w:trHeight w:val="975"/>
        </w:trPr>
        <w:tc>
          <w:tcPr>
            <w:cnfStyle w:val="001000000000" w:firstRow="0" w:lastRow="0" w:firstColumn="1" w:lastColumn="0" w:oddVBand="0" w:evenVBand="0" w:oddHBand="0" w:evenHBand="0" w:firstRowFirstColumn="0" w:firstRowLastColumn="0" w:lastRowFirstColumn="0" w:lastRowLastColumn="0"/>
            <w:tcW w:w="2087" w:type="dxa"/>
          </w:tcPr>
          <w:p w14:paraId="54478A5E" w14:textId="77777777" w:rsidR="00532EA3" w:rsidRDefault="00532EA3">
            <w:pPr>
              <w:rPr>
                <w:rFonts w:ascii="Times New Roman" w:eastAsia="Times New Roman" w:hAnsi="Times New Roman" w:cs="Times New Roman"/>
                <w:sz w:val="24"/>
                <w:szCs w:val="24"/>
              </w:rPr>
            </w:pPr>
          </w:p>
          <w:p w14:paraId="57942132" w14:textId="77777777" w:rsidR="00532EA3" w:rsidRDefault="009F67C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Oligohidramnio</w:t>
            </w:r>
            <w:proofErr w:type="spellEnd"/>
            <w:r>
              <w:rPr>
                <w:rFonts w:ascii="Times New Roman" w:eastAsia="Times New Roman" w:hAnsi="Times New Roman" w:cs="Times New Roman"/>
                <w:sz w:val="24"/>
                <w:szCs w:val="24"/>
              </w:rPr>
              <w:t xml:space="preserve"> </w:t>
            </w:r>
          </w:p>
          <w:p w14:paraId="68CA6E54" w14:textId="77777777" w:rsidR="00532EA3" w:rsidRDefault="00532EA3">
            <w:pPr>
              <w:rPr>
                <w:rFonts w:ascii="Times New Roman" w:eastAsia="Times New Roman" w:hAnsi="Times New Roman" w:cs="Times New Roman"/>
                <w:sz w:val="24"/>
                <w:szCs w:val="24"/>
              </w:rPr>
            </w:pPr>
          </w:p>
          <w:p w14:paraId="38F76D53" w14:textId="77777777" w:rsidR="00532EA3" w:rsidRDefault="00532EA3">
            <w:pPr>
              <w:spacing w:after="60"/>
              <w:rPr>
                <w:rFonts w:ascii="Times New Roman" w:eastAsia="Times New Roman" w:hAnsi="Times New Roman" w:cs="Times New Roman"/>
                <w:sz w:val="24"/>
                <w:szCs w:val="24"/>
              </w:rPr>
            </w:pPr>
          </w:p>
        </w:tc>
        <w:tc>
          <w:tcPr>
            <w:tcW w:w="2346" w:type="dxa"/>
          </w:tcPr>
          <w:p w14:paraId="0729D6B5" w14:textId="77777777" w:rsidR="00532EA3"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Características de seguimiento </w:t>
            </w:r>
          </w:p>
        </w:tc>
        <w:tc>
          <w:tcPr>
            <w:tcW w:w="990" w:type="dxa"/>
          </w:tcPr>
          <w:p w14:paraId="6B1E9127" w14:textId="77777777" w:rsidR="00532EA3" w:rsidRDefault="00532E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p w14:paraId="0EB3763D" w14:textId="77777777" w:rsidR="00532EA3"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SIDIAP</w:t>
            </w:r>
          </w:p>
          <w:p w14:paraId="15CBB963" w14:textId="77777777" w:rsidR="00532EA3" w:rsidRDefault="00532E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p w14:paraId="4393B96C" w14:textId="77777777" w:rsidR="00532EA3" w:rsidRDefault="00532EA3">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3134" w:type="dxa"/>
          </w:tcPr>
          <w:p w14:paraId="153D2F64" w14:textId="77777777" w:rsidR="00532EA3" w:rsidRDefault="00532E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p w14:paraId="674FC9EC" w14:textId="77777777" w:rsidR="00532EA3"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CIE-9: 65801, 65800, 65803</w:t>
            </w:r>
          </w:p>
          <w:p w14:paraId="7B023E38" w14:textId="77777777" w:rsidR="00532EA3"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CIE-10: O41.0</w:t>
            </w:r>
          </w:p>
          <w:p w14:paraId="2019E23B" w14:textId="77777777" w:rsidR="00532EA3" w:rsidRDefault="00532EA3">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532EA3" w14:paraId="5E4F46FE" w14:textId="77777777" w:rsidTr="00532EA3">
        <w:trPr>
          <w:trHeight w:val="1260"/>
        </w:trPr>
        <w:tc>
          <w:tcPr>
            <w:cnfStyle w:val="001000000000" w:firstRow="0" w:lastRow="0" w:firstColumn="1" w:lastColumn="0" w:oddVBand="0" w:evenVBand="0" w:oddHBand="0" w:evenHBand="0" w:firstRowFirstColumn="0" w:firstRowLastColumn="0" w:lastRowFirstColumn="0" w:lastRowLastColumn="0"/>
            <w:tcW w:w="2087" w:type="dxa"/>
          </w:tcPr>
          <w:p w14:paraId="164326EF" w14:textId="77777777" w:rsidR="00532EA3" w:rsidRDefault="009F67C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Ecografías </w:t>
            </w:r>
          </w:p>
          <w:p w14:paraId="293969D4" w14:textId="77777777" w:rsidR="00532EA3" w:rsidRDefault="00532EA3">
            <w:pPr>
              <w:spacing w:after="60"/>
              <w:rPr>
                <w:rFonts w:ascii="Times New Roman" w:eastAsia="Times New Roman" w:hAnsi="Times New Roman" w:cs="Times New Roman"/>
                <w:sz w:val="24"/>
                <w:szCs w:val="24"/>
              </w:rPr>
            </w:pPr>
          </w:p>
        </w:tc>
        <w:tc>
          <w:tcPr>
            <w:tcW w:w="2346" w:type="dxa"/>
          </w:tcPr>
          <w:p w14:paraId="1A9DBD0A" w14:textId="77777777" w:rsidR="00532EA3"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Características de seguimiento </w:t>
            </w:r>
          </w:p>
          <w:p w14:paraId="3069E600" w14:textId="77777777" w:rsidR="00532EA3" w:rsidRDefault="00532EA3">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990" w:type="dxa"/>
          </w:tcPr>
          <w:p w14:paraId="69A95EC5" w14:textId="77777777" w:rsidR="00532EA3"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SIDIAP</w:t>
            </w:r>
          </w:p>
          <w:p w14:paraId="21A5A46E" w14:textId="77777777" w:rsidR="00532EA3"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ASSIR </w:t>
            </w:r>
          </w:p>
          <w:p w14:paraId="6AA1C2E9" w14:textId="77777777" w:rsidR="00532EA3" w:rsidRDefault="00532E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5ABF5243" w14:textId="77777777" w:rsidR="00532EA3" w:rsidRDefault="00532E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78C3CA93" w14:textId="77777777" w:rsidR="00532EA3" w:rsidRDefault="00532E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0A3F5B5F" w14:textId="77777777" w:rsidR="00532EA3" w:rsidRDefault="00532EA3">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3134" w:type="dxa"/>
          </w:tcPr>
          <w:p w14:paraId="3BA109A1" w14:textId="77777777" w:rsidR="00532EA3"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PAV002-</w:t>
            </w:r>
            <w:r>
              <w:rPr>
                <w:rFonts w:ascii="Times New Roman" w:eastAsia="Times New Roman" w:hAnsi="Times New Roman" w:cs="Times New Roman"/>
              </w:rPr>
              <w:t xml:space="preserve"> </w:t>
            </w:r>
            <w:r>
              <w:rPr>
                <w:rFonts w:ascii="Times New Roman" w:eastAsia="Times New Roman" w:hAnsi="Times New Roman" w:cs="Times New Roman"/>
                <w:sz w:val="24"/>
                <w:szCs w:val="24"/>
              </w:rPr>
              <w:t>PAV006</w:t>
            </w:r>
          </w:p>
          <w:p w14:paraId="2BFB2F38" w14:textId="77777777" w:rsidR="00532EA3"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PABD, Peso estimado, percentil estimado, malformaciones</w:t>
            </w:r>
          </w:p>
        </w:tc>
      </w:tr>
      <w:tr w:rsidR="00532EA3" w14:paraId="38802546" w14:textId="77777777" w:rsidTr="00532EA3">
        <w:trPr>
          <w:cnfStyle w:val="000000100000" w:firstRow="0" w:lastRow="0" w:firstColumn="0" w:lastColumn="0" w:oddVBand="0" w:evenVBand="0" w:oddHBand="1" w:evenHBand="0" w:firstRowFirstColumn="0" w:firstRowLastColumn="0" w:lastRowFirstColumn="0" w:lastRowLastColumn="0"/>
          <w:trHeight w:val="1000"/>
        </w:trPr>
        <w:tc>
          <w:tcPr>
            <w:cnfStyle w:val="001000000000" w:firstRow="0" w:lastRow="0" w:firstColumn="1" w:lastColumn="0" w:oddVBand="0" w:evenVBand="0" w:oddHBand="0" w:evenHBand="0" w:firstRowFirstColumn="0" w:firstRowLastColumn="0" w:lastRowFirstColumn="0" w:lastRowLastColumn="0"/>
            <w:tcW w:w="2087" w:type="dxa"/>
          </w:tcPr>
          <w:p w14:paraId="22635B56" w14:textId="77777777"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Amenaza de parto prematuro (APP)</w:t>
            </w:r>
          </w:p>
        </w:tc>
        <w:tc>
          <w:tcPr>
            <w:tcW w:w="2346" w:type="dxa"/>
          </w:tcPr>
          <w:p w14:paraId="58B3BCA5" w14:textId="77777777" w:rsidR="00532EA3"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Características de seguimiento </w:t>
            </w:r>
          </w:p>
        </w:tc>
        <w:tc>
          <w:tcPr>
            <w:tcW w:w="990" w:type="dxa"/>
          </w:tcPr>
          <w:p w14:paraId="0258EDF2" w14:textId="77777777" w:rsidR="00532EA3"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SIDIAP</w:t>
            </w:r>
          </w:p>
          <w:p w14:paraId="28AD14E3" w14:textId="77777777" w:rsidR="00532EA3"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ASSIR</w:t>
            </w:r>
          </w:p>
          <w:p w14:paraId="1307163F" w14:textId="77777777" w:rsidR="00532EA3" w:rsidRDefault="00532E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p w14:paraId="11ED27D6" w14:textId="77777777" w:rsidR="00532EA3" w:rsidRDefault="00532EA3">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3134" w:type="dxa"/>
          </w:tcPr>
          <w:p w14:paraId="521DF204" w14:textId="77777777" w:rsidR="00532EA3"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ASSIR: PARMA014</w:t>
            </w:r>
          </w:p>
          <w:p w14:paraId="61DA62E9" w14:textId="77777777" w:rsidR="00532EA3"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CIM9: 64403, 64400</w:t>
            </w:r>
          </w:p>
          <w:p w14:paraId="12116E39" w14:textId="77777777" w:rsidR="00532EA3"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CIM10: 020.0, PARMAO15</w:t>
            </w:r>
          </w:p>
          <w:p w14:paraId="41BE318F" w14:textId="77777777" w:rsidR="00532EA3" w:rsidRDefault="00532EA3">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bl>
    <w:p w14:paraId="2722BE9B" w14:textId="77777777" w:rsidR="00532EA3" w:rsidRDefault="009F67C0">
      <w:pPr>
        <w:rPr>
          <w:rFonts w:ascii="Times New Roman" w:eastAsia="Times New Roman" w:hAnsi="Times New Roman" w:cs="Times New Roman"/>
        </w:rPr>
      </w:pPr>
      <w:r>
        <w:rPr>
          <w:rFonts w:ascii="Times New Roman" w:eastAsia="Times New Roman" w:hAnsi="Times New Roman" w:cs="Times New Roman"/>
        </w:rPr>
        <w:lastRenderedPageBreak/>
        <w:t>*</w:t>
      </w:r>
      <w:r>
        <w:t xml:space="preserve"> </w:t>
      </w:r>
      <w:r>
        <w:rPr>
          <w:rFonts w:ascii="Times New Roman" w:eastAsia="Times New Roman" w:hAnsi="Times New Roman" w:cs="Times New Roman"/>
        </w:rPr>
        <w:t>Valores anteriores más próximos a la fecha índice</w:t>
      </w:r>
    </w:p>
    <w:p w14:paraId="7AF7016B" w14:textId="77777777" w:rsidR="00532EA3" w:rsidRDefault="00532EA3">
      <w:pPr>
        <w:rPr>
          <w:rFonts w:ascii="Times New Roman" w:eastAsia="Times New Roman" w:hAnsi="Times New Roman" w:cs="Times New Roman"/>
          <w:b/>
          <w:sz w:val="24"/>
          <w:szCs w:val="24"/>
        </w:rPr>
      </w:pPr>
    </w:p>
    <w:p w14:paraId="70FE6027" w14:textId="77777777" w:rsidR="00532EA3" w:rsidRDefault="009F67C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4.13.6. Variables clínicas del parto</w:t>
      </w:r>
    </w:p>
    <w:p w14:paraId="69BBA2CA" w14:textId="77777777" w:rsidR="00532EA3" w:rsidRDefault="00532EA3">
      <w:pPr>
        <w:rPr>
          <w:rFonts w:ascii="Times New Roman" w:eastAsia="Times New Roman" w:hAnsi="Times New Roman" w:cs="Times New Roman"/>
          <w:b/>
          <w:sz w:val="24"/>
          <w:szCs w:val="24"/>
        </w:rPr>
      </w:pPr>
    </w:p>
    <w:p w14:paraId="5E610B81" w14:textId="77777777" w:rsidR="00532EA3" w:rsidRDefault="009F67C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6. Variables clínicas del parto</w:t>
      </w:r>
    </w:p>
    <w:p w14:paraId="4C0331D3" w14:textId="77777777" w:rsidR="00532EA3" w:rsidRDefault="00532EA3">
      <w:pPr>
        <w:spacing w:after="60"/>
        <w:rPr>
          <w:rFonts w:ascii="Times New Roman" w:eastAsia="Times New Roman" w:hAnsi="Times New Roman" w:cs="Times New Roman"/>
          <w:sz w:val="24"/>
          <w:szCs w:val="24"/>
        </w:rPr>
      </w:pPr>
    </w:p>
    <w:tbl>
      <w:tblPr>
        <w:tblStyle w:val="aa"/>
        <w:tblW w:w="8472" w:type="dxa"/>
        <w:tblInd w:w="0"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6A0" w:firstRow="1" w:lastRow="0" w:firstColumn="1" w:lastColumn="0" w:noHBand="1" w:noVBand="1"/>
      </w:tblPr>
      <w:tblGrid>
        <w:gridCol w:w="2159"/>
        <w:gridCol w:w="2159"/>
        <w:gridCol w:w="2160"/>
        <w:gridCol w:w="1994"/>
      </w:tblGrid>
      <w:tr w:rsidR="00532EA3" w14:paraId="4D3E075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Pr>
          <w:p w14:paraId="319B3CF3" w14:textId="77777777" w:rsidR="00532EA3" w:rsidRDefault="009F67C0">
            <w:pPr>
              <w:jc w:val="center"/>
              <w:rPr>
                <w:rFonts w:ascii="Times New Roman" w:eastAsia="Times New Roman" w:hAnsi="Times New Roman" w:cs="Times New Roman"/>
              </w:rPr>
            </w:pPr>
            <w:r>
              <w:rPr>
                <w:rFonts w:ascii="Times New Roman" w:eastAsia="Times New Roman" w:hAnsi="Times New Roman" w:cs="Times New Roman"/>
              </w:rPr>
              <w:t xml:space="preserve">Variable </w:t>
            </w:r>
          </w:p>
        </w:tc>
        <w:tc>
          <w:tcPr>
            <w:tcW w:w="2159" w:type="dxa"/>
          </w:tcPr>
          <w:p w14:paraId="2B7E1331" w14:textId="77777777" w:rsidR="00532EA3" w:rsidRDefault="009F67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Función </w:t>
            </w:r>
          </w:p>
        </w:tc>
        <w:tc>
          <w:tcPr>
            <w:tcW w:w="2160" w:type="dxa"/>
          </w:tcPr>
          <w:p w14:paraId="1EB2FB45" w14:textId="77777777" w:rsidR="00532EA3" w:rsidRDefault="009F67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Fuente </w:t>
            </w:r>
          </w:p>
        </w:tc>
        <w:tc>
          <w:tcPr>
            <w:tcW w:w="1994" w:type="dxa"/>
          </w:tcPr>
          <w:p w14:paraId="535E4FF2" w14:textId="77777777" w:rsidR="00532EA3" w:rsidRDefault="009F67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Definición operativa</w:t>
            </w:r>
          </w:p>
          <w:p w14:paraId="642DD47F" w14:textId="77777777" w:rsidR="00532EA3" w:rsidRDefault="00532EA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532EA3" w14:paraId="5EC15315" w14:textId="77777777">
        <w:tc>
          <w:tcPr>
            <w:cnfStyle w:val="001000000000" w:firstRow="0" w:lastRow="0" w:firstColumn="1" w:lastColumn="0" w:oddVBand="0" w:evenVBand="0" w:oddHBand="0" w:evenHBand="0" w:firstRowFirstColumn="0" w:firstRowLastColumn="0" w:lastRowFirstColumn="0" w:lastRowLastColumn="0"/>
            <w:tcW w:w="2159" w:type="dxa"/>
          </w:tcPr>
          <w:p w14:paraId="5FAB9FF1" w14:textId="77777777"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Fecha probable del parto corregida </w:t>
            </w:r>
          </w:p>
        </w:tc>
        <w:tc>
          <w:tcPr>
            <w:tcW w:w="2159" w:type="dxa"/>
          </w:tcPr>
          <w:p w14:paraId="5623C182" w14:textId="77777777" w:rsidR="00532EA3"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Características de seguimiento</w:t>
            </w:r>
          </w:p>
        </w:tc>
        <w:tc>
          <w:tcPr>
            <w:tcW w:w="2160" w:type="dxa"/>
          </w:tcPr>
          <w:p w14:paraId="34C373B7" w14:textId="77777777" w:rsidR="00532EA3" w:rsidRDefault="00532E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493B0501" w14:textId="77777777" w:rsidR="00532EA3"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SIDIAP</w:t>
            </w:r>
          </w:p>
          <w:p w14:paraId="783BC2D0" w14:textId="77777777" w:rsidR="00532EA3"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ASSIR</w:t>
            </w:r>
          </w:p>
          <w:p w14:paraId="27ADA265" w14:textId="77777777" w:rsidR="00532EA3" w:rsidRDefault="00532EA3">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994" w:type="dxa"/>
          </w:tcPr>
          <w:p w14:paraId="4B3BC7D8" w14:textId="77777777" w:rsidR="00532EA3" w:rsidRDefault="00532E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4F6E8A6D" w14:textId="77777777" w:rsidR="00532EA3"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PADR002</w:t>
            </w:r>
          </w:p>
        </w:tc>
      </w:tr>
      <w:tr w:rsidR="00532EA3" w14:paraId="21D77F95" w14:textId="77777777">
        <w:tc>
          <w:tcPr>
            <w:cnfStyle w:val="001000000000" w:firstRow="0" w:lastRow="0" w:firstColumn="1" w:lastColumn="0" w:oddVBand="0" w:evenVBand="0" w:oddHBand="0" w:evenHBand="0" w:firstRowFirstColumn="0" w:firstRowLastColumn="0" w:lastRowFirstColumn="0" w:lastRowLastColumn="0"/>
            <w:tcW w:w="2159" w:type="dxa"/>
          </w:tcPr>
          <w:p w14:paraId="399D4484" w14:textId="77777777"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Duración del embarazo (</w:t>
            </w:r>
            <w:proofErr w:type="spellStart"/>
            <w:r>
              <w:rPr>
                <w:rFonts w:ascii="Times New Roman" w:eastAsia="Times New Roman" w:hAnsi="Times New Roman" w:cs="Times New Roman"/>
                <w:sz w:val="24"/>
                <w:szCs w:val="24"/>
              </w:rPr>
              <w:t>sem</w:t>
            </w:r>
            <w:proofErr w:type="spellEnd"/>
            <w:r>
              <w:rPr>
                <w:rFonts w:ascii="Times New Roman" w:eastAsia="Times New Roman" w:hAnsi="Times New Roman" w:cs="Times New Roman"/>
                <w:sz w:val="24"/>
                <w:szCs w:val="24"/>
              </w:rPr>
              <w:t>)</w:t>
            </w:r>
          </w:p>
        </w:tc>
        <w:tc>
          <w:tcPr>
            <w:tcW w:w="2159" w:type="dxa"/>
          </w:tcPr>
          <w:p w14:paraId="615A4767" w14:textId="77777777" w:rsidR="00532EA3"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Características de seguimiento</w:t>
            </w:r>
          </w:p>
        </w:tc>
        <w:tc>
          <w:tcPr>
            <w:tcW w:w="2160" w:type="dxa"/>
          </w:tcPr>
          <w:p w14:paraId="5F72373F" w14:textId="77777777" w:rsidR="00532EA3"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SIDIAP </w:t>
            </w:r>
          </w:p>
          <w:p w14:paraId="3BBE5D41" w14:textId="77777777" w:rsidR="00532EA3"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ASSIR:</w:t>
            </w:r>
          </w:p>
        </w:tc>
        <w:tc>
          <w:tcPr>
            <w:tcW w:w="1994" w:type="dxa"/>
          </w:tcPr>
          <w:p w14:paraId="110C59A3" w14:textId="77777777" w:rsidR="00532EA3"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PART002 (semana de embarazo en momento del parto)</w:t>
            </w:r>
          </w:p>
        </w:tc>
      </w:tr>
      <w:tr w:rsidR="00532EA3" w14:paraId="55F2DDEB" w14:textId="77777777">
        <w:tc>
          <w:tcPr>
            <w:cnfStyle w:val="001000000000" w:firstRow="0" w:lastRow="0" w:firstColumn="1" w:lastColumn="0" w:oddVBand="0" w:evenVBand="0" w:oddHBand="0" w:evenHBand="0" w:firstRowFirstColumn="0" w:firstRowLastColumn="0" w:lastRowFirstColumn="0" w:lastRowLastColumn="0"/>
            <w:tcW w:w="2159" w:type="dxa"/>
          </w:tcPr>
          <w:p w14:paraId="634647E6" w14:textId="77777777" w:rsidR="00532EA3" w:rsidRDefault="00532EA3">
            <w:pPr>
              <w:rPr>
                <w:rFonts w:ascii="Times New Roman" w:eastAsia="Times New Roman" w:hAnsi="Times New Roman" w:cs="Times New Roman"/>
                <w:sz w:val="24"/>
                <w:szCs w:val="24"/>
              </w:rPr>
            </w:pPr>
          </w:p>
          <w:p w14:paraId="1A413B6B" w14:textId="77777777"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Parto prematuro </w:t>
            </w:r>
          </w:p>
        </w:tc>
        <w:tc>
          <w:tcPr>
            <w:tcW w:w="2159" w:type="dxa"/>
          </w:tcPr>
          <w:p w14:paraId="53912AD2" w14:textId="77777777" w:rsidR="00532EA3" w:rsidRDefault="00532E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0324A7EA" w14:textId="77777777" w:rsidR="00532EA3"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Características de seguimiento</w:t>
            </w:r>
          </w:p>
        </w:tc>
        <w:tc>
          <w:tcPr>
            <w:tcW w:w="2160" w:type="dxa"/>
          </w:tcPr>
          <w:p w14:paraId="304A6585" w14:textId="77777777" w:rsidR="00532EA3" w:rsidRDefault="00532E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31256AEC" w14:textId="77777777" w:rsidR="00532EA3"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SIDIAP</w:t>
            </w:r>
          </w:p>
          <w:p w14:paraId="0383B4C8" w14:textId="77777777" w:rsidR="00532EA3"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ASSIR:</w:t>
            </w:r>
          </w:p>
          <w:p w14:paraId="6EBB1659" w14:textId="77777777" w:rsidR="00532EA3" w:rsidRDefault="00532EA3">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994" w:type="dxa"/>
          </w:tcPr>
          <w:p w14:paraId="1A554F4B" w14:textId="77777777" w:rsidR="00532EA3" w:rsidRDefault="00532E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55CFA691" w14:textId="77777777" w:rsidR="00532EA3"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CIE-9: 13050</w:t>
            </w:r>
          </w:p>
          <w:p w14:paraId="1A35FCF8" w14:textId="77777777" w:rsidR="00532EA3"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CIE-10: O60 </w:t>
            </w:r>
          </w:p>
          <w:p w14:paraId="243665FA" w14:textId="77777777" w:rsidR="00532EA3"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PAPU004 </w:t>
            </w:r>
          </w:p>
        </w:tc>
      </w:tr>
      <w:tr w:rsidR="00532EA3" w14:paraId="7A31ED9B" w14:textId="77777777" w:rsidTr="00532EA3">
        <w:trPr>
          <w:trHeight w:val="1680"/>
        </w:trPr>
        <w:tc>
          <w:tcPr>
            <w:cnfStyle w:val="001000000000" w:firstRow="0" w:lastRow="0" w:firstColumn="1" w:lastColumn="0" w:oddVBand="0" w:evenVBand="0" w:oddHBand="0" w:evenHBand="0" w:firstRowFirstColumn="0" w:firstRowLastColumn="0" w:lastRowFirstColumn="0" w:lastRowLastColumn="0"/>
            <w:tcW w:w="2159" w:type="dxa"/>
          </w:tcPr>
          <w:p w14:paraId="61385FC1" w14:textId="77777777" w:rsidR="00532EA3" w:rsidRDefault="00532EA3">
            <w:pPr>
              <w:rPr>
                <w:rFonts w:ascii="Times New Roman" w:eastAsia="Times New Roman" w:hAnsi="Times New Roman" w:cs="Times New Roman"/>
                <w:sz w:val="24"/>
                <w:szCs w:val="24"/>
              </w:rPr>
            </w:pPr>
          </w:p>
          <w:p w14:paraId="4ABE51B8" w14:textId="77777777" w:rsidR="00532EA3" w:rsidRDefault="009F67C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Tipo de parto </w:t>
            </w:r>
          </w:p>
          <w:p w14:paraId="0251DB2F" w14:textId="77777777" w:rsidR="00532EA3" w:rsidRDefault="00532EA3">
            <w:pPr>
              <w:spacing w:after="60"/>
              <w:rPr>
                <w:rFonts w:ascii="Times New Roman" w:eastAsia="Times New Roman" w:hAnsi="Times New Roman" w:cs="Times New Roman"/>
                <w:sz w:val="24"/>
                <w:szCs w:val="24"/>
              </w:rPr>
            </w:pPr>
          </w:p>
        </w:tc>
        <w:tc>
          <w:tcPr>
            <w:tcW w:w="2159" w:type="dxa"/>
          </w:tcPr>
          <w:p w14:paraId="19525DAA" w14:textId="77777777" w:rsidR="00532EA3" w:rsidRDefault="00532E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07DFF018" w14:textId="77777777" w:rsidR="00532EA3"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Características de seguimiento</w:t>
            </w:r>
          </w:p>
        </w:tc>
        <w:tc>
          <w:tcPr>
            <w:tcW w:w="2160" w:type="dxa"/>
          </w:tcPr>
          <w:p w14:paraId="350A8F14" w14:textId="77777777" w:rsidR="00532EA3" w:rsidRDefault="00532E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711FBB3E" w14:textId="77777777" w:rsidR="00532EA3"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ASSIR (eutócico, distócico </w:t>
            </w:r>
            <w:proofErr w:type="spellStart"/>
            <w:r>
              <w:rPr>
                <w:rFonts w:ascii="Times New Roman" w:eastAsia="Times New Roman" w:hAnsi="Times New Roman" w:cs="Times New Roman"/>
                <w:sz w:val="24"/>
                <w:szCs w:val="24"/>
              </w:rPr>
              <w:t>vàcuu</w:t>
            </w:r>
            <w:proofErr w:type="spellEnd"/>
            <w:r>
              <w:rPr>
                <w:rFonts w:ascii="Times New Roman" w:eastAsia="Times New Roman" w:hAnsi="Times New Roman" w:cs="Times New Roman"/>
                <w:sz w:val="24"/>
                <w:szCs w:val="24"/>
              </w:rPr>
              <w:t xml:space="preserve"> , </w:t>
            </w:r>
          </w:p>
        </w:tc>
        <w:tc>
          <w:tcPr>
            <w:tcW w:w="1994" w:type="dxa"/>
          </w:tcPr>
          <w:p w14:paraId="695F3694" w14:textId="77777777" w:rsidR="00532EA3" w:rsidRDefault="00532E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04BDABC1" w14:textId="77777777" w:rsidR="00532EA3"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PART003 </w:t>
            </w:r>
          </w:p>
          <w:p w14:paraId="7B72B25F" w14:textId="77777777" w:rsidR="00532EA3" w:rsidRDefault="00532EA3">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532EA3" w14:paraId="5581D699" w14:textId="77777777" w:rsidTr="00532EA3">
        <w:trPr>
          <w:trHeight w:val="735"/>
        </w:trPr>
        <w:tc>
          <w:tcPr>
            <w:cnfStyle w:val="001000000000" w:firstRow="0" w:lastRow="0" w:firstColumn="1" w:lastColumn="0" w:oddVBand="0" w:evenVBand="0" w:oddHBand="0" w:evenHBand="0" w:firstRowFirstColumn="0" w:firstRowLastColumn="0" w:lastRowFirstColumn="0" w:lastRowLastColumn="0"/>
            <w:tcW w:w="2159" w:type="dxa"/>
          </w:tcPr>
          <w:p w14:paraId="68754054" w14:textId="77777777" w:rsidR="00532EA3" w:rsidRDefault="009F67C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Parto normal </w:t>
            </w:r>
          </w:p>
          <w:p w14:paraId="7531BB71" w14:textId="77777777" w:rsidR="00532EA3" w:rsidRDefault="00532EA3">
            <w:pPr>
              <w:spacing w:after="60"/>
              <w:rPr>
                <w:rFonts w:ascii="Times New Roman" w:eastAsia="Times New Roman" w:hAnsi="Times New Roman" w:cs="Times New Roman"/>
                <w:sz w:val="24"/>
                <w:szCs w:val="24"/>
              </w:rPr>
            </w:pPr>
          </w:p>
        </w:tc>
        <w:tc>
          <w:tcPr>
            <w:tcW w:w="2159" w:type="dxa"/>
          </w:tcPr>
          <w:p w14:paraId="0FF0D198" w14:textId="77777777" w:rsidR="00532EA3"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Características de seguimiento</w:t>
            </w:r>
          </w:p>
        </w:tc>
        <w:tc>
          <w:tcPr>
            <w:tcW w:w="2160" w:type="dxa"/>
          </w:tcPr>
          <w:p w14:paraId="24A56B4B" w14:textId="77777777" w:rsidR="00532EA3"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SIDIAP</w:t>
            </w:r>
          </w:p>
          <w:p w14:paraId="7911E320" w14:textId="77777777" w:rsidR="00532EA3" w:rsidRDefault="00532EA3">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994" w:type="dxa"/>
          </w:tcPr>
          <w:p w14:paraId="3E433C62" w14:textId="77777777" w:rsidR="00532EA3"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CIE-9: 650 </w:t>
            </w:r>
          </w:p>
          <w:p w14:paraId="34705BE3" w14:textId="77777777" w:rsidR="00532EA3"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CIE-10: 080</w:t>
            </w:r>
          </w:p>
        </w:tc>
      </w:tr>
      <w:tr w:rsidR="00532EA3" w14:paraId="7250E355" w14:textId="77777777" w:rsidTr="00532EA3">
        <w:trPr>
          <w:trHeight w:val="825"/>
        </w:trPr>
        <w:tc>
          <w:tcPr>
            <w:cnfStyle w:val="001000000000" w:firstRow="0" w:lastRow="0" w:firstColumn="1" w:lastColumn="0" w:oddVBand="0" w:evenVBand="0" w:oddHBand="0" w:evenHBand="0" w:firstRowFirstColumn="0" w:firstRowLastColumn="0" w:lastRowFirstColumn="0" w:lastRowLastColumn="0"/>
            <w:tcW w:w="2159" w:type="dxa"/>
          </w:tcPr>
          <w:p w14:paraId="7112A231" w14:textId="77777777" w:rsidR="00532EA3" w:rsidRDefault="00532EA3">
            <w:pPr>
              <w:rPr>
                <w:rFonts w:ascii="Times New Roman" w:eastAsia="Times New Roman" w:hAnsi="Times New Roman" w:cs="Times New Roman"/>
                <w:sz w:val="24"/>
                <w:szCs w:val="24"/>
              </w:rPr>
            </w:pPr>
          </w:p>
          <w:p w14:paraId="72E5203E" w14:textId="77777777" w:rsidR="00532EA3" w:rsidRDefault="009F67C0">
            <w:pPr>
              <w:rPr>
                <w:rFonts w:ascii="Times New Roman" w:eastAsia="Times New Roman" w:hAnsi="Times New Roman" w:cs="Times New Roman"/>
                <w:sz w:val="24"/>
                <w:szCs w:val="24"/>
              </w:rPr>
            </w:pPr>
            <w:r>
              <w:rPr>
                <w:rFonts w:ascii="Times New Roman" w:eastAsia="Times New Roman" w:hAnsi="Times New Roman" w:cs="Times New Roman"/>
                <w:sz w:val="24"/>
                <w:szCs w:val="24"/>
              </w:rPr>
              <w:t>Parto ventroso</w:t>
            </w:r>
          </w:p>
          <w:p w14:paraId="5B12E0D5" w14:textId="77777777" w:rsidR="00532EA3" w:rsidRDefault="00532EA3">
            <w:pPr>
              <w:spacing w:after="60"/>
              <w:rPr>
                <w:rFonts w:ascii="Times New Roman" w:eastAsia="Times New Roman" w:hAnsi="Times New Roman" w:cs="Times New Roman"/>
                <w:sz w:val="24"/>
                <w:szCs w:val="24"/>
              </w:rPr>
            </w:pPr>
          </w:p>
        </w:tc>
        <w:tc>
          <w:tcPr>
            <w:tcW w:w="2159" w:type="dxa"/>
          </w:tcPr>
          <w:p w14:paraId="7E484462" w14:textId="77777777" w:rsidR="00532EA3"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Características de seguimiento</w:t>
            </w:r>
          </w:p>
        </w:tc>
        <w:tc>
          <w:tcPr>
            <w:tcW w:w="2160" w:type="dxa"/>
          </w:tcPr>
          <w:p w14:paraId="35747138" w14:textId="77777777" w:rsidR="00532EA3"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SIDIAP</w:t>
            </w:r>
          </w:p>
          <w:p w14:paraId="4F283082" w14:textId="77777777" w:rsidR="00532EA3" w:rsidRDefault="00532EA3">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994" w:type="dxa"/>
          </w:tcPr>
          <w:p w14:paraId="53D9C9C9" w14:textId="77777777" w:rsidR="00532EA3"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CIE-9: 7633 </w:t>
            </w:r>
          </w:p>
          <w:p w14:paraId="651F06B3" w14:textId="77777777" w:rsidR="00532EA3"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CIE-10: O81.4</w:t>
            </w:r>
          </w:p>
        </w:tc>
      </w:tr>
      <w:tr w:rsidR="00532EA3" w14:paraId="5A6C13A8" w14:textId="77777777" w:rsidTr="00532EA3">
        <w:trPr>
          <w:trHeight w:val="960"/>
        </w:trPr>
        <w:tc>
          <w:tcPr>
            <w:cnfStyle w:val="001000000000" w:firstRow="0" w:lastRow="0" w:firstColumn="1" w:lastColumn="0" w:oddVBand="0" w:evenVBand="0" w:oddHBand="0" w:evenHBand="0" w:firstRowFirstColumn="0" w:firstRowLastColumn="0" w:lastRowFirstColumn="0" w:lastRowLastColumn="0"/>
            <w:tcW w:w="2159" w:type="dxa"/>
          </w:tcPr>
          <w:p w14:paraId="242E19B5" w14:textId="77777777" w:rsidR="00532EA3" w:rsidRDefault="009F67C0">
            <w:pPr>
              <w:rPr>
                <w:rFonts w:ascii="Times New Roman" w:eastAsia="Times New Roman" w:hAnsi="Times New Roman" w:cs="Times New Roman"/>
                <w:sz w:val="24"/>
                <w:szCs w:val="24"/>
              </w:rPr>
            </w:pPr>
            <w:r>
              <w:rPr>
                <w:rFonts w:ascii="Times New Roman" w:eastAsia="Times New Roman" w:hAnsi="Times New Roman" w:cs="Times New Roman"/>
                <w:sz w:val="24"/>
                <w:szCs w:val="24"/>
              </w:rPr>
              <w:t>Feto o recién nacido afectado por parto con fórceps</w:t>
            </w:r>
          </w:p>
          <w:p w14:paraId="179D08E7" w14:textId="77777777" w:rsidR="00532EA3" w:rsidRDefault="00532EA3">
            <w:pPr>
              <w:spacing w:after="60"/>
              <w:rPr>
                <w:rFonts w:ascii="Times New Roman" w:eastAsia="Times New Roman" w:hAnsi="Times New Roman" w:cs="Times New Roman"/>
                <w:sz w:val="24"/>
                <w:szCs w:val="24"/>
              </w:rPr>
            </w:pPr>
          </w:p>
        </w:tc>
        <w:tc>
          <w:tcPr>
            <w:tcW w:w="2159" w:type="dxa"/>
          </w:tcPr>
          <w:p w14:paraId="7E6B38B7" w14:textId="77777777" w:rsidR="00532EA3"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Características de seguimiento</w:t>
            </w:r>
          </w:p>
        </w:tc>
        <w:tc>
          <w:tcPr>
            <w:tcW w:w="2160" w:type="dxa"/>
          </w:tcPr>
          <w:p w14:paraId="726BCA86" w14:textId="77777777" w:rsidR="00532EA3"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SIDIAP</w:t>
            </w:r>
          </w:p>
          <w:p w14:paraId="2C45753C" w14:textId="77777777" w:rsidR="00532EA3" w:rsidRDefault="00532E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7FAF50B1" w14:textId="77777777" w:rsidR="00532EA3" w:rsidRDefault="00532EA3">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994" w:type="dxa"/>
          </w:tcPr>
          <w:p w14:paraId="03B78499" w14:textId="77777777" w:rsidR="00532EA3"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CIE-9: 7632</w:t>
            </w:r>
          </w:p>
          <w:p w14:paraId="3266A372" w14:textId="77777777" w:rsidR="00532EA3"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CIE-10: O81.0, O81</w:t>
            </w:r>
          </w:p>
          <w:p w14:paraId="2699194B" w14:textId="77777777" w:rsidR="00532EA3" w:rsidRDefault="00532EA3">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532EA3" w14:paraId="679696C7" w14:textId="77777777" w:rsidTr="00532EA3">
        <w:trPr>
          <w:trHeight w:val="1020"/>
        </w:trPr>
        <w:tc>
          <w:tcPr>
            <w:cnfStyle w:val="001000000000" w:firstRow="0" w:lastRow="0" w:firstColumn="1" w:lastColumn="0" w:oddVBand="0" w:evenVBand="0" w:oddHBand="0" w:evenHBand="0" w:firstRowFirstColumn="0" w:firstRowLastColumn="0" w:lastRowFirstColumn="0" w:lastRowLastColumn="0"/>
            <w:tcW w:w="2159" w:type="dxa"/>
          </w:tcPr>
          <w:p w14:paraId="7F3B03D2" w14:textId="77777777"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Feto o recién nacido afectado por parto con cesárea</w:t>
            </w:r>
          </w:p>
        </w:tc>
        <w:tc>
          <w:tcPr>
            <w:tcW w:w="2159" w:type="dxa"/>
          </w:tcPr>
          <w:p w14:paraId="160E8FCB" w14:textId="77777777" w:rsidR="00532EA3"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Características de seguimiento</w:t>
            </w:r>
          </w:p>
        </w:tc>
        <w:tc>
          <w:tcPr>
            <w:tcW w:w="2160" w:type="dxa"/>
          </w:tcPr>
          <w:p w14:paraId="47AF2601" w14:textId="77777777" w:rsidR="00532EA3"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SIDIAP</w:t>
            </w:r>
          </w:p>
          <w:p w14:paraId="2551C43D" w14:textId="77777777" w:rsidR="00532EA3" w:rsidRDefault="00532E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4CE223C3" w14:textId="77777777" w:rsidR="00532EA3" w:rsidRDefault="00532E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1A82D43F" w14:textId="77777777" w:rsidR="00532EA3" w:rsidRDefault="00532EA3">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994" w:type="dxa"/>
          </w:tcPr>
          <w:p w14:paraId="281537A6" w14:textId="77777777" w:rsidR="00532EA3"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CIE-9: 7634</w:t>
            </w:r>
          </w:p>
          <w:p w14:paraId="5104AF13" w14:textId="77777777" w:rsidR="00532EA3"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CIE-10: O82.0, O82.1, O82.8, O82.2</w:t>
            </w:r>
          </w:p>
          <w:p w14:paraId="3BBD4897" w14:textId="77777777" w:rsidR="00532EA3" w:rsidRDefault="00532EA3">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532EA3" w14:paraId="54A6B3DE" w14:textId="77777777" w:rsidTr="00532EA3">
        <w:trPr>
          <w:trHeight w:val="885"/>
        </w:trPr>
        <w:tc>
          <w:tcPr>
            <w:cnfStyle w:val="001000000000" w:firstRow="0" w:lastRow="0" w:firstColumn="1" w:lastColumn="0" w:oddVBand="0" w:evenVBand="0" w:oddHBand="0" w:evenHBand="0" w:firstRowFirstColumn="0" w:firstRowLastColumn="0" w:lastRowFirstColumn="0" w:lastRowLastColumn="0"/>
            <w:tcW w:w="2159" w:type="dxa"/>
          </w:tcPr>
          <w:p w14:paraId="17234CE7" w14:textId="77777777" w:rsidR="00532EA3" w:rsidRDefault="009F67C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Resultado del parto: recién nacido único, nacido muerto</w:t>
            </w:r>
          </w:p>
          <w:p w14:paraId="4049F004" w14:textId="77777777" w:rsidR="00532EA3" w:rsidRDefault="00532EA3">
            <w:pPr>
              <w:spacing w:after="60"/>
              <w:rPr>
                <w:rFonts w:ascii="Times New Roman" w:eastAsia="Times New Roman" w:hAnsi="Times New Roman" w:cs="Times New Roman"/>
                <w:sz w:val="24"/>
                <w:szCs w:val="24"/>
              </w:rPr>
            </w:pPr>
          </w:p>
        </w:tc>
        <w:tc>
          <w:tcPr>
            <w:tcW w:w="2159" w:type="dxa"/>
          </w:tcPr>
          <w:p w14:paraId="6F89A8D6" w14:textId="77777777" w:rsidR="00532EA3"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Características de seguimiento</w:t>
            </w:r>
          </w:p>
        </w:tc>
        <w:tc>
          <w:tcPr>
            <w:tcW w:w="2160" w:type="dxa"/>
          </w:tcPr>
          <w:p w14:paraId="0F1EFC5A" w14:textId="77777777" w:rsidR="00532EA3"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SIDIAP</w:t>
            </w:r>
          </w:p>
          <w:p w14:paraId="32C3BDAC" w14:textId="77777777" w:rsidR="00532EA3" w:rsidRDefault="00532E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1A503313" w14:textId="77777777" w:rsidR="00532EA3" w:rsidRDefault="00532EA3">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994" w:type="dxa"/>
          </w:tcPr>
          <w:p w14:paraId="11C40D3D" w14:textId="77777777" w:rsidR="00532EA3"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CIE-9: V271, V274</w:t>
            </w:r>
          </w:p>
          <w:p w14:paraId="293C8C84" w14:textId="77777777" w:rsidR="00532EA3"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CIE-10: Z37</w:t>
            </w:r>
          </w:p>
          <w:p w14:paraId="12E77601" w14:textId="77777777" w:rsidR="00532EA3" w:rsidRDefault="00532EA3">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532EA3" w14:paraId="2BCBA13F" w14:textId="77777777" w:rsidTr="00532EA3">
        <w:trPr>
          <w:trHeight w:val="765"/>
        </w:trPr>
        <w:tc>
          <w:tcPr>
            <w:cnfStyle w:val="001000000000" w:firstRow="0" w:lastRow="0" w:firstColumn="1" w:lastColumn="0" w:oddVBand="0" w:evenVBand="0" w:oddHBand="0" w:evenHBand="0" w:firstRowFirstColumn="0" w:firstRowLastColumn="0" w:lastRowFirstColumn="0" w:lastRowLastColumn="0"/>
            <w:tcW w:w="2159" w:type="dxa"/>
          </w:tcPr>
          <w:p w14:paraId="1A4F2BA2" w14:textId="77777777"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Complicaciones del parto </w:t>
            </w:r>
          </w:p>
        </w:tc>
        <w:tc>
          <w:tcPr>
            <w:tcW w:w="2159" w:type="dxa"/>
          </w:tcPr>
          <w:p w14:paraId="6A49B37A" w14:textId="77777777" w:rsidR="00532EA3"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Características de seguimiento</w:t>
            </w:r>
          </w:p>
        </w:tc>
        <w:tc>
          <w:tcPr>
            <w:tcW w:w="2160" w:type="dxa"/>
          </w:tcPr>
          <w:p w14:paraId="2877300E" w14:textId="77777777" w:rsidR="00532EA3"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SIDIAP </w:t>
            </w:r>
          </w:p>
          <w:p w14:paraId="7F7B4FAA" w14:textId="77777777" w:rsidR="00532EA3"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ASSIR:</w:t>
            </w:r>
          </w:p>
        </w:tc>
        <w:tc>
          <w:tcPr>
            <w:tcW w:w="1994" w:type="dxa"/>
          </w:tcPr>
          <w:p w14:paraId="38AC3102" w14:textId="77777777" w:rsidR="00532EA3" w:rsidRDefault="00532E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40E0E421" w14:textId="77777777" w:rsidR="00532EA3"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PART004 </w:t>
            </w:r>
          </w:p>
          <w:p w14:paraId="0E9CADFE" w14:textId="77777777" w:rsidR="00532EA3" w:rsidRDefault="00532EA3">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bl>
    <w:p w14:paraId="3DF5BBAA" w14:textId="77777777" w:rsidR="00532EA3" w:rsidRDefault="009F67C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 todas las variables, los valores del parto más próximo posterior a la fecha índice</w:t>
      </w:r>
    </w:p>
    <w:p w14:paraId="172D3111" w14:textId="77777777" w:rsidR="00532EA3" w:rsidRDefault="00532EA3">
      <w:pPr>
        <w:rPr>
          <w:rFonts w:ascii="Times New Roman" w:eastAsia="Times New Roman" w:hAnsi="Times New Roman" w:cs="Times New Roman"/>
          <w:b/>
          <w:sz w:val="24"/>
          <w:szCs w:val="24"/>
        </w:rPr>
      </w:pPr>
    </w:p>
    <w:p w14:paraId="3BC01784" w14:textId="77777777" w:rsidR="00532EA3" w:rsidRDefault="00532EA3">
      <w:pPr>
        <w:rPr>
          <w:rFonts w:ascii="Times New Roman" w:eastAsia="Times New Roman" w:hAnsi="Times New Roman" w:cs="Times New Roman"/>
          <w:b/>
          <w:sz w:val="24"/>
          <w:szCs w:val="24"/>
        </w:rPr>
      </w:pPr>
    </w:p>
    <w:p w14:paraId="53530196" w14:textId="77777777" w:rsidR="00532EA3" w:rsidRDefault="009F67C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4.13.7. Variables analíticas</w:t>
      </w:r>
    </w:p>
    <w:p w14:paraId="3270C124" w14:textId="77777777" w:rsidR="00532EA3" w:rsidRDefault="00532EA3">
      <w:pPr>
        <w:rPr>
          <w:rFonts w:ascii="Times New Roman" w:eastAsia="Times New Roman" w:hAnsi="Times New Roman" w:cs="Times New Roman"/>
          <w:b/>
          <w:sz w:val="24"/>
          <w:szCs w:val="24"/>
        </w:rPr>
      </w:pPr>
    </w:p>
    <w:p w14:paraId="2AAE6044" w14:textId="77777777" w:rsidR="00532EA3" w:rsidRDefault="009F67C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7. Variables analíticas pre gestación</w:t>
      </w:r>
    </w:p>
    <w:p w14:paraId="7EAFD08A" w14:textId="77777777" w:rsidR="00532EA3" w:rsidRDefault="00532EA3">
      <w:pPr>
        <w:spacing w:after="60"/>
        <w:rPr>
          <w:rFonts w:ascii="Times New Roman" w:eastAsia="Times New Roman" w:hAnsi="Times New Roman" w:cs="Times New Roman"/>
          <w:b/>
          <w:sz w:val="24"/>
          <w:szCs w:val="24"/>
        </w:rPr>
      </w:pPr>
    </w:p>
    <w:tbl>
      <w:tblPr>
        <w:tblStyle w:val="ab"/>
        <w:tblW w:w="8590" w:type="dxa"/>
        <w:tblInd w:w="0"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A0" w:firstRow="1" w:lastRow="0" w:firstColumn="1" w:lastColumn="0" w:noHBand="0" w:noVBand="1"/>
      </w:tblPr>
      <w:tblGrid>
        <w:gridCol w:w="2297"/>
        <w:gridCol w:w="2253"/>
        <w:gridCol w:w="990"/>
        <w:gridCol w:w="3050"/>
      </w:tblGrid>
      <w:tr w:rsidR="00532EA3" w14:paraId="49494198" w14:textId="77777777" w:rsidTr="00532EA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97" w:type="dxa"/>
          </w:tcPr>
          <w:p w14:paraId="39E0350B" w14:textId="77777777" w:rsidR="00532EA3" w:rsidRDefault="009F67C0">
            <w:pPr>
              <w:jc w:val="center"/>
              <w:rPr>
                <w:rFonts w:ascii="Times New Roman" w:eastAsia="Times New Roman" w:hAnsi="Times New Roman" w:cs="Times New Roman"/>
              </w:rPr>
            </w:pPr>
            <w:r>
              <w:rPr>
                <w:rFonts w:ascii="Times New Roman" w:eastAsia="Times New Roman" w:hAnsi="Times New Roman" w:cs="Times New Roman"/>
              </w:rPr>
              <w:t xml:space="preserve">Variable </w:t>
            </w:r>
          </w:p>
        </w:tc>
        <w:tc>
          <w:tcPr>
            <w:tcW w:w="2253" w:type="dxa"/>
          </w:tcPr>
          <w:p w14:paraId="695FCB06" w14:textId="77777777" w:rsidR="00532EA3" w:rsidRDefault="009F67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Función </w:t>
            </w:r>
          </w:p>
        </w:tc>
        <w:tc>
          <w:tcPr>
            <w:tcW w:w="990" w:type="dxa"/>
          </w:tcPr>
          <w:p w14:paraId="1AFC91D4" w14:textId="77777777" w:rsidR="00532EA3" w:rsidRDefault="009F67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Fuente </w:t>
            </w:r>
          </w:p>
        </w:tc>
        <w:tc>
          <w:tcPr>
            <w:tcW w:w="3050" w:type="dxa"/>
          </w:tcPr>
          <w:p w14:paraId="66733407" w14:textId="77777777" w:rsidR="00532EA3" w:rsidRDefault="009F67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Definición operativa</w:t>
            </w:r>
          </w:p>
          <w:p w14:paraId="6C9FCB5B" w14:textId="77777777" w:rsidR="00532EA3" w:rsidRDefault="00532EA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532EA3" w14:paraId="0DB2105B" w14:textId="77777777" w:rsidTr="00532EA3">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2297" w:type="dxa"/>
          </w:tcPr>
          <w:p w14:paraId="1A662E7A" w14:textId="77777777"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Glucosa basal </w:t>
            </w:r>
          </w:p>
        </w:tc>
        <w:tc>
          <w:tcPr>
            <w:tcW w:w="2253" w:type="dxa"/>
          </w:tcPr>
          <w:p w14:paraId="5D11B205" w14:textId="77777777" w:rsidR="00532EA3"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características previas</w:t>
            </w:r>
          </w:p>
        </w:tc>
        <w:tc>
          <w:tcPr>
            <w:tcW w:w="990" w:type="dxa"/>
          </w:tcPr>
          <w:p w14:paraId="0AE75066" w14:textId="77777777" w:rsidR="00532EA3"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SIDIAP</w:t>
            </w:r>
          </w:p>
        </w:tc>
        <w:tc>
          <w:tcPr>
            <w:tcW w:w="3050" w:type="dxa"/>
          </w:tcPr>
          <w:p w14:paraId="6703FFB7" w14:textId="77777777" w:rsidR="00532EA3"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Glucosa (mg/dl)</w:t>
            </w:r>
          </w:p>
          <w:p w14:paraId="1F760532" w14:textId="77777777" w:rsidR="00532EA3"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(código prueba: Q32685)</w:t>
            </w:r>
          </w:p>
        </w:tc>
      </w:tr>
      <w:tr w:rsidR="00532EA3" w14:paraId="66EFF25D" w14:textId="77777777" w:rsidTr="00532EA3">
        <w:trPr>
          <w:trHeight w:val="541"/>
        </w:trPr>
        <w:tc>
          <w:tcPr>
            <w:cnfStyle w:val="001000000000" w:firstRow="0" w:lastRow="0" w:firstColumn="1" w:lastColumn="0" w:oddVBand="0" w:evenVBand="0" w:oddHBand="0" w:evenHBand="0" w:firstRowFirstColumn="0" w:firstRowLastColumn="0" w:lastRowFirstColumn="0" w:lastRowLastColumn="0"/>
            <w:tcW w:w="2297" w:type="dxa"/>
          </w:tcPr>
          <w:p w14:paraId="032A2796" w14:textId="77777777"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HbA1c</w:t>
            </w:r>
          </w:p>
        </w:tc>
        <w:tc>
          <w:tcPr>
            <w:tcW w:w="2253" w:type="dxa"/>
          </w:tcPr>
          <w:p w14:paraId="033D65A3" w14:textId="77777777" w:rsidR="00532EA3"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características previas</w:t>
            </w:r>
          </w:p>
        </w:tc>
        <w:tc>
          <w:tcPr>
            <w:tcW w:w="990" w:type="dxa"/>
          </w:tcPr>
          <w:p w14:paraId="6570BDE9" w14:textId="77777777" w:rsidR="00532EA3"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SIDIAP </w:t>
            </w:r>
          </w:p>
        </w:tc>
        <w:tc>
          <w:tcPr>
            <w:tcW w:w="3050" w:type="dxa"/>
          </w:tcPr>
          <w:p w14:paraId="31327E1D" w14:textId="77777777" w:rsidR="00532EA3"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Valor de  HbA1c </w:t>
            </w:r>
          </w:p>
          <w:p w14:paraId="791CF500" w14:textId="77777777" w:rsidR="00532EA3"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(código prueba: Q32036</w:t>
            </w:r>
            <w:r>
              <w:t xml:space="preserve"> </w:t>
            </w:r>
            <w:r>
              <w:rPr>
                <w:rFonts w:ascii="Times New Roman" w:eastAsia="Times New Roman" w:hAnsi="Times New Roman" w:cs="Times New Roman"/>
                <w:sz w:val="24"/>
                <w:szCs w:val="24"/>
              </w:rPr>
              <w:t>W05036)</w:t>
            </w:r>
          </w:p>
        </w:tc>
      </w:tr>
      <w:tr w:rsidR="00532EA3" w14:paraId="0D4B3789" w14:textId="77777777" w:rsidTr="00532EA3">
        <w:trPr>
          <w:cnfStyle w:val="000000100000" w:firstRow="0" w:lastRow="0" w:firstColumn="0" w:lastColumn="0" w:oddVBand="0" w:evenVBand="0" w:oddHBand="1" w:evenHBand="0" w:firstRowFirstColumn="0" w:firstRowLastColumn="0" w:lastRowFirstColumn="0" w:lastRowLastColumn="0"/>
          <w:trHeight w:val="1104"/>
        </w:trPr>
        <w:tc>
          <w:tcPr>
            <w:cnfStyle w:val="001000000000" w:firstRow="0" w:lastRow="0" w:firstColumn="1" w:lastColumn="0" w:oddVBand="0" w:evenVBand="0" w:oddHBand="0" w:evenHBand="0" w:firstRowFirstColumn="0" w:firstRowLastColumn="0" w:lastRowFirstColumn="0" w:lastRowLastColumn="0"/>
            <w:tcW w:w="2297" w:type="dxa"/>
          </w:tcPr>
          <w:p w14:paraId="1E31D33F" w14:textId="77777777"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Perfil lipídico </w:t>
            </w:r>
          </w:p>
        </w:tc>
        <w:tc>
          <w:tcPr>
            <w:tcW w:w="2253" w:type="dxa"/>
          </w:tcPr>
          <w:p w14:paraId="7881DC38" w14:textId="77777777" w:rsidR="00532EA3"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características previas</w:t>
            </w:r>
          </w:p>
        </w:tc>
        <w:tc>
          <w:tcPr>
            <w:tcW w:w="990" w:type="dxa"/>
          </w:tcPr>
          <w:p w14:paraId="28EA435C" w14:textId="77777777" w:rsidR="00532EA3"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SIDIAP</w:t>
            </w:r>
          </w:p>
        </w:tc>
        <w:tc>
          <w:tcPr>
            <w:tcW w:w="3050" w:type="dxa"/>
          </w:tcPr>
          <w:p w14:paraId="3E26F35E" w14:textId="77777777" w:rsidR="00532EA3" w:rsidRDefault="009F67C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Triglicéridos (mg/</w:t>
            </w:r>
            <w:proofErr w:type="spellStart"/>
            <w:r>
              <w:rPr>
                <w:rFonts w:ascii="Times New Roman" w:eastAsia="Times New Roman" w:hAnsi="Times New Roman" w:cs="Times New Roman"/>
                <w:sz w:val="24"/>
                <w:szCs w:val="24"/>
              </w:rPr>
              <w:t>dL</w:t>
            </w:r>
            <w:proofErr w:type="spellEnd"/>
            <w:r>
              <w:rPr>
                <w:rFonts w:ascii="Times New Roman" w:eastAsia="Times New Roman" w:hAnsi="Times New Roman" w:cs="Times New Roman"/>
                <w:sz w:val="24"/>
                <w:szCs w:val="24"/>
              </w:rPr>
              <w:t>)</w:t>
            </w:r>
          </w:p>
          <w:p w14:paraId="775339E8" w14:textId="77777777" w:rsidR="00532EA3" w:rsidRDefault="009F67C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Colesterol total (mg/</w:t>
            </w:r>
            <w:proofErr w:type="spellStart"/>
            <w:r>
              <w:rPr>
                <w:rFonts w:ascii="Times New Roman" w:eastAsia="Times New Roman" w:hAnsi="Times New Roman" w:cs="Times New Roman"/>
                <w:sz w:val="24"/>
                <w:szCs w:val="24"/>
              </w:rPr>
              <w:t>dL</w:t>
            </w:r>
            <w:proofErr w:type="spellEnd"/>
            <w:r>
              <w:rPr>
                <w:rFonts w:ascii="Times New Roman" w:eastAsia="Times New Roman" w:hAnsi="Times New Roman" w:cs="Times New Roman"/>
                <w:sz w:val="24"/>
                <w:szCs w:val="24"/>
              </w:rPr>
              <w:t>)</w:t>
            </w:r>
          </w:p>
          <w:p w14:paraId="4EE1748A" w14:textId="77777777" w:rsidR="00532EA3" w:rsidRDefault="009F67C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Colesterol HDL (mg/</w:t>
            </w:r>
            <w:proofErr w:type="spellStart"/>
            <w:r>
              <w:rPr>
                <w:rFonts w:ascii="Times New Roman" w:eastAsia="Times New Roman" w:hAnsi="Times New Roman" w:cs="Times New Roman"/>
                <w:sz w:val="24"/>
                <w:szCs w:val="24"/>
              </w:rPr>
              <w:t>dL</w:t>
            </w:r>
            <w:proofErr w:type="spellEnd"/>
            <w:r>
              <w:rPr>
                <w:rFonts w:ascii="Times New Roman" w:eastAsia="Times New Roman" w:hAnsi="Times New Roman" w:cs="Times New Roman"/>
                <w:sz w:val="24"/>
                <w:szCs w:val="24"/>
              </w:rPr>
              <w:t>)</w:t>
            </w:r>
          </w:p>
          <w:p w14:paraId="3A40A454" w14:textId="77777777" w:rsidR="00532EA3" w:rsidRDefault="009F67C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Colesterol LDL(mg/</w:t>
            </w:r>
            <w:proofErr w:type="spellStart"/>
            <w:r>
              <w:rPr>
                <w:rFonts w:ascii="Times New Roman" w:eastAsia="Times New Roman" w:hAnsi="Times New Roman" w:cs="Times New Roman"/>
                <w:sz w:val="24"/>
                <w:szCs w:val="24"/>
              </w:rPr>
              <w:t>dL</w:t>
            </w:r>
            <w:proofErr w:type="spellEnd"/>
            <w:r>
              <w:rPr>
                <w:rFonts w:ascii="Times New Roman" w:eastAsia="Times New Roman" w:hAnsi="Times New Roman" w:cs="Times New Roman"/>
                <w:sz w:val="24"/>
                <w:szCs w:val="24"/>
              </w:rPr>
              <w:t xml:space="preserve">) </w:t>
            </w:r>
          </w:p>
          <w:p w14:paraId="5CED0E52" w14:textId="77777777" w:rsidR="00532EA3" w:rsidRDefault="00532EA3">
            <w:pPr>
              <w:pBdr>
                <w:top w:val="nil"/>
                <w:left w:val="nil"/>
                <w:bottom w:val="nil"/>
                <w:right w:val="nil"/>
                <w:between w:val="nil"/>
              </w:pBd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532EA3" w14:paraId="0B9139AE" w14:textId="77777777" w:rsidTr="00532EA3">
        <w:trPr>
          <w:trHeight w:val="835"/>
        </w:trPr>
        <w:tc>
          <w:tcPr>
            <w:cnfStyle w:val="001000000000" w:firstRow="0" w:lastRow="0" w:firstColumn="1" w:lastColumn="0" w:oddVBand="0" w:evenVBand="0" w:oddHBand="0" w:evenHBand="0" w:firstRowFirstColumn="0" w:firstRowLastColumn="0" w:lastRowFirstColumn="0" w:lastRowLastColumn="0"/>
            <w:tcW w:w="2297" w:type="dxa"/>
          </w:tcPr>
          <w:p w14:paraId="199E2AC9" w14:textId="77777777"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Filtrado  glomerular</w:t>
            </w:r>
          </w:p>
        </w:tc>
        <w:tc>
          <w:tcPr>
            <w:tcW w:w="2253" w:type="dxa"/>
          </w:tcPr>
          <w:p w14:paraId="63DC1458" w14:textId="77777777" w:rsidR="00532EA3"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características previas</w:t>
            </w:r>
          </w:p>
        </w:tc>
        <w:tc>
          <w:tcPr>
            <w:tcW w:w="990" w:type="dxa"/>
          </w:tcPr>
          <w:p w14:paraId="0D055E12" w14:textId="77777777" w:rsidR="00532EA3"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SIDIAP</w:t>
            </w:r>
          </w:p>
        </w:tc>
        <w:tc>
          <w:tcPr>
            <w:tcW w:w="3050" w:type="dxa"/>
          </w:tcPr>
          <w:p w14:paraId="21F693CF" w14:textId="77777777" w:rsidR="00532EA3"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Filtrado glomerular estimado per CKD-</w:t>
            </w:r>
            <w:proofErr w:type="spellStart"/>
            <w:r>
              <w:rPr>
                <w:rFonts w:ascii="Times New Roman" w:eastAsia="Times New Roman" w:hAnsi="Times New Roman" w:cs="Times New Roman"/>
                <w:sz w:val="24"/>
                <w:szCs w:val="24"/>
              </w:rPr>
              <w:t>epi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mL</w:t>
            </w:r>
            <w:proofErr w:type="spellEnd"/>
            <w:r>
              <w:rPr>
                <w:rFonts w:ascii="Times New Roman" w:eastAsia="Times New Roman" w:hAnsi="Times New Roman" w:cs="Times New Roman"/>
                <w:sz w:val="24"/>
                <w:szCs w:val="24"/>
              </w:rPr>
              <w:t>/min/1.73m^2)  (código prueba: W18261)</w:t>
            </w:r>
          </w:p>
        </w:tc>
      </w:tr>
      <w:tr w:rsidR="00532EA3" w14:paraId="5CBD25CF" w14:textId="77777777" w:rsidTr="00532EA3">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2297" w:type="dxa"/>
          </w:tcPr>
          <w:p w14:paraId="5D5E74A4" w14:textId="77777777"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Cociente albumina/creatinina</w:t>
            </w:r>
          </w:p>
        </w:tc>
        <w:tc>
          <w:tcPr>
            <w:tcW w:w="2253" w:type="dxa"/>
          </w:tcPr>
          <w:p w14:paraId="0BADACC5" w14:textId="77777777" w:rsidR="00532EA3"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características previas</w:t>
            </w:r>
          </w:p>
        </w:tc>
        <w:tc>
          <w:tcPr>
            <w:tcW w:w="990" w:type="dxa"/>
          </w:tcPr>
          <w:p w14:paraId="20C9B857" w14:textId="77777777" w:rsidR="00532EA3"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SIDIAP</w:t>
            </w:r>
          </w:p>
        </w:tc>
        <w:tc>
          <w:tcPr>
            <w:tcW w:w="3050" w:type="dxa"/>
          </w:tcPr>
          <w:p w14:paraId="75B1B2FA" w14:textId="77777777" w:rsidR="00532EA3"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albumina/creatinina (mg/g)</w:t>
            </w:r>
          </w:p>
          <w:p w14:paraId="3D2C04B3" w14:textId="77777777" w:rsidR="00532EA3"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(código prueba:</w:t>
            </w:r>
            <w:r>
              <w:t xml:space="preserve"> </w:t>
            </w:r>
            <w:r>
              <w:rPr>
                <w:rFonts w:ascii="Times New Roman" w:eastAsia="Times New Roman" w:hAnsi="Times New Roman" w:cs="Times New Roman"/>
                <w:sz w:val="24"/>
                <w:szCs w:val="24"/>
              </w:rPr>
              <w:t>R02258)</w:t>
            </w:r>
          </w:p>
        </w:tc>
      </w:tr>
    </w:tbl>
    <w:p w14:paraId="5F606DC8" w14:textId="77777777" w:rsidR="00532EA3" w:rsidRDefault="009F67C0">
      <w:pPr>
        <w:rPr>
          <w:rFonts w:ascii="Times New Roman" w:eastAsia="Times New Roman" w:hAnsi="Times New Roman" w:cs="Times New Roman"/>
          <w:b/>
          <w:sz w:val="24"/>
          <w:szCs w:val="24"/>
        </w:rPr>
      </w:pPr>
      <w:r>
        <w:rPr>
          <w:rFonts w:ascii="Times New Roman" w:eastAsia="Times New Roman" w:hAnsi="Times New Roman" w:cs="Times New Roman"/>
          <w:sz w:val="24"/>
          <w:szCs w:val="24"/>
        </w:rPr>
        <w:t>Todos los valores anteriores más próximos a la fecha índice</w:t>
      </w:r>
    </w:p>
    <w:p w14:paraId="11608DF7" w14:textId="77777777" w:rsidR="00532EA3" w:rsidRDefault="00532EA3">
      <w:pPr>
        <w:rPr>
          <w:rFonts w:ascii="Times New Roman" w:eastAsia="Times New Roman" w:hAnsi="Times New Roman" w:cs="Times New Roman"/>
          <w:b/>
          <w:sz w:val="24"/>
          <w:szCs w:val="24"/>
        </w:rPr>
      </w:pPr>
    </w:p>
    <w:p w14:paraId="4032FD52" w14:textId="77777777" w:rsidR="00532EA3" w:rsidRDefault="00532EA3">
      <w:pPr>
        <w:rPr>
          <w:rFonts w:ascii="Times New Roman" w:eastAsia="Times New Roman" w:hAnsi="Times New Roman" w:cs="Times New Roman"/>
          <w:b/>
          <w:sz w:val="24"/>
          <w:szCs w:val="24"/>
        </w:rPr>
      </w:pPr>
    </w:p>
    <w:p w14:paraId="7F2CFC4A" w14:textId="77777777" w:rsidR="00532EA3" w:rsidRDefault="009F67C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Taula 8. Variables analíticas durante la gestación  </w:t>
      </w:r>
    </w:p>
    <w:p w14:paraId="7BD7AA5A" w14:textId="77777777" w:rsidR="00532EA3" w:rsidRDefault="00532EA3">
      <w:pPr>
        <w:spacing w:after="60"/>
        <w:rPr>
          <w:rFonts w:ascii="Times New Roman" w:eastAsia="Times New Roman" w:hAnsi="Times New Roman" w:cs="Times New Roman"/>
          <w:b/>
          <w:sz w:val="24"/>
          <w:szCs w:val="24"/>
        </w:rPr>
      </w:pPr>
    </w:p>
    <w:tbl>
      <w:tblPr>
        <w:tblStyle w:val="ac"/>
        <w:tblW w:w="8631" w:type="dxa"/>
        <w:tblInd w:w="0"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A0" w:firstRow="1" w:lastRow="0" w:firstColumn="1" w:lastColumn="0" w:noHBand="0" w:noVBand="1"/>
      </w:tblPr>
      <w:tblGrid>
        <w:gridCol w:w="2297"/>
        <w:gridCol w:w="2314"/>
        <w:gridCol w:w="990"/>
        <w:gridCol w:w="3030"/>
      </w:tblGrid>
      <w:tr w:rsidR="00532EA3" w14:paraId="64525BB0" w14:textId="77777777" w:rsidTr="00532EA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97" w:type="dxa"/>
          </w:tcPr>
          <w:p w14:paraId="1BAF281F" w14:textId="77777777" w:rsidR="00532EA3" w:rsidRDefault="009F67C0">
            <w:pPr>
              <w:jc w:val="center"/>
              <w:rPr>
                <w:rFonts w:ascii="Times New Roman" w:eastAsia="Times New Roman" w:hAnsi="Times New Roman" w:cs="Times New Roman"/>
              </w:rPr>
            </w:pPr>
            <w:r>
              <w:rPr>
                <w:rFonts w:ascii="Times New Roman" w:eastAsia="Times New Roman" w:hAnsi="Times New Roman" w:cs="Times New Roman"/>
              </w:rPr>
              <w:t xml:space="preserve">Variable </w:t>
            </w:r>
          </w:p>
        </w:tc>
        <w:tc>
          <w:tcPr>
            <w:tcW w:w="2314" w:type="dxa"/>
          </w:tcPr>
          <w:p w14:paraId="29A2F69E" w14:textId="77777777" w:rsidR="00532EA3" w:rsidRDefault="009F67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Función </w:t>
            </w:r>
          </w:p>
        </w:tc>
        <w:tc>
          <w:tcPr>
            <w:tcW w:w="990" w:type="dxa"/>
          </w:tcPr>
          <w:p w14:paraId="6BDBDE91" w14:textId="77777777" w:rsidR="00532EA3" w:rsidRDefault="009F67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Fuente </w:t>
            </w:r>
          </w:p>
        </w:tc>
        <w:tc>
          <w:tcPr>
            <w:tcW w:w="3030" w:type="dxa"/>
          </w:tcPr>
          <w:p w14:paraId="6CF65257" w14:textId="77777777" w:rsidR="00532EA3" w:rsidRDefault="009F67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Definición operativa</w:t>
            </w:r>
          </w:p>
          <w:p w14:paraId="40C1C293" w14:textId="77777777" w:rsidR="00532EA3" w:rsidRDefault="00532EA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532EA3" w14:paraId="13B2D23B" w14:textId="77777777" w:rsidTr="00532EA3">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2297" w:type="dxa"/>
          </w:tcPr>
          <w:p w14:paraId="46946A6B" w14:textId="77777777"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Glucosa basal </w:t>
            </w:r>
          </w:p>
        </w:tc>
        <w:tc>
          <w:tcPr>
            <w:tcW w:w="2314" w:type="dxa"/>
          </w:tcPr>
          <w:p w14:paraId="46C371E6" w14:textId="77777777" w:rsidR="00532EA3"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Características basales</w:t>
            </w:r>
          </w:p>
        </w:tc>
        <w:tc>
          <w:tcPr>
            <w:tcW w:w="990" w:type="dxa"/>
          </w:tcPr>
          <w:p w14:paraId="52F55507" w14:textId="77777777" w:rsidR="00532EA3"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SIDIAP</w:t>
            </w:r>
          </w:p>
        </w:tc>
        <w:tc>
          <w:tcPr>
            <w:tcW w:w="3030" w:type="dxa"/>
          </w:tcPr>
          <w:p w14:paraId="28CBCA88" w14:textId="77777777" w:rsidR="00532EA3"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Glucosa (mg/dl)</w:t>
            </w:r>
          </w:p>
          <w:p w14:paraId="2D2586D8" w14:textId="77777777" w:rsidR="00532EA3"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(código prueba: Q32685)</w:t>
            </w:r>
          </w:p>
        </w:tc>
      </w:tr>
      <w:tr w:rsidR="00532EA3" w14:paraId="34BD8C91" w14:textId="77777777" w:rsidTr="00532EA3">
        <w:trPr>
          <w:trHeight w:val="553"/>
        </w:trPr>
        <w:tc>
          <w:tcPr>
            <w:cnfStyle w:val="001000000000" w:firstRow="0" w:lastRow="0" w:firstColumn="1" w:lastColumn="0" w:oddVBand="0" w:evenVBand="0" w:oddHBand="0" w:evenHBand="0" w:firstRowFirstColumn="0" w:firstRowLastColumn="0" w:lastRowFirstColumn="0" w:lastRowLastColumn="0"/>
            <w:tcW w:w="2297" w:type="dxa"/>
          </w:tcPr>
          <w:p w14:paraId="4E37D908" w14:textId="77777777"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HbA1c</w:t>
            </w:r>
          </w:p>
        </w:tc>
        <w:tc>
          <w:tcPr>
            <w:tcW w:w="2314" w:type="dxa"/>
          </w:tcPr>
          <w:p w14:paraId="4F8DD934" w14:textId="77777777" w:rsidR="00532EA3"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Características basales</w:t>
            </w:r>
          </w:p>
        </w:tc>
        <w:tc>
          <w:tcPr>
            <w:tcW w:w="990" w:type="dxa"/>
          </w:tcPr>
          <w:p w14:paraId="0FD27CCE" w14:textId="77777777" w:rsidR="00532EA3"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SIDIAP </w:t>
            </w:r>
          </w:p>
        </w:tc>
        <w:tc>
          <w:tcPr>
            <w:tcW w:w="3030" w:type="dxa"/>
          </w:tcPr>
          <w:p w14:paraId="190AA74E" w14:textId="77777777" w:rsidR="00532EA3"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Valor de  HbA1c </w:t>
            </w:r>
          </w:p>
          <w:p w14:paraId="48C12537" w14:textId="77777777" w:rsidR="00532EA3"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(código prueba: Q32036</w:t>
            </w:r>
            <w:r>
              <w:t xml:space="preserve"> </w:t>
            </w:r>
            <w:r>
              <w:rPr>
                <w:rFonts w:ascii="Times New Roman" w:eastAsia="Times New Roman" w:hAnsi="Times New Roman" w:cs="Times New Roman"/>
                <w:sz w:val="24"/>
                <w:szCs w:val="24"/>
              </w:rPr>
              <w:t>W05036)</w:t>
            </w:r>
          </w:p>
        </w:tc>
      </w:tr>
      <w:tr w:rsidR="00532EA3" w14:paraId="5EC4FAC9" w14:textId="77777777" w:rsidTr="00532EA3">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2297" w:type="dxa"/>
          </w:tcPr>
          <w:p w14:paraId="66C66B7E" w14:textId="77777777"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TOS Glucosa 60 min</w:t>
            </w:r>
          </w:p>
        </w:tc>
        <w:tc>
          <w:tcPr>
            <w:tcW w:w="2314" w:type="dxa"/>
          </w:tcPr>
          <w:p w14:paraId="6516B24A" w14:textId="77777777" w:rsidR="00532EA3"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Características basales</w:t>
            </w:r>
          </w:p>
        </w:tc>
        <w:tc>
          <w:tcPr>
            <w:tcW w:w="990" w:type="dxa"/>
          </w:tcPr>
          <w:p w14:paraId="32C2A1D7" w14:textId="77777777" w:rsidR="00532EA3"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SIDIAP </w:t>
            </w:r>
          </w:p>
        </w:tc>
        <w:tc>
          <w:tcPr>
            <w:tcW w:w="3030" w:type="dxa"/>
          </w:tcPr>
          <w:p w14:paraId="6FC79097" w14:textId="77777777" w:rsidR="00532EA3"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Glucosa (mg/dl)</w:t>
            </w:r>
          </w:p>
          <w:p w14:paraId="5602E8BD" w14:textId="77777777" w:rsidR="00532EA3"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(código prueba: T05561</w:t>
            </w:r>
          </w:p>
          <w:p w14:paraId="48A78C7A" w14:textId="77777777" w:rsidR="00532EA3"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T41885)</w:t>
            </w:r>
          </w:p>
        </w:tc>
      </w:tr>
      <w:tr w:rsidR="00532EA3" w14:paraId="4C8C4B8A" w14:textId="77777777" w:rsidTr="00532EA3">
        <w:trPr>
          <w:trHeight w:val="1646"/>
        </w:trPr>
        <w:tc>
          <w:tcPr>
            <w:cnfStyle w:val="001000000000" w:firstRow="0" w:lastRow="0" w:firstColumn="1" w:lastColumn="0" w:oddVBand="0" w:evenVBand="0" w:oddHBand="0" w:evenHBand="0" w:firstRowFirstColumn="0" w:firstRowLastColumn="0" w:lastRowFirstColumn="0" w:lastRowLastColumn="0"/>
            <w:tcW w:w="2297" w:type="dxa"/>
          </w:tcPr>
          <w:p w14:paraId="45D5E263" w14:textId="77777777" w:rsidR="00532EA3" w:rsidRDefault="009F67C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SOG100</w:t>
            </w:r>
          </w:p>
          <w:p w14:paraId="395AC2FC" w14:textId="77777777" w:rsidR="00532EA3" w:rsidRDefault="009F67C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Glucosa basal</w:t>
            </w:r>
          </w:p>
          <w:p w14:paraId="69F72146" w14:textId="77777777" w:rsidR="00532EA3" w:rsidRDefault="009F67C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Glucosa 60 min</w:t>
            </w:r>
          </w:p>
          <w:p w14:paraId="48C47191" w14:textId="77777777" w:rsidR="00532EA3" w:rsidRDefault="009F67C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Glucosa 120 min</w:t>
            </w:r>
          </w:p>
          <w:p w14:paraId="33459A2C" w14:textId="77777777" w:rsidR="00532EA3" w:rsidRDefault="009F67C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Glucosa 180 min</w:t>
            </w:r>
          </w:p>
          <w:p w14:paraId="1038634D" w14:textId="77777777" w:rsidR="00532EA3" w:rsidRDefault="00532EA3">
            <w:pPr>
              <w:spacing w:after="60"/>
              <w:rPr>
                <w:rFonts w:ascii="Times New Roman" w:eastAsia="Times New Roman" w:hAnsi="Times New Roman" w:cs="Times New Roman"/>
                <w:sz w:val="24"/>
                <w:szCs w:val="24"/>
              </w:rPr>
            </w:pPr>
          </w:p>
        </w:tc>
        <w:tc>
          <w:tcPr>
            <w:tcW w:w="2314" w:type="dxa"/>
          </w:tcPr>
          <w:p w14:paraId="5E46483A" w14:textId="77777777" w:rsidR="00532EA3"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Características basales</w:t>
            </w:r>
          </w:p>
        </w:tc>
        <w:tc>
          <w:tcPr>
            <w:tcW w:w="990" w:type="dxa"/>
          </w:tcPr>
          <w:p w14:paraId="494DCF4F" w14:textId="77777777" w:rsidR="00532EA3"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SIDIAP</w:t>
            </w:r>
          </w:p>
        </w:tc>
        <w:tc>
          <w:tcPr>
            <w:tcW w:w="3030" w:type="dxa"/>
          </w:tcPr>
          <w:p w14:paraId="4916D54D" w14:textId="77777777" w:rsidR="00532EA3"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Glucosa (mg/dl)</w:t>
            </w:r>
          </w:p>
          <w:p w14:paraId="0C01CF61" w14:textId="77777777" w:rsidR="00532EA3"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(código prueba:</w:t>
            </w:r>
            <w:r>
              <w:t xml:space="preserve"> </w:t>
            </w:r>
            <w:r>
              <w:rPr>
                <w:rFonts w:ascii="Times New Roman" w:eastAsia="Times New Roman" w:hAnsi="Times New Roman" w:cs="Times New Roman"/>
                <w:sz w:val="24"/>
                <w:szCs w:val="24"/>
              </w:rPr>
              <w:t>T42185</w:t>
            </w:r>
          </w:p>
          <w:p w14:paraId="3C7D7F00" w14:textId="77777777" w:rsidR="00532EA3"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T42285</w:t>
            </w:r>
          </w:p>
          <w:p w14:paraId="357DF6C5" w14:textId="77777777" w:rsidR="00532EA3"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T42385</w:t>
            </w:r>
          </w:p>
          <w:p w14:paraId="3C70C041" w14:textId="77777777" w:rsidR="00532EA3"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T42485)</w:t>
            </w:r>
          </w:p>
        </w:tc>
      </w:tr>
      <w:tr w:rsidR="00532EA3" w14:paraId="38D68D46" w14:textId="77777777" w:rsidTr="00532EA3">
        <w:trPr>
          <w:cnfStyle w:val="000000100000" w:firstRow="0" w:lastRow="0" w:firstColumn="0" w:lastColumn="0" w:oddVBand="0" w:evenVBand="0" w:oddHBand="1" w:evenHBand="0" w:firstRowFirstColumn="0" w:firstRowLastColumn="0" w:lastRowFirstColumn="0" w:lastRowLastColumn="0"/>
          <w:trHeight w:val="824"/>
        </w:trPr>
        <w:tc>
          <w:tcPr>
            <w:cnfStyle w:val="001000000000" w:firstRow="0" w:lastRow="0" w:firstColumn="1" w:lastColumn="0" w:oddVBand="0" w:evenVBand="0" w:oddHBand="0" w:evenHBand="0" w:firstRowFirstColumn="0" w:firstRowLastColumn="0" w:lastRowFirstColumn="0" w:lastRowLastColumn="0"/>
            <w:tcW w:w="2297" w:type="dxa"/>
          </w:tcPr>
          <w:p w14:paraId="3D3AC360" w14:textId="77777777"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Filtrado glomerular</w:t>
            </w:r>
          </w:p>
        </w:tc>
        <w:tc>
          <w:tcPr>
            <w:tcW w:w="2314" w:type="dxa"/>
          </w:tcPr>
          <w:p w14:paraId="12661657" w14:textId="77777777" w:rsidR="00532EA3"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Características basales</w:t>
            </w:r>
          </w:p>
        </w:tc>
        <w:tc>
          <w:tcPr>
            <w:tcW w:w="990" w:type="dxa"/>
          </w:tcPr>
          <w:p w14:paraId="7173C0A0" w14:textId="77777777" w:rsidR="00532EA3"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SIDIAP</w:t>
            </w:r>
          </w:p>
        </w:tc>
        <w:tc>
          <w:tcPr>
            <w:tcW w:w="3030" w:type="dxa"/>
          </w:tcPr>
          <w:p w14:paraId="00B19CBC" w14:textId="77777777" w:rsidR="00532EA3"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Filtrado glomerular estimado por CKD-</w:t>
            </w:r>
            <w:proofErr w:type="spellStart"/>
            <w:r>
              <w:rPr>
                <w:rFonts w:ascii="Times New Roman" w:eastAsia="Times New Roman" w:hAnsi="Times New Roman" w:cs="Times New Roman"/>
                <w:sz w:val="24"/>
                <w:szCs w:val="24"/>
              </w:rPr>
              <w:t>epi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mL</w:t>
            </w:r>
            <w:proofErr w:type="spellEnd"/>
            <w:r>
              <w:rPr>
                <w:rFonts w:ascii="Times New Roman" w:eastAsia="Times New Roman" w:hAnsi="Times New Roman" w:cs="Times New Roman"/>
                <w:sz w:val="24"/>
                <w:szCs w:val="24"/>
              </w:rPr>
              <w:t>/min/1.73m^2)  (código prueba W18261)</w:t>
            </w:r>
          </w:p>
        </w:tc>
      </w:tr>
      <w:tr w:rsidR="00532EA3" w14:paraId="03F54922" w14:textId="77777777" w:rsidTr="00532EA3">
        <w:trPr>
          <w:trHeight w:val="553"/>
        </w:trPr>
        <w:tc>
          <w:tcPr>
            <w:cnfStyle w:val="001000000000" w:firstRow="0" w:lastRow="0" w:firstColumn="1" w:lastColumn="0" w:oddVBand="0" w:evenVBand="0" w:oddHBand="0" w:evenHBand="0" w:firstRowFirstColumn="0" w:firstRowLastColumn="0" w:lastRowFirstColumn="0" w:lastRowLastColumn="0"/>
            <w:tcW w:w="2297" w:type="dxa"/>
          </w:tcPr>
          <w:p w14:paraId="19F67A05" w14:textId="77777777"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Cociente albumina/creatinina</w:t>
            </w:r>
          </w:p>
        </w:tc>
        <w:tc>
          <w:tcPr>
            <w:tcW w:w="2314" w:type="dxa"/>
          </w:tcPr>
          <w:p w14:paraId="1FB3CA9D" w14:textId="77777777" w:rsidR="00532EA3"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Características basales</w:t>
            </w:r>
          </w:p>
        </w:tc>
        <w:tc>
          <w:tcPr>
            <w:tcW w:w="990" w:type="dxa"/>
          </w:tcPr>
          <w:p w14:paraId="4F70B6BC" w14:textId="77777777" w:rsidR="00532EA3"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SIDIAP</w:t>
            </w:r>
          </w:p>
        </w:tc>
        <w:tc>
          <w:tcPr>
            <w:tcW w:w="3030" w:type="dxa"/>
          </w:tcPr>
          <w:p w14:paraId="321F3200" w14:textId="77777777" w:rsidR="00532EA3"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albumina/creatinina (mg/g)</w:t>
            </w:r>
          </w:p>
          <w:p w14:paraId="71CDEC75" w14:textId="77777777" w:rsidR="00532EA3"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(código prueba:</w:t>
            </w:r>
            <w:r>
              <w:t xml:space="preserve"> </w:t>
            </w:r>
            <w:r>
              <w:rPr>
                <w:rFonts w:ascii="Times New Roman" w:eastAsia="Times New Roman" w:hAnsi="Times New Roman" w:cs="Times New Roman"/>
                <w:sz w:val="24"/>
                <w:szCs w:val="24"/>
              </w:rPr>
              <w:t>R02258)</w:t>
            </w:r>
          </w:p>
        </w:tc>
      </w:tr>
    </w:tbl>
    <w:p w14:paraId="74033DF1" w14:textId="77777777" w:rsidR="00532EA3" w:rsidRDefault="009F67C0">
      <w:pPr>
        <w:rPr>
          <w:rFonts w:ascii="Times New Roman" w:eastAsia="Times New Roman" w:hAnsi="Times New Roman" w:cs="Times New Roman"/>
          <w:sz w:val="24"/>
          <w:szCs w:val="24"/>
        </w:rPr>
      </w:pPr>
      <w:r>
        <w:rPr>
          <w:rFonts w:ascii="Times New Roman" w:eastAsia="Times New Roman" w:hAnsi="Times New Roman" w:cs="Times New Roman"/>
          <w:sz w:val="24"/>
          <w:szCs w:val="24"/>
        </w:rPr>
        <w:t>Todos los valores a fecha índice o próximos posteriores a fecha índice</w:t>
      </w:r>
    </w:p>
    <w:p w14:paraId="3B6C4747" w14:textId="77777777" w:rsidR="00532EA3" w:rsidRDefault="00532EA3">
      <w:pPr>
        <w:rPr>
          <w:rFonts w:ascii="Times New Roman" w:eastAsia="Times New Roman" w:hAnsi="Times New Roman" w:cs="Times New Roman"/>
          <w:sz w:val="24"/>
          <w:szCs w:val="24"/>
        </w:rPr>
      </w:pPr>
    </w:p>
    <w:p w14:paraId="43F74B08" w14:textId="77777777" w:rsidR="00532EA3" w:rsidRDefault="00532EA3">
      <w:pPr>
        <w:rPr>
          <w:rFonts w:ascii="Times New Roman" w:eastAsia="Times New Roman" w:hAnsi="Times New Roman" w:cs="Times New Roman"/>
          <w:color w:val="FF0000"/>
          <w:sz w:val="24"/>
          <w:szCs w:val="24"/>
        </w:rPr>
      </w:pPr>
    </w:p>
    <w:p w14:paraId="01063C64" w14:textId="77777777" w:rsidR="00532EA3" w:rsidRDefault="009F67C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9. Variables analíticas posparto</w:t>
      </w:r>
    </w:p>
    <w:p w14:paraId="67476A91" w14:textId="77777777" w:rsidR="00532EA3" w:rsidRDefault="00532EA3">
      <w:pPr>
        <w:spacing w:after="60"/>
        <w:rPr>
          <w:rFonts w:ascii="Times New Roman" w:eastAsia="Times New Roman" w:hAnsi="Times New Roman" w:cs="Times New Roman"/>
          <w:sz w:val="24"/>
          <w:szCs w:val="24"/>
        </w:rPr>
      </w:pPr>
    </w:p>
    <w:tbl>
      <w:tblPr>
        <w:tblStyle w:val="ad"/>
        <w:tblW w:w="8586" w:type="dxa"/>
        <w:tblInd w:w="0"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A0" w:firstRow="1" w:lastRow="0" w:firstColumn="1" w:lastColumn="0" w:noHBand="0" w:noVBand="1"/>
      </w:tblPr>
      <w:tblGrid>
        <w:gridCol w:w="2297"/>
        <w:gridCol w:w="2633"/>
        <w:gridCol w:w="1135"/>
        <w:gridCol w:w="2521"/>
      </w:tblGrid>
      <w:tr w:rsidR="00532EA3" w14:paraId="31ED5309" w14:textId="77777777" w:rsidTr="00532EA3">
        <w:trPr>
          <w:cnfStyle w:val="100000000000" w:firstRow="1" w:lastRow="0" w:firstColumn="0" w:lastColumn="0" w:oddVBand="0" w:evenVBand="0" w:oddHBand="0"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2297" w:type="dxa"/>
          </w:tcPr>
          <w:p w14:paraId="39D03D41" w14:textId="77777777" w:rsidR="00532EA3" w:rsidRDefault="009F67C0">
            <w:pPr>
              <w:jc w:val="center"/>
              <w:rPr>
                <w:rFonts w:ascii="Times New Roman" w:eastAsia="Times New Roman" w:hAnsi="Times New Roman" w:cs="Times New Roman"/>
              </w:rPr>
            </w:pPr>
            <w:r>
              <w:rPr>
                <w:rFonts w:ascii="Times New Roman" w:eastAsia="Times New Roman" w:hAnsi="Times New Roman" w:cs="Times New Roman"/>
              </w:rPr>
              <w:t xml:space="preserve">Variable </w:t>
            </w:r>
          </w:p>
        </w:tc>
        <w:tc>
          <w:tcPr>
            <w:tcW w:w="2633" w:type="dxa"/>
          </w:tcPr>
          <w:p w14:paraId="04CAC03B" w14:textId="77777777" w:rsidR="00532EA3" w:rsidRDefault="009F67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Función </w:t>
            </w:r>
          </w:p>
        </w:tc>
        <w:tc>
          <w:tcPr>
            <w:tcW w:w="1135" w:type="dxa"/>
          </w:tcPr>
          <w:p w14:paraId="713D5433" w14:textId="77777777" w:rsidR="00532EA3" w:rsidRDefault="009F67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Fuente </w:t>
            </w:r>
          </w:p>
        </w:tc>
        <w:tc>
          <w:tcPr>
            <w:tcW w:w="2521" w:type="dxa"/>
          </w:tcPr>
          <w:p w14:paraId="58D40E47" w14:textId="77777777" w:rsidR="00532EA3" w:rsidRDefault="009F67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Definición operativa</w:t>
            </w:r>
          </w:p>
          <w:p w14:paraId="5A34AD68" w14:textId="77777777" w:rsidR="00532EA3" w:rsidRDefault="00532EA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532EA3" w14:paraId="19DFA53F" w14:textId="77777777" w:rsidTr="00532EA3">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297" w:type="dxa"/>
          </w:tcPr>
          <w:p w14:paraId="78975B74" w14:textId="77777777"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Glucosa basal </w:t>
            </w:r>
          </w:p>
        </w:tc>
        <w:tc>
          <w:tcPr>
            <w:tcW w:w="2633" w:type="dxa"/>
          </w:tcPr>
          <w:p w14:paraId="619C7384" w14:textId="77777777" w:rsidR="00532EA3"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características seguimiento</w:t>
            </w:r>
          </w:p>
        </w:tc>
        <w:tc>
          <w:tcPr>
            <w:tcW w:w="1135" w:type="dxa"/>
          </w:tcPr>
          <w:p w14:paraId="4A086AE4" w14:textId="77777777" w:rsidR="00532EA3"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SIDIAP</w:t>
            </w:r>
          </w:p>
        </w:tc>
        <w:tc>
          <w:tcPr>
            <w:tcW w:w="2521" w:type="dxa"/>
          </w:tcPr>
          <w:p w14:paraId="3FF981CC" w14:textId="77777777" w:rsidR="00532EA3"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Glucosa (mg/dl)</w:t>
            </w:r>
          </w:p>
          <w:p w14:paraId="61F54833" w14:textId="77777777" w:rsidR="00532EA3"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(código prueba: Q32685)</w:t>
            </w:r>
          </w:p>
        </w:tc>
      </w:tr>
      <w:tr w:rsidR="00532EA3" w14:paraId="0A75651D" w14:textId="77777777" w:rsidTr="00532EA3">
        <w:trPr>
          <w:trHeight w:val="543"/>
        </w:trPr>
        <w:tc>
          <w:tcPr>
            <w:cnfStyle w:val="001000000000" w:firstRow="0" w:lastRow="0" w:firstColumn="1" w:lastColumn="0" w:oddVBand="0" w:evenVBand="0" w:oddHBand="0" w:evenHBand="0" w:firstRowFirstColumn="0" w:firstRowLastColumn="0" w:lastRowFirstColumn="0" w:lastRowLastColumn="0"/>
            <w:tcW w:w="2297" w:type="dxa"/>
          </w:tcPr>
          <w:p w14:paraId="33D317C3" w14:textId="77777777"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HbA1c</w:t>
            </w:r>
          </w:p>
        </w:tc>
        <w:tc>
          <w:tcPr>
            <w:tcW w:w="2633" w:type="dxa"/>
          </w:tcPr>
          <w:p w14:paraId="44435E52" w14:textId="77777777" w:rsidR="00532EA3"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características seguimiento</w:t>
            </w:r>
          </w:p>
        </w:tc>
        <w:tc>
          <w:tcPr>
            <w:tcW w:w="1135" w:type="dxa"/>
          </w:tcPr>
          <w:p w14:paraId="67863864" w14:textId="77777777" w:rsidR="00532EA3"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SIDIAP </w:t>
            </w:r>
          </w:p>
        </w:tc>
        <w:tc>
          <w:tcPr>
            <w:tcW w:w="2521" w:type="dxa"/>
          </w:tcPr>
          <w:p w14:paraId="232E54E8" w14:textId="77777777" w:rsidR="00532EA3"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Valor de  HbA1c </w:t>
            </w:r>
          </w:p>
          <w:p w14:paraId="437C166E" w14:textId="77777777" w:rsidR="00532EA3"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(código prueba: Q32036</w:t>
            </w:r>
            <w:r>
              <w:t xml:space="preserve"> </w:t>
            </w:r>
            <w:r>
              <w:rPr>
                <w:rFonts w:ascii="Times New Roman" w:eastAsia="Times New Roman" w:hAnsi="Times New Roman" w:cs="Times New Roman"/>
                <w:sz w:val="24"/>
                <w:szCs w:val="24"/>
              </w:rPr>
              <w:t>W05036)</w:t>
            </w:r>
          </w:p>
        </w:tc>
      </w:tr>
      <w:tr w:rsidR="00532EA3" w14:paraId="37FC68B5" w14:textId="77777777" w:rsidTr="00532EA3">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297" w:type="dxa"/>
          </w:tcPr>
          <w:p w14:paraId="54B4B345" w14:textId="77777777" w:rsidR="00532EA3" w:rsidRDefault="009F67C0">
            <w:pPr>
              <w:rPr>
                <w:rFonts w:ascii="Times New Roman" w:eastAsia="Times New Roman" w:hAnsi="Times New Roman" w:cs="Times New Roman"/>
                <w:sz w:val="24"/>
                <w:szCs w:val="24"/>
              </w:rPr>
            </w:pPr>
            <w:r>
              <w:rPr>
                <w:rFonts w:ascii="Times New Roman" w:eastAsia="Times New Roman" w:hAnsi="Times New Roman" w:cs="Times New Roman"/>
                <w:sz w:val="24"/>
                <w:szCs w:val="24"/>
              </w:rPr>
              <w:t>SOG 75 gr</w:t>
            </w:r>
          </w:p>
          <w:p w14:paraId="334E3E93" w14:textId="77777777" w:rsidR="00532EA3" w:rsidRDefault="009F67C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Glucosa basal</w:t>
            </w:r>
          </w:p>
          <w:p w14:paraId="5BC36571" w14:textId="77777777" w:rsidR="00532EA3" w:rsidRDefault="009F67C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Glucosa 120 min</w:t>
            </w:r>
          </w:p>
          <w:p w14:paraId="72178A4C" w14:textId="77777777"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633" w:type="dxa"/>
          </w:tcPr>
          <w:p w14:paraId="0C21752E" w14:textId="77777777" w:rsidR="00532EA3"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características seguimiento</w:t>
            </w:r>
          </w:p>
        </w:tc>
        <w:tc>
          <w:tcPr>
            <w:tcW w:w="1135" w:type="dxa"/>
          </w:tcPr>
          <w:p w14:paraId="7A992B04" w14:textId="77777777" w:rsidR="00532EA3"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SIDIAP</w:t>
            </w:r>
          </w:p>
        </w:tc>
        <w:tc>
          <w:tcPr>
            <w:tcW w:w="2521" w:type="dxa"/>
          </w:tcPr>
          <w:p w14:paraId="61143954" w14:textId="77777777" w:rsidR="00532EA3"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Glucosa (mg/dl)</w:t>
            </w:r>
          </w:p>
          <w:p w14:paraId="5FE8358A" w14:textId="77777777" w:rsidR="00532EA3"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(código prueba: T41985</w:t>
            </w:r>
          </w:p>
          <w:p w14:paraId="6A5AC9CB" w14:textId="77777777" w:rsidR="00532EA3"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T42085)</w:t>
            </w:r>
          </w:p>
        </w:tc>
      </w:tr>
      <w:tr w:rsidR="00532EA3" w14:paraId="5CADF75B" w14:textId="77777777" w:rsidTr="00532EA3">
        <w:trPr>
          <w:trHeight w:val="465"/>
        </w:trPr>
        <w:tc>
          <w:tcPr>
            <w:cnfStyle w:val="001000000000" w:firstRow="0" w:lastRow="0" w:firstColumn="1" w:lastColumn="0" w:oddVBand="0" w:evenVBand="0" w:oddHBand="0" w:evenHBand="0" w:firstRowFirstColumn="0" w:firstRowLastColumn="0" w:lastRowFirstColumn="0" w:lastRowLastColumn="0"/>
            <w:tcW w:w="2297" w:type="dxa"/>
            <w:tcBorders>
              <w:bottom w:val="single" w:sz="4" w:space="0" w:color="000000"/>
            </w:tcBorders>
          </w:tcPr>
          <w:p w14:paraId="6949BA2C" w14:textId="77777777" w:rsidR="00532EA3" w:rsidRDefault="009F67C0">
            <w:pPr>
              <w:rPr>
                <w:rFonts w:ascii="Times New Roman" w:eastAsia="Times New Roman" w:hAnsi="Times New Roman" w:cs="Times New Roman"/>
                <w:sz w:val="24"/>
                <w:szCs w:val="24"/>
              </w:rPr>
            </w:pPr>
            <w:r>
              <w:rPr>
                <w:rFonts w:ascii="Times New Roman" w:eastAsia="Times New Roman" w:hAnsi="Times New Roman" w:cs="Times New Roman"/>
                <w:sz w:val="24"/>
                <w:szCs w:val="24"/>
              </w:rPr>
              <w:t>Péptido C</w:t>
            </w:r>
          </w:p>
          <w:p w14:paraId="4C7822B2" w14:textId="77777777" w:rsidR="00532EA3" w:rsidRDefault="00532EA3">
            <w:pPr>
              <w:spacing w:after="60"/>
              <w:rPr>
                <w:rFonts w:ascii="Times New Roman" w:eastAsia="Times New Roman" w:hAnsi="Times New Roman" w:cs="Times New Roman"/>
                <w:sz w:val="24"/>
                <w:szCs w:val="24"/>
              </w:rPr>
            </w:pPr>
          </w:p>
        </w:tc>
        <w:tc>
          <w:tcPr>
            <w:tcW w:w="2633" w:type="dxa"/>
            <w:tcBorders>
              <w:bottom w:val="single" w:sz="4" w:space="0" w:color="000000"/>
            </w:tcBorders>
          </w:tcPr>
          <w:p w14:paraId="37D7D20B" w14:textId="77777777" w:rsidR="00532EA3"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características seguimiento</w:t>
            </w:r>
          </w:p>
        </w:tc>
        <w:tc>
          <w:tcPr>
            <w:tcW w:w="1135" w:type="dxa"/>
            <w:tcBorders>
              <w:bottom w:val="single" w:sz="4" w:space="0" w:color="000000"/>
            </w:tcBorders>
          </w:tcPr>
          <w:p w14:paraId="6DA1BF7E" w14:textId="77777777" w:rsidR="00532EA3"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SIDIAP</w:t>
            </w:r>
          </w:p>
          <w:p w14:paraId="713C3A42" w14:textId="77777777" w:rsidR="00532EA3" w:rsidRDefault="00532EA3">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2521" w:type="dxa"/>
            <w:tcBorders>
              <w:bottom w:val="single" w:sz="4" w:space="0" w:color="000000"/>
            </w:tcBorders>
          </w:tcPr>
          <w:p w14:paraId="2E93EEFD" w14:textId="77777777" w:rsidR="00532EA3" w:rsidRDefault="009F67C0">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Péptido C (</w:t>
            </w:r>
            <w:proofErr w:type="spellStart"/>
            <w:r>
              <w:rPr>
                <w:rFonts w:ascii="Times New Roman" w:eastAsia="Times New Roman" w:hAnsi="Times New Roman" w:cs="Times New Roman"/>
                <w:sz w:val="24"/>
                <w:szCs w:val="24"/>
              </w:rPr>
              <w:t>ng</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mL</w:t>
            </w:r>
            <w:proofErr w:type="spellEnd"/>
            <w:r>
              <w:rPr>
                <w:rFonts w:ascii="Times New Roman" w:eastAsia="Times New Roman" w:hAnsi="Times New Roman" w:cs="Times New Roman"/>
                <w:sz w:val="24"/>
                <w:szCs w:val="24"/>
              </w:rPr>
              <w:t>)</w:t>
            </w:r>
          </w:p>
          <w:p w14:paraId="7C4420DF" w14:textId="77777777" w:rsidR="00532EA3" w:rsidRDefault="009F67C0">
            <w:pPr>
              <w:pBdr>
                <w:top w:val="nil"/>
                <w:left w:val="nil"/>
                <w:bottom w:val="nil"/>
                <w:right w:val="nil"/>
                <w:between w:val="nil"/>
              </w:pBd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(código prueba:</w:t>
            </w:r>
            <w:r>
              <w:t xml:space="preserve"> </w:t>
            </w:r>
            <w:r>
              <w:rPr>
                <w:rFonts w:ascii="Times New Roman" w:eastAsia="Times New Roman" w:hAnsi="Times New Roman" w:cs="Times New Roman"/>
                <w:sz w:val="24"/>
                <w:szCs w:val="24"/>
              </w:rPr>
              <w:t>Q43185)</w:t>
            </w:r>
          </w:p>
        </w:tc>
      </w:tr>
      <w:tr w:rsidR="00532EA3" w14:paraId="7E0AB382" w14:textId="77777777" w:rsidTr="00532EA3">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297" w:type="dxa"/>
            <w:tcBorders>
              <w:top w:val="single" w:sz="4" w:space="0" w:color="000000"/>
              <w:bottom w:val="single" w:sz="4" w:space="0" w:color="000000"/>
            </w:tcBorders>
          </w:tcPr>
          <w:p w14:paraId="18F75114" w14:textId="77777777" w:rsidR="00532EA3" w:rsidRDefault="009F67C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Autoimmunitat</w:t>
            </w:r>
            <w:proofErr w:type="spellEnd"/>
            <w:r>
              <w:rPr>
                <w:rFonts w:ascii="Times New Roman" w:eastAsia="Times New Roman" w:hAnsi="Times New Roman" w:cs="Times New Roman"/>
                <w:sz w:val="24"/>
                <w:szCs w:val="24"/>
              </w:rPr>
              <w:t xml:space="preserve"> DM</w:t>
            </w:r>
          </w:p>
          <w:p w14:paraId="62EE18C5" w14:textId="77777777" w:rsidR="00532EA3" w:rsidRDefault="00532EA3">
            <w:pPr>
              <w:spacing w:after="60"/>
              <w:rPr>
                <w:rFonts w:ascii="Times New Roman" w:eastAsia="Times New Roman" w:hAnsi="Times New Roman" w:cs="Times New Roman"/>
                <w:sz w:val="24"/>
                <w:szCs w:val="24"/>
              </w:rPr>
            </w:pPr>
          </w:p>
        </w:tc>
        <w:tc>
          <w:tcPr>
            <w:tcW w:w="2633" w:type="dxa"/>
            <w:tcBorders>
              <w:top w:val="single" w:sz="4" w:space="0" w:color="000000"/>
              <w:bottom w:val="single" w:sz="4" w:space="0" w:color="000000"/>
            </w:tcBorders>
          </w:tcPr>
          <w:p w14:paraId="633939B9" w14:textId="77777777" w:rsidR="00532EA3"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características seguimiento</w:t>
            </w:r>
          </w:p>
        </w:tc>
        <w:tc>
          <w:tcPr>
            <w:tcW w:w="1135" w:type="dxa"/>
            <w:tcBorders>
              <w:top w:val="single" w:sz="4" w:space="0" w:color="000000"/>
              <w:bottom w:val="single" w:sz="4" w:space="0" w:color="000000"/>
            </w:tcBorders>
          </w:tcPr>
          <w:p w14:paraId="25684739" w14:textId="77777777" w:rsidR="00532EA3"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SIDIAP</w:t>
            </w:r>
          </w:p>
          <w:p w14:paraId="2C812775" w14:textId="77777777" w:rsidR="00532EA3" w:rsidRDefault="00532EA3">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2521" w:type="dxa"/>
            <w:tcBorders>
              <w:top w:val="single" w:sz="4" w:space="0" w:color="000000"/>
              <w:bottom w:val="single" w:sz="4" w:space="0" w:color="000000"/>
            </w:tcBorders>
          </w:tcPr>
          <w:p w14:paraId="71D36D7F" w14:textId="77777777" w:rsidR="00532EA3" w:rsidRDefault="009F67C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aGAD</w:t>
            </w:r>
            <w:proofErr w:type="spellEnd"/>
            <w:r>
              <w:rPr>
                <w:rFonts w:ascii="Times New Roman" w:eastAsia="Times New Roman" w:hAnsi="Times New Roman" w:cs="Times New Roman"/>
                <w:sz w:val="24"/>
                <w:szCs w:val="24"/>
              </w:rPr>
              <w:t>, aIA2</w:t>
            </w:r>
          </w:p>
          <w:p w14:paraId="571C919A" w14:textId="77777777" w:rsidR="00532EA3" w:rsidRDefault="009F67C0">
            <w:pPr>
              <w:pBdr>
                <w:top w:val="nil"/>
                <w:left w:val="nil"/>
                <w:bottom w:val="nil"/>
                <w:right w:val="nil"/>
                <w:between w:val="nil"/>
              </w:pBd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(código prueba: A05685 i</w:t>
            </w:r>
            <w:r>
              <w:t xml:space="preserve"> </w:t>
            </w:r>
            <w:r>
              <w:rPr>
                <w:rFonts w:ascii="Times New Roman" w:eastAsia="Times New Roman" w:hAnsi="Times New Roman" w:cs="Times New Roman"/>
                <w:sz w:val="24"/>
                <w:szCs w:val="24"/>
              </w:rPr>
              <w:tab/>
              <w:t xml:space="preserve">A07585) </w:t>
            </w:r>
          </w:p>
        </w:tc>
      </w:tr>
      <w:tr w:rsidR="00532EA3" w14:paraId="3B4CE610" w14:textId="77777777" w:rsidTr="00532EA3">
        <w:trPr>
          <w:trHeight w:val="2089"/>
        </w:trPr>
        <w:tc>
          <w:tcPr>
            <w:cnfStyle w:val="001000000000" w:firstRow="0" w:lastRow="0" w:firstColumn="1" w:lastColumn="0" w:oddVBand="0" w:evenVBand="0" w:oddHBand="0" w:evenHBand="0" w:firstRowFirstColumn="0" w:firstRowLastColumn="0" w:lastRowFirstColumn="0" w:lastRowLastColumn="0"/>
            <w:tcW w:w="2297" w:type="dxa"/>
            <w:tcBorders>
              <w:top w:val="single" w:sz="4" w:space="0" w:color="000000"/>
            </w:tcBorders>
          </w:tcPr>
          <w:p w14:paraId="7B957803" w14:textId="77777777"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Perfil lipídico</w:t>
            </w:r>
          </w:p>
        </w:tc>
        <w:tc>
          <w:tcPr>
            <w:tcW w:w="2633" w:type="dxa"/>
            <w:tcBorders>
              <w:top w:val="single" w:sz="4" w:space="0" w:color="000000"/>
            </w:tcBorders>
          </w:tcPr>
          <w:p w14:paraId="3029F99C" w14:textId="77777777" w:rsidR="00532EA3"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características seguimiento</w:t>
            </w:r>
          </w:p>
        </w:tc>
        <w:tc>
          <w:tcPr>
            <w:tcW w:w="1135" w:type="dxa"/>
            <w:tcBorders>
              <w:top w:val="single" w:sz="4" w:space="0" w:color="000000"/>
            </w:tcBorders>
          </w:tcPr>
          <w:p w14:paraId="5559AC83" w14:textId="77777777" w:rsidR="00532EA3"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SIDIAP</w:t>
            </w:r>
          </w:p>
        </w:tc>
        <w:tc>
          <w:tcPr>
            <w:tcW w:w="2521" w:type="dxa"/>
            <w:tcBorders>
              <w:top w:val="single" w:sz="4" w:space="0" w:color="000000"/>
            </w:tcBorders>
          </w:tcPr>
          <w:p w14:paraId="6C3C0B6F" w14:textId="77777777" w:rsidR="00532EA3" w:rsidRDefault="009F67C0">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Triglicéridos (mg/</w:t>
            </w:r>
            <w:proofErr w:type="spellStart"/>
            <w:r>
              <w:rPr>
                <w:rFonts w:ascii="Times New Roman" w:eastAsia="Times New Roman" w:hAnsi="Times New Roman" w:cs="Times New Roman"/>
                <w:sz w:val="24"/>
                <w:szCs w:val="24"/>
              </w:rPr>
              <w:t>dL</w:t>
            </w:r>
            <w:proofErr w:type="spellEnd"/>
            <w:r>
              <w:rPr>
                <w:rFonts w:ascii="Times New Roman" w:eastAsia="Times New Roman" w:hAnsi="Times New Roman" w:cs="Times New Roman"/>
                <w:sz w:val="24"/>
                <w:szCs w:val="24"/>
              </w:rPr>
              <w:t>)</w:t>
            </w:r>
          </w:p>
          <w:p w14:paraId="568F861A" w14:textId="77777777" w:rsidR="00532EA3" w:rsidRDefault="009F67C0">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Colesterol total (mg/</w:t>
            </w:r>
            <w:proofErr w:type="spellStart"/>
            <w:r>
              <w:rPr>
                <w:rFonts w:ascii="Times New Roman" w:eastAsia="Times New Roman" w:hAnsi="Times New Roman" w:cs="Times New Roman"/>
                <w:sz w:val="24"/>
                <w:szCs w:val="24"/>
              </w:rPr>
              <w:t>dL</w:t>
            </w:r>
            <w:proofErr w:type="spellEnd"/>
            <w:r>
              <w:rPr>
                <w:rFonts w:ascii="Times New Roman" w:eastAsia="Times New Roman" w:hAnsi="Times New Roman" w:cs="Times New Roman"/>
                <w:sz w:val="24"/>
                <w:szCs w:val="24"/>
              </w:rPr>
              <w:t>)</w:t>
            </w:r>
          </w:p>
          <w:p w14:paraId="5B18791F" w14:textId="77777777" w:rsidR="00532EA3" w:rsidRDefault="009F67C0">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Colesterol HDL (mg/</w:t>
            </w:r>
            <w:proofErr w:type="spellStart"/>
            <w:r>
              <w:rPr>
                <w:rFonts w:ascii="Times New Roman" w:eastAsia="Times New Roman" w:hAnsi="Times New Roman" w:cs="Times New Roman"/>
                <w:sz w:val="24"/>
                <w:szCs w:val="24"/>
              </w:rPr>
              <w:t>dL</w:t>
            </w:r>
            <w:proofErr w:type="spellEnd"/>
            <w:r>
              <w:rPr>
                <w:rFonts w:ascii="Times New Roman" w:eastAsia="Times New Roman" w:hAnsi="Times New Roman" w:cs="Times New Roman"/>
                <w:sz w:val="24"/>
                <w:szCs w:val="24"/>
              </w:rPr>
              <w:t>)</w:t>
            </w:r>
          </w:p>
          <w:p w14:paraId="54EB86C2" w14:textId="77777777" w:rsidR="00532EA3" w:rsidRDefault="009F67C0">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Colesterol LDL(mg/</w:t>
            </w:r>
            <w:proofErr w:type="spellStart"/>
            <w:r>
              <w:rPr>
                <w:rFonts w:ascii="Times New Roman" w:eastAsia="Times New Roman" w:hAnsi="Times New Roman" w:cs="Times New Roman"/>
                <w:sz w:val="24"/>
                <w:szCs w:val="24"/>
              </w:rPr>
              <w:t>dL</w:t>
            </w:r>
            <w:proofErr w:type="spellEnd"/>
            <w:r>
              <w:rPr>
                <w:rFonts w:ascii="Times New Roman" w:eastAsia="Times New Roman" w:hAnsi="Times New Roman" w:cs="Times New Roman"/>
                <w:sz w:val="24"/>
                <w:szCs w:val="24"/>
              </w:rPr>
              <w:t xml:space="preserve">) </w:t>
            </w:r>
          </w:p>
          <w:p w14:paraId="6A9D9AEA" w14:textId="77777777" w:rsidR="00532EA3" w:rsidRDefault="00532EA3">
            <w:pPr>
              <w:pBdr>
                <w:top w:val="nil"/>
                <w:left w:val="nil"/>
                <w:bottom w:val="nil"/>
                <w:right w:val="nil"/>
                <w:between w:val="nil"/>
              </w:pBd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532EA3" w14:paraId="3353EB64" w14:textId="77777777" w:rsidTr="00532EA3">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297" w:type="dxa"/>
          </w:tcPr>
          <w:p w14:paraId="1022D29A" w14:textId="77777777"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Filtrado glomerular</w:t>
            </w:r>
          </w:p>
        </w:tc>
        <w:tc>
          <w:tcPr>
            <w:tcW w:w="2633" w:type="dxa"/>
          </w:tcPr>
          <w:p w14:paraId="22F608CE" w14:textId="77777777" w:rsidR="00532EA3"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características seguimiento</w:t>
            </w:r>
          </w:p>
        </w:tc>
        <w:tc>
          <w:tcPr>
            <w:tcW w:w="1135" w:type="dxa"/>
          </w:tcPr>
          <w:p w14:paraId="53BC9CC7" w14:textId="77777777" w:rsidR="00532EA3"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SIDIAP</w:t>
            </w:r>
          </w:p>
        </w:tc>
        <w:tc>
          <w:tcPr>
            <w:tcW w:w="2521" w:type="dxa"/>
          </w:tcPr>
          <w:p w14:paraId="05D76540" w14:textId="77777777" w:rsidR="00532EA3"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Filtrado glomerular estimado per CKD-</w:t>
            </w:r>
            <w:proofErr w:type="spellStart"/>
            <w:r>
              <w:rPr>
                <w:rFonts w:ascii="Times New Roman" w:eastAsia="Times New Roman" w:hAnsi="Times New Roman" w:cs="Times New Roman"/>
                <w:sz w:val="24"/>
                <w:szCs w:val="24"/>
              </w:rPr>
              <w:t>epi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mL</w:t>
            </w:r>
            <w:proofErr w:type="spellEnd"/>
            <w:r>
              <w:rPr>
                <w:rFonts w:ascii="Times New Roman" w:eastAsia="Times New Roman" w:hAnsi="Times New Roman" w:cs="Times New Roman"/>
                <w:sz w:val="24"/>
                <w:szCs w:val="24"/>
              </w:rPr>
              <w:t xml:space="preserve">/min/1.73m^2)  </w:t>
            </w:r>
            <w:r>
              <w:rPr>
                <w:rFonts w:ascii="Times New Roman" w:eastAsia="Times New Roman" w:hAnsi="Times New Roman" w:cs="Times New Roman"/>
                <w:sz w:val="24"/>
                <w:szCs w:val="24"/>
              </w:rPr>
              <w:lastRenderedPageBreak/>
              <w:t>(código prueba: W18261)</w:t>
            </w:r>
          </w:p>
        </w:tc>
      </w:tr>
      <w:tr w:rsidR="00532EA3" w14:paraId="1B841BBE" w14:textId="77777777" w:rsidTr="00532EA3">
        <w:trPr>
          <w:trHeight w:val="144"/>
        </w:trPr>
        <w:tc>
          <w:tcPr>
            <w:cnfStyle w:val="001000000000" w:firstRow="0" w:lastRow="0" w:firstColumn="1" w:lastColumn="0" w:oddVBand="0" w:evenVBand="0" w:oddHBand="0" w:evenHBand="0" w:firstRowFirstColumn="0" w:firstRowLastColumn="0" w:lastRowFirstColumn="0" w:lastRowLastColumn="0"/>
            <w:tcW w:w="2297" w:type="dxa"/>
          </w:tcPr>
          <w:p w14:paraId="357A3C70" w14:textId="77777777"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Cociente albumina/creatinina</w:t>
            </w:r>
          </w:p>
        </w:tc>
        <w:tc>
          <w:tcPr>
            <w:tcW w:w="2633" w:type="dxa"/>
          </w:tcPr>
          <w:p w14:paraId="2D6D57C0" w14:textId="77777777" w:rsidR="00532EA3"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características seguimiento</w:t>
            </w:r>
          </w:p>
        </w:tc>
        <w:tc>
          <w:tcPr>
            <w:tcW w:w="1135" w:type="dxa"/>
          </w:tcPr>
          <w:p w14:paraId="56CC2A07" w14:textId="77777777" w:rsidR="00532EA3"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SIDIAP</w:t>
            </w:r>
          </w:p>
        </w:tc>
        <w:tc>
          <w:tcPr>
            <w:tcW w:w="2521" w:type="dxa"/>
          </w:tcPr>
          <w:p w14:paraId="7175411B" w14:textId="77777777" w:rsidR="00532EA3"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albumina/creatinina (mg/g)</w:t>
            </w:r>
          </w:p>
          <w:p w14:paraId="3A4F9E99" w14:textId="77777777" w:rsidR="00532EA3"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(código prueba:</w:t>
            </w:r>
            <w:r>
              <w:t xml:space="preserve"> </w:t>
            </w:r>
            <w:r>
              <w:rPr>
                <w:rFonts w:ascii="Times New Roman" w:eastAsia="Times New Roman" w:hAnsi="Times New Roman" w:cs="Times New Roman"/>
                <w:sz w:val="24"/>
                <w:szCs w:val="24"/>
              </w:rPr>
              <w:t>R02258)</w:t>
            </w:r>
          </w:p>
        </w:tc>
      </w:tr>
    </w:tbl>
    <w:p w14:paraId="3628F86E" w14:textId="77777777" w:rsidR="00532EA3" w:rsidRDefault="009F67C0">
      <w:pPr>
        <w:rPr>
          <w:rFonts w:ascii="Times New Roman" w:eastAsia="Times New Roman" w:hAnsi="Times New Roman" w:cs="Times New Roman"/>
          <w:color w:val="FF0000"/>
          <w:sz w:val="24"/>
          <w:szCs w:val="24"/>
        </w:rPr>
      </w:pPr>
      <w:r>
        <w:rPr>
          <w:rFonts w:ascii="Times New Roman" w:eastAsia="Times New Roman" w:hAnsi="Times New Roman" w:cs="Times New Roman"/>
          <w:color w:val="000000"/>
          <w:sz w:val="24"/>
          <w:szCs w:val="24"/>
        </w:rPr>
        <w:t xml:space="preserve">En todas las variables, variables comprendidas entre la fecha de parto de la gestación con DMG (o de la primera gestación con DMG en el caso de las mujeres con más de una gestación con DMG) y la fecha de corte. </w:t>
      </w:r>
    </w:p>
    <w:p w14:paraId="5CCF5479" w14:textId="77777777" w:rsidR="00532EA3" w:rsidRDefault="00532EA3">
      <w:pPr>
        <w:rPr>
          <w:rFonts w:ascii="Times New Roman" w:eastAsia="Times New Roman" w:hAnsi="Times New Roman" w:cs="Times New Roman"/>
          <w:color w:val="FF0000"/>
          <w:sz w:val="24"/>
          <w:szCs w:val="24"/>
        </w:rPr>
      </w:pPr>
    </w:p>
    <w:p w14:paraId="18E88EDC" w14:textId="77777777" w:rsidR="00532EA3" w:rsidRDefault="00532EA3">
      <w:pPr>
        <w:rPr>
          <w:rFonts w:ascii="Times New Roman" w:eastAsia="Times New Roman" w:hAnsi="Times New Roman" w:cs="Times New Roman"/>
          <w:color w:val="FF0000"/>
          <w:sz w:val="24"/>
          <w:szCs w:val="24"/>
        </w:rPr>
      </w:pPr>
    </w:p>
    <w:p w14:paraId="2CBD4CCA" w14:textId="77777777" w:rsidR="00532EA3" w:rsidRDefault="009F67C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4.14. Fármacos concomitantes</w:t>
      </w:r>
    </w:p>
    <w:p w14:paraId="7537A411" w14:textId="77777777" w:rsidR="00532EA3" w:rsidRDefault="00532EA3">
      <w:pPr>
        <w:rPr>
          <w:rFonts w:ascii="Times New Roman" w:eastAsia="Times New Roman" w:hAnsi="Times New Roman" w:cs="Times New Roman"/>
          <w:b/>
          <w:sz w:val="24"/>
          <w:szCs w:val="24"/>
        </w:rPr>
      </w:pPr>
    </w:p>
    <w:p w14:paraId="729E1356" w14:textId="77777777" w:rsidR="00532EA3" w:rsidRDefault="009F67C0">
      <w:pPr>
        <w:spacing w:after="6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10. Fármacos concomitantes</w:t>
      </w:r>
    </w:p>
    <w:tbl>
      <w:tblPr>
        <w:tblStyle w:val="ae"/>
        <w:tblW w:w="8714" w:type="dxa"/>
        <w:tblInd w:w="0"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A0" w:firstRow="1" w:lastRow="0" w:firstColumn="1" w:lastColumn="0" w:noHBand="0" w:noVBand="1"/>
      </w:tblPr>
      <w:tblGrid>
        <w:gridCol w:w="3510"/>
        <w:gridCol w:w="1985"/>
        <w:gridCol w:w="1134"/>
        <w:gridCol w:w="2085"/>
      </w:tblGrid>
      <w:tr w:rsidR="00532EA3" w14:paraId="1CE4811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3558D17D" w14:textId="77777777" w:rsidR="00532EA3" w:rsidRDefault="009F67C0">
            <w:pPr>
              <w:jc w:val="center"/>
              <w:rPr>
                <w:rFonts w:ascii="Times New Roman" w:eastAsia="Times New Roman" w:hAnsi="Times New Roman" w:cs="Times New Roman"/>
              </w:rPr>
            </w:pPr>
            <w:r>
              <w:rPr>
                <w:rFonts w:ascii="Times New Roman" w:eastAsia="Times New Roman" w:hAnsi="Times New Roman" w:cs="Times New Roman"/>
              </w:rPr>
              <w:t xml:space="preserve">Variable </w:t>
            </w:r>
          </w:p>
        </w:tc>
        <w:tc>
          <w:tcPr>
            <w:tcW w:w="1985" w:type="dxa"/>
          </w:tcPr>
          <w:p w14:paraId="2B697D01" w14:textId="77777777" w:rsidR="00532EA3" w:rsidRDefault="009F67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Función </w:t>
            </w:r>
          </w:p>
        </w:tc>
        <w:tc>
          <w:tcPr>
            <w:tcW w:w="1134" w:type="dxa"/>
          </w:tcPr>
          <w:p w14:paraId="08ED6BFA" w14:textId="77777777" w:rsidR="00532EA3" w:rsidRDefault="009F67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Fuente </w:t>
            </w:r>
          </w:p>
        </w:tc>
        <w:tc>
          <w:tcPr>
            <w:tcW w:w="2085" w:type="dxa"/>
          </w:tcPr>
          <w:p w14:paraId="17541CC8" w14:textId="77777777" w:rsidR="00532EA3" w:rsidRDefault="009F67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Definición operativa</w:t>
            </w:r>
          </w:p>
          <w:p w14:paraId="10E0D8A9" w14:textId="77777777" w:rsidR="00532EA3" w:rsidRDefault="00532EA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532EA3" w14:paraId="409F04A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053A3ECF" w14:textId="77777777" w:rsidR="00532EA3" w:rsidRDefault="009F67C0">
            <w:pPr>
              <w:spacing w:after="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Biguanidas</w:t>
            </w:r>
            <w:proofErr w:type="spellEnd"/>
          </w:p>
        </w:tc>
        <w:tc>
          <w:tcPr>
            <w:tcW w:w="1985" w:type="dxa"/>
          </w:tcPr>
          <w:p w14:paraId="268835AF" w14:textId="77777777" w:rsidR="00532EA3"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Antecedentes, características basales y de seguimiento</w:t>
            </w:r>
          </w:p>
        </w:tc>
        <w:tc>
          <w:tcPr>
            <w:tcW w:w="1134" w:type="dxa"/>
          </w:tcPr>
          <w:p w14:paraId="5280540A" w14:textId="77777777" w:rsidR="00532EA3"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SIDIAP</w:t>
            </w:r>
          </w:p>
        </w:tc>
        <w:tc>
          <w:tcPr>
            <w:tcW w:w="2085" w:type="dxa"/>
          </w:tcPr>
          <w:p w14:paraId="2024D8D4" w14:textId="77777777" w:rsidR="00532EA3"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A10BA02</w:t>
            </w:r>
          </w:p>
        </w:tc>
      </w:tr>
      <w:tr w:rsidR="00532EA3" w14:paraId="4D02CE19" w14:textId="77777777">
        <w:tc>
          <w:tcPr>
            <w:cnfStyle w:val="001000000000" w:firstRow="0" w:lastRow="0" w:firstColumn="1" w:lastColumn="0" w:oddVBand="0" w:evenVBand="0" w:oddHBand="0" w:evenHBand="0" w:firstRowFirstColumn="0" w:firstRowLastColumn="0" w:lastRowFirstColumn="0" w:lastRowLastColumn="0"/>
            <w:tcW w:w="3510" w:type="dxa"/>
          </w:tcPr>
          <w:p w14:paraId="2F8220A8" w14:textId="77777777" w:rsidR="00532EA3" w:rsidRDefault="009F67C0">
            <w:pPr>
              <w:spacing w:after="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Glinidas</w:t>
            </w:r>
            <w:proofErr w:type="spellEnd"/>
          </w:p>
        </w:tc>
        <w:tc>
          <w:tcPr>
            <w:tcW w:w="1985" w:type="dxa"/>
          </w:tcPr>
          <w:p w14:paraId="2E2BAA65" w14:textId="77777777" w:rsidR="00532EA3"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Antecedentes, características basales y de seguimiento</w:t>
            </w:r>
          </w:p>
        </w:tc>
        <w:tc>
          <w:tcPr>
            <w:tcW w:w="1134" w:type="dxa"/>
          </w:tcPr>
          <w:p w14:paraId="5C34A49B" w14:textId="77777777" w:rsidR="00532EA3"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SIDIAP</w:t>
            </w:r>
          </w:p>
        </w:tc>
        <w:tc>
          <w:tcPr>
            <w:tcW w:w="2085" w:type="dxa"/>
          </w:tcPr>
          <w:p w14:paraId="6A9BA5D3" w14:textId="77777777" w:rsidR="00532EA3"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A10BX02</w:t>
            </w:r>
          </w:p>
          <w:p w14:paraId="70356F7C" w14:textId="77777777" w:rsidR="00532EA3"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A10BX03</w:t>
            </w:r>
          </w:p>
        </w:tc>
      </w:tr>
      <w:tr w:rsidR="00532EA3" w14:paraId="1FE56B8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7FA97E34" w14:textId="77777777" w:rsidR="00532EA3" w:rsidRDefault="009F67C0">
            <w:pPr>
              <w:spacing w:after="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Tiazolidinadionas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Glitazones</w:t>
            </w:r>
            <w:proofErr w:type="spellEnd"/>
          </w:p>
        </w:tc>
        <w:tc>
          <w:tcPr>
            <w:tcW w:w="1985" w:type="dxa"/>
          </w:tcPr>
          <w:p w14:paraId="245B8B07" w14:textId="77777777" w:rsidR="00532EA3"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Antecedentes, características basales y de seguimiento</w:t>
            </w:r>
          </w:p>
        </w:tc>
        <w:tc>
          <w:tcPr>
            <w:tcW w:w="1134" w:type="dxa"/>
          </w:tcPr>
          <w:p w14:paraId="66F14204" w14:textId="77777777" w:rsidR="00532EA3"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SIDIAP</w:t>
            </w:r>
          </w:p>
        </w:tc>
        <w:tc>
          <w:tcPr>
            <w:tcW w:w="2085" w:type="dxa"/>
          </w:tcPr>
          <w:p w14:paraId="507E6F51" w14:textId="77777777" w:rsidR="00532EA3"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A10BG01 </w:t>
            </w:r>
          </w:p>
          <w:p w14:paraId="1D81446E" w14:textId="77777777" w:rsidR="00532EA3"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A10BG02 </w:t>
            </w:r>
          </w:p>
          <w:p w14:paraId="032AE6D0" w14:textId="77777777" w:rsidR="00532EA3"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A10BG03</w:t>
            </w:r>
          </w:p>
        </w:tc>
      </w:tr>
      <w:tr w:rsidR="00532EA3" w:rsidRPr="00C74F80" w14:paraId="6170E871" w14:textId="77777777">
        <w:tc>
          <w:tcPr>
            <w:cnfStyle w:val="001000000000" w:firstRow="0" w:lastRow="0" w:firstColumn="1" w:lastColumn="0" w:oddVBand="0" w:evenVBand="0" w:oddHBand="0" w:evenHBand="0" w:firstRowFirstColumn="0" w:firstRowLastColumn="0" w:lastRowFirstColumn="0" w:lastRowLastColumn="0"/>
            <w:tcW w:w="3510" w:type="dxa"/>
          </w:tcPr>
          <w:p w14:paraId="3F5B6CE5" w14:textId="77777777"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Inhibidores de la </w:t>
            </w:r>
            <w:proofErr w:type="spellStart"/>
            <w:r>
              <w:rPr>
                <w:rFonts w:ascii="Times New Roman" w:eastAsia="Times New Roman" w:hAnsi="Times New Roman" w:cs="Times New Roman"/>
                <w:sz w:val="24"/>
                <w:szCs w:val="24"/>
              </w:rPr>
              <w:t>dipeptidil</w:t>
            </w:r>
            <w:proofErr w:type="spellEnd"/>
            <w:r>
              <w:rPr>
                <w:rFonts w:ascii="Times New Roman" w:eastAsia="Times New Roman" w:hAnsi="Times New Roman" w:cs="Times New Roman"/>
                <w:sz w:val="24"/>
                <w:szCs w:val="24"/>
              </w:rPr>
              <w:t xml:space="preserve"> peptidasa-4</w:t>
            </w:r>
          </w:p>
        </w:tc>
        <w:tc>
          <w:tcPr>
            <w:tcW w:w="1985" w:type="dxa"/>
          </w:tcPr>
          <w:p w14:paraId="316D5CEB" w14:textId="77777777" w:rsidR="00532EA3"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Antecedentes, características basales y de seguimiento</w:t>
            </w:r>
          </w:p>
        </w:tc>
        <w:tc>
          <w:tcPr>
            <w:tcW w:w="1134" w:type="dxa"/>
          </w:tcPr>
          <w:p w14:paraId="4B926109" w14:textId="77777777" w:rsidR="00532EA3"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SIDIAP</w:t>
            </w:r>
          </w:p>
        </w:tc>
        <w:tc>
          <w:tcPr>
            <w:tcW w:w="2085" w:type="dxa"/>
          </w:tcPr>
          <w:p w14:paraId="49A182EA" w14:textId="77777777" w:rsidR="00532EA3" w:rsidRPr="00757DF1"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757DF1">
              <w:rPr>
                <w:rFonts w:ascii="Times New Roman" w:eastAsia="Times New Roman" w:hAnsi="Times New Roman" w:cs="Times New Roman"/>
                <w:sz w:val="24"/>
                <w:szCs w:val="24"/>
                <w:lang w:val="en-US"/>
              </w:rPr>
              <w:t xml:space="preserve">A10BH01 </w:t>
            </w:r>
          </w:p>
          <w:p w14:paraId="54283362" w14:textId="77777777" w:rsidR="00532EA3" w:rsidRPr="00757DF1"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757DF1">
              <w:rPr>
                <w:rFonts w:ascii="Times New Roman" w:eastAsia="Times New Roman" w:hAnsi="Times New Roman" w:cs="Times New Roman"/>
                <w:sz w:val="24"/>
                <w:szCs w:val="24"/>
                <w:lang w:val="en-US"/>
              </w:rPr>
              <w:t xml:space="preserve">A10BH02 </w:t>
            </w:r>
          </w:p>
          <w:p w14:paraId="2548116B" w14:textId="77777777" w:rsidR="00532EA3" w:rsidRPr="00757DF1"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757DF1">
              <w:rPr>
                <w:rFonts w:ascii="Times New Roman" w:eastAsia="Times New Roman" w:hAnsi="Times New Roman" w:cs="Times New Roman"/>
                <w:sz w:val="24"/>
                <w:szCs w:val="24"/>
                <w:lang w:val="en-US"/>
              </w:rPr>
              <w:t xml:space="preserve">A10BH03 </w:t>
            </w:r>
          </w:p>
          <w:p w14:paraId="58D0EF0A" w14:textId="77777777" w:rsidR="00532EA3" w:rsidRPr="00757DF1"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757DF1">
              <w:rPr>
                <w:rFonts w:ascii="Times New Roman" w:eastAsia="Times New Roman" w:hAnsi="Times New Roman" w:cs="Times New Roman"/>
                <w:sz w:val="24"/>
                <w:szCs w:val="24"/>
                <w:lang w:val="en-US"/>
              </w:rPr>
              <w:t xml:space="preserve">A10BH04 </w:t>
            </w:r>
          </w:p>
          <w:p w14:paraId="626F432C" w14:textId="77777777" w:rsidR="00532EA3" w:rsidRPr="00757DF1"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757DF1">
              <w:rPr>
                <w:rFonts w:ascii="Times New Roman" w:eastAsia="Times New Roman" w:hAnsi="Times New Roman" w:cs="Times New Roman"/>
                <w:sz w:val="24"/>
                <w:szCs w:val="24"/>
                <w:lang w:val="en-US"/>
              </w:rPr>
              <w:t>A10BH05</w:t>
            </w:r>
          </w:p>
        </w:tc>
      </w:tr>
      <w:tr w:rsidR="00532EA3" w14:paraId="3115DEB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439221C0" w14:textId="77777777"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Inhibidores del </w:t>
            </w:r>
            <w:proofErr w:type="spellStart"/>
            <w:r>
              <w:rPr>
                <w:rFonts w:ascii="Times New Roman" w:eastAsia="Times New Roman" w:hAnsi="Times New Roman" w:cs="Times New Roman"/>
                <w:sz w:val="24"/>
                <w:szCs w:val="24"/>
              </w:rPr>
              <w:t>co</w:t>
            </w:r>
            <w:proofErr w:type="spellEnd"/>
            <w:r>
              <w:rPr>
                <w:rFonts w:ascii="Times New Roman" w:eastAsia="Times New Roman" w:hAnsi="Times New Roman" w:cs="Times New Roman"/>
                <w:sz w:val="24"/>
                <w:szCs w:val="24"/>
              </w:rPr>
              <w:t>-transportador sodio-glucosa tipo 2</w:t>
            </w:r>
          </w:p>
        </w:tc>
        <w:tc>
          <w:tcPr>
            <w:tcW w:w="1985" w:type="dxa"/>
          </w:tcPr>
          <w:p w14:paraId="58258F67" w14:textId="77777777" w:rsidR="00532EA3"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Antecedentes, características basales y de seguimiento</w:t>
            </w:r>
          </w:p>
        </w:tc>
        <w:tc>
          <w:tcPr>
            <w:tcW w:w="1134" w:type="dxa"/>
          </w:tcPr>
          <w:p w14:paraId="33FB354A" w14:textId="77777777" w:rsidR="00532EA3"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SIDIAP</w:t>
            </w:r>
          </w:p>
        </w:tc>
        <w:tc>
          <w:tcPr>
            <w:tcW w:w="2085" w:type="dxa"/>
          </w:tcPr>
          <w:p w14:paraId="47382DAD" w14:textId="77777777" w:rsidR="00532EA3" w:rsidRPr="00757DF1"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757DF1">
              <w:rPr>
                <w:rFonts w:ascii="Times New Roman" w:eastAsia="Times New Roman" w:hAnsi="Times New Roman" w:cs="Times New Roman"/>
                <w:sz w:val="24"/>
                <w:szCs w:val="24"/>
                <w:lang w:val="en-US"/>
              </w:rPr>
              <w:t xml:space="preserve">A10BK01 </w:t>
            </w:r>
          </w:p>
          <w:p w14:paraId="513D1EDD" w14:textId="77777777" w:rsidR="00532EA3" w:rsidRPr="00757DF1"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757DF1">
              <w:rPr>
                <w:rFonts w:ascii="Times New Roman" w:eastAsia="Times New Roman" w:hAnsi="Times New Roman" w:cs="Times New Roman"/>
                <w:sz w:val="24"/>
                <w:szCs w:val="24"/>
                <w:lang w:val="en-US"/>
              </w:rPr>
              <w:t xml:space="preserve">A10BK02 </w:t>
            </w:r>
          </w:p>
          <w:p w14:paraId="30D5D608" w14:textId="77777777" w:rsidR="00532EA3" w:rsidRPr="00757DF1"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757DF1">
              <w:rPr>
                <w:rFonts w:ascii="Times New Roman" w:eastAsia="Times New Roman" w:hAnsi="Times New Roman" w:cs="Times New Roman"/>
                <w:sz w:val="24"/>
                <w:szCs w:val="24"/>
                <w:lang w:val="en-US"/>
              </w:rPr>
              <w:t xml:space="preserve">A10BK03 </w:t>
            </w:r>
          </w:p>
          <w:p w14:paraId="1680D144" w14:textId="77777777" w:rsidR="00532EA3" w:rsidRPr="00757DF1"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757DF1">
              <w:rPr>
                <w:rFonts w:ascii="Times New Roman" w:eastAsia="Times New Roman" w:hAnsi="Times New Roman" w:cs="Times New Roman"/>
                <w:sz w:val="24"/>
                <w:szCs w:val="24"/>
                <w:lang w:val="en-US"/>
              </w:rPr>
              <w:t xml:space="preserve">A10BK04 </w:t>
            </w:r>
          </w:p>
          <w:p w14:paraId="66E8E7CE" w14:textId="77777777" w:rsidR="00532EA3" w:rsidRPr="00757DF1"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757DF1">
              <w:rPr>
                <w:rFonts w:ascii="Times New Roman" w:eastAsia="Times New Roman" w:hAnsi="Times New Roman" w:cs="Times New Roman"/>
                <w:sz w:val="24"/>
                <w:szCs w:val="24"/>
                <w:lang w:val="en-US"/>
              </w:rPr>
              <w:t xml:space="preserve">A10BX09 </w:t>
            </w:r>
          </w:p>
          <w:p w14:paraId="1011BC54" w14:textId="77777777" w:rsidR="00532EA3" w:rsidRPr="00757DF1"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757DF1">
              <w:rPr>
                <w:rFonts w:ascii="Times New Roman" w:eastAsia="Times New Roman" w:hAnsi="Times New Roman" w:cs="Times New Roman"/>
                <w:sz w:val="24"/>
                <w:szCs w:val="24"/>
                <w:lang w:val="en-US"/>
              </w:rPr>
              <w:t xml:space="preserve">A10BX11 </w:t>
            </w:r>
          </w:p>
          <w:p w14:paraId="1372AAF9" w14:textId="77777777" w:rsidR="00532EA3"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A10BX12</w:t>
            </w:r>
          </w:p>
        </w:tc>
      </w:tr>
      <w:tr w:rsidR="00532EA3" w14:paraId="6CF206D0" w14:textId="77777777" w:rsidTr="00532EA3">
        <w:trPr>
          <w:trHeight w:val="1410"/>
        </w:trPr>
        <w:tc>
          <w:tcPr>
            <w:cnfStyle w:val="001000000000" w:firstRow="0" w:lastRow="0" w:firstColumn="1" w:lastColumn="0" w:oddVBand="0" w:evenVBand="0" w:oddHBand="0" w:evenHBand="0" w:firstRowFirstColumn="0" w:firstRowLastColumn="0" w:lastRowFirstColumn="0" w:lastRowLastColumn="0"/>
            <w:tcW w:w="3510" w:type="dxa"/>
          </w:tcPr>
          <w:p w14:paraId="2F0EA8B1" w14:textId="77777777" w:rsidR="00532EA3" w:rsidRDefault="009F67C0">
            <w:pPr>
              <w:spacing w:after="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Sulfonilureas</w:t>
            </w:r>
            <w:proofErr w:type="spellEnd"/>
          </w:p>
        </w:tc>
        <w:tc>
          <w:tcPr>
            <w:tcW w:w="1985" w:type="dxa"/>
          </w:tcPr>
          <w:p w14:paraId="606A5256" w14:textId="77777777" w:rsidR="00532EA3"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Antecedentes, características basales y de seguimiento</w:t>
            </w:r>
          </w:p>
        </w:tc>
        <w:tc>
          <w:tcPr>
            <w:tcW w:w="1134" w:type="dxa"/>
          </w:tcPr>
          <w:p w14:paraId="69E58462" w14:textId="77777777" w:rsidR="00532EA3"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SIDIAP</w:t>
            </w:r>
          </w:p>
        </w:tc>
        <w:tc>
          <w:tcPr>
            <w:tcW w:w="2085" w:type="dxa"/>
          </w:tcPr>
          <w:p w14:paraId="251486F5" w14:textId="77777777" w:rsidR="00532EA3"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A10BB01</w:t>
            </w:r>
          </w:p>
          <w:p w14:paraId="1F8A394D" w14:textId="77777777" w:rsidR="00532EA3"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A10BB07</w:t>
            </w:r>
          </w:p>
          <w:p w14:paraId="14C4FFB7" w14:textId="77777777" w:rsidR="00532EA3"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A10BB09</w:t>
            </w:r>
          </w:p>
          <w:p w14:paraId="6492C08E" w14:textId="77777777" w:rsidR="00532EA3"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A10BB12</w:t>
            </w:r>
          </w:p>
        </w:tc>
      </w:tr>
      <w:tr w:rsidR="00532EA3" w14:paraId="31CCA1E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1BFC43BD" w14:textId="77777777"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Inhibidores de alfa </w:t>
            </w:r>
            <w:proofErr w:type="spellStart"/>
            <w:r>
              <w:rPr>
                <w:rFonts w:ascii="Times New Roman" w:eastAsia="Times New Roman" w:hAnsi="Times New Roman" w:cs="Times New Roman"/>
                <w:sz w:val="24"/>
                <w:szCs w:val="24"/>
              </w:rPr>
              <w:t>glucosidas</w:t>
            </w:r>
            <w:proofErr w:type="spellEnd"/>
          </w:p>
        </w:tc>
        <w:tc>
          <w:tcPr>
            <w:tcW w:w="1985" w:type="dxa"/>
          </w:tcPr>
          <w:p w14:paraId="37BF6BF9" w14:textId="77777777" w:rsidR="00532EA3"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Antecedentes, características basales y de seguimiento</w:t>
            </w:r>
          </w:p>
        </w:tc>
        <w:tc>
          <w:tcPr>
            <w:tcW w:w="1134" w:type="dxa"/>
          </w:tcPr>
          <w:p w14:paraId="459DFFC8" w14:textId="77777777" w:rsidR="00532EA3"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SIDIAP</w:t>
            </w:r>
          </w:p>
        </w:tc>
        <w:tc>
          <w:tcPr>
            <w:tcW w:w="2085" w:type="dxa"/>
          </w:tcPr>
          <w:p w14:paraId="596A6AB4" w14:textId="77777777" w:rsidR="00532EA3"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A10BF01 </w:t>
            </w:r>
          </w:p>
          <w:p w14:paraId="628C6D6E" w14:textId="77777777" w:rsidR="00532EA3"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A10BF02</w:t>
            </w:r>
          </w:p>
          <w:p w14:paraId="404F0055" w14:textId="77777777" w:rsidR="00532EA3"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A10BF03</w:t>
            </w:r>
          </w:p>
        </w:tc>
      </w:tr>
      <w:tr w:rsidR="00532EA3" w14:paraId="03078E69" w14:textId="77777777">
        <w:tc>
          <w:tcPr>
            <w:cnfStyle w:val="001000000000" w:firstRow="0" w:lastRow="0" w:firstColumn="1" w:lastColumn="0" w:oddVBand="0" w:evenVBand="0" w:oddHBand="0" w:evenHBand="0" w:firstRowFirstColumn="0" w:firstRowLastColumn="0" w:lastRowFirstColumn="0" w:lastRowLastColumn="0"/>
            <w:tcW w:w="3510" w:type="dxa"/>
          </w:tcPr>
          <w:p w14:paraId="126B2F40" w14:textId="77777777"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Combinaciones de </w:t>
            </w:r>
            <w:proofErr w:type="spellStart"/>
            <w:r>
              <w:rPr>
                <w:rFonts w:ascii="Times New Roman" w:eastAsia="Times New Roman" w:hAnsi="Times New Roman" w:cs="Times New Roman"/>
                <w:sz w:val="24"/>
                <w:szCs w:val="24"/>
              </w:rPr>
              <w:t>férmacos</w:t>
            </w:r>
            <w:proofErr w:type="spellEnd"/>
            <w:r>
              <w:rPr>
                <w:rFonts w:ascii="Times New Roman" w:eastAsia="Times New Roman" w:hAnsi="Times New Roman" w:cs="Times New Roman"/>
                <w:sz w:val="24"/>
                <w:szCs w:val="24"/>
              </w:rPr>
              <w:t xml:space="preserve"> hipoglucemiantes orales</w:t>
            </w:r>
          </w:p>
        </w:tc>
        <w:tc>
          <w:tcPr>
            <w:tcW w:w="1985" w:type="dxa"/>
          </w:tcPr>
          <w:p w14:paraId="35005D0D" w14:textId="77777777" w:rsidR="00532EA3"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Antecedentes, características basales y de seguimiento</w:t>
            </w:r>
          </w:p>
        </w:tc>
        <w:tc>
          <w:tcPr>
            <w:tcW w:w="1134" w:type="dxa"/>
          </w:tcPr>
          <w:p w14:paraId="69FE9B67" w14:textId="77777777" w:rsidR="00532EA3"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SIDIAP</w:t>
            </w:r>
          </w:p>
        </w:tc>
        <w:tc>
          <w:tcPr>
            <w:tcW w:w="2085" w:type="dxa"/>
          </w:tcPr>
          <w:p w14:paraId="679CBCE5" w14:textId="77777777" w:rsidR="00532EA3"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A10BD</w:t>
            </w:r>
          </w:p>
        </w:tc>
      </w:tr>
      <w:tr w:rsidR="00532EA3" w14:paraId="11318EA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53EF173A" w14:textId="77777777"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Péptido similar al glucagón tipo 1</w:t>
            </w:r>
          </w:p>
        </w:tc>
        <w:tc>
          <w:tcPr>
            <w:tcW w:w="1985" w:type="dxa"/>
          </w:tcPr>
          <w:p w14:paraId="165AF80C" w14:textId="77777777" w:rsidR="00532EA3"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Antecedentes, características basales y de seguimiento</w:t>
            </w:r>
          </w:p>
        </w:tc>
        <w:tc>
          <w:tcPr>
            <w:tcW w:w="1134" w:type="dxa"/>
          </w:tcPr>
          <w:p w14:paraId="3AEAA506" w14:textId="77777777" w:rsidR="00532EA3"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SIDIAP</w:t>
            </w:r>
          </w:p>
        </w:tc>
        <w:tc>
          <w:tcPr>
            <w:tcW w:w="2085" w:type="dxa"/>
          </w:tcPr>
          <w:p w14:paraId="56C9A7A7" w14:textId="77777777" w:rsidR="00532EA3"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A10BJ</w:t>
            </w:r>
          </w:p>
        </w:tc>
      </w:tr>
      <w:tr w:rsidR="00532EA3" w14:paraId="5FD08E80" w14:textId="77777777">
        <w:tc>
          <w:tcPr>
            <w:cnfStyle w:val="001000000000" w:firstRow="0" w:lastRow="0" w:firstColumn="1" w:lastColumn="0" w:oddVBand="0" w:evenVBand="0" w:oddHBand="0" w:evenHBand="0" w:firstRowFirstColumn="0" w:firstRowLastColumn="0" w:lastRowFirstColumn="0" w:lastRowLastColumn="0"/>
            <w:tcW w:w="3510" w:type="dxa"/>
          </w:tcPr>
          <w:p w14:paraId="353A8678" w14:textId="77777777"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Insulinas y </w:t>
            </w:r>
            <w:proofErr w:type="spellStart"/>
            <w:r>
              <w:rPr>
                <w:rFonts w:ascii="Times New Roman" w:eastAsia="Times New Roman" w:hAnsi="Times New Roman" w:cs="Times New Roman"/>
                <w:sz w:val="24"/>
                <w:szCs w:val="24"/>
              </w:rPr>
              <w:t>análegos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d’acción</w:t>
            </w:r>
            <w:proofErr w:type="spellEnd"/>
            <w:r>
              <w:rPr>
                <w:rFonts w:ascii="Times New Roman" w:eastAsia="Times New Roman" w:hAnsi="Times New Roman" w:cs="Times New Roman"/>
                <w:sz w:val="24"/>
                <w:szCs w:val="24"/>
              </w:rPr>
              <w:t xml:space="preserve"> prolongada por inyección</w:t>
            </w:r>
          </w:p>
        </w:tc>
        <w:tc>
          <w:tcPr>
            <w:tcW w:w="1985" w:type="dxa"/>
          </w:tcPr>
          <w:p w14:paraId="21456F5B" w14:textId="77777777" w:rsidR="00532EA3"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Antecedentes, características basales y de seguimiento</w:t>
            </w:r>
          </w:p>
        </w:tc>
        <w:tc>
          <w:tcPr>
            <w:tcW w:w="1134" w:type="dxa"/>
          </w:tcPr>
          <w:p w14:paraId="7FCDADA7" w14:textId="77777777" w:rsidR="00532EA3"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SIDIAP</w:t>
            </w:r>
          </w:p>
        </w:tc>
        <w:tc>
          <w:tcPr>
            <w:tcW w:w="2085" w:type="dxa"/>
          </w:tcPr>
          <w:p w14:paraId="108BD755" w14:textId="77777777" w:rsidR="00532EA3"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A10AE</w:t>
            </w:r>
          </w:p>
        </w:tc>
      </w:tr>
      <w:tr w:rsidR="00532EA3" w14:paraId="6B64C65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5EF7AE4C" w14:textId="77777777"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Combinaciones de insulinas y </w:t>
            </w:r>
            <w:proofErr w:type="spellStart"/>
            <w:r>
              <w:rPr>
                <w:rFonts w:ascii="Times New Roman" w:eastAsia="Times New Roman" w:hAnsi="Times New Roman" w:cs="Times New Roman"/>
                <w:sz w:val="24"/>
                <w:szCs w:val="24"/>
              </w:rPr>
              <w:t>análegos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d’acción</w:t>
            </w:r>
            <w:proofErr w:type="spellEnd"/>
            <w:r>
              <w:rPr>
                <w:rFonts w:ascii="Times New Roman" w:eastAsia="Times New Roman" w:hAnsi="Times New Roman" w:cs="Times New Roman"/>
                <w:sz w:val="24"/>
                <w:szCs w:val="24"/>
              </w:rPr>
              <w:t xml:space="preserve"> intermedia y rápida por inyección</w:t>
            </w:r>
          </w:p>
        </w:tc>
        <w:tc>
          <w:tcPr>
            <w:tcW w:w="1985" w:type="dxa"/>
          </w:tcPr>
          <w:p w14:paraId="5EE685BB" w14:textId="77777777" w:rsidR="00532EA3"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Antecedentes, características basales y de seguimiento</w:t>
            </w:r>
          </w:p>
        </w:tc>
        <w:tc>
          <w:tcPr>
            <w:tcW w:w="1134" w:type="dxa"/>
          </w:tcPr>
          <w:p w14:paraId="4CA534E5" w14:textId="77777777" w:rsidR="00532EA3"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SIDIAP</w:t>
            </w:r>
          </w:p>
        </w:tc>
        <w:tc>
          <w:tcPr>
            <w:tcW w:w="2085" w:type="dxa"/>
          </w:tcPr>
          <w:p w14:paraId="78EB067C" w14:textId="77777777" w:rsidR="00532EA3"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A10AD</w:t>
            </w:r>
          </w:p>
        </w:tc>
      </w:tr>
      <w:tr w:rsidR="00532EA3" w14:paraId="5A34BE9F" w14:textId="77777777">
        <w:tc>
          <w:tcPr>
            <w:cnfStyle w:val="001000000000" w:firstRow="0" w:lastRow="0" w:firstColumn="1" w:lastColumn="0" w:oddVBand="0" w:evenVBand="0" w:oddHBand="0" w:evenHBand="0" w:firstRowFirstColumn="0" w:firstRowLastColumn="0" w:lastRowFirstColumn="0" w:lastRowLastColumn="0"/>
            <w:tcW w:w="3510" w:type="dxa"/>
          </w:tcPr>
          <w:p w14:paraId="14191A9F" w14:textId="77777777"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Insulinas y </w:t>
            </w:r>
            <w:proofErr w:type="spellStart"/>
            <w:r>
              <w:rPr>
                <w:rFonts w:ascii="Times New Roman" w:eastAsia="Times New Roman" w:hAnsi="Times New Roman" w:cs="Times New Roman"/>
                <w:sz w:val="24"/>
                <w:szCs w:val="24"/>
              </w:rPr>
              <w:t>análegos</w:t>
            </w:r>
            <w:proofErr w:type="spellEnd"/>
            <w:r>
              <w:rPr>
                <w:rFonts w:ascii="Times New Roman" w:eastAsia="Times New Roman" w:hAnsi="Times New Roman" w:cs="Times New Roman"/>
                <w:sz w:val="24"/>
                <w:szCs w:val="24"/>
              </w:rPr>
              <w:t xml:space="preserve"> de acción rápida por inyección</w:t>
            </w:r>
          </w:p>
        </w:tc>
        <w:tc>
          <w:tcPr>
            <w:tcW w:w="1985" w:type="dxa"/>
          </w:tcPr>
          <w:p w14:paraId="221F0FB8" w14:textId="77777777" w:rsidR="00532EA3"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Antecedentes, características basales y de seguimiento</w:t>
            </w:r>
          </w:p>
        </w:tc>
        <w:tc>
          <w:tcPr>
            <w:tcW w:w="1134" w:type="dxa"/>
          </w:tcPr>
          <w:p w14:paraId="1CAAC409" w14:textId="77777777" w:rsidR="00532EA3"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SIDIAP</w:t>
            </w:r>
          </w:p>
        </w:tc>
        <w:tc>
          <w:tcPr>
            <w:tcW w:w="2085" w:type="dxa"/>
          </w:tcPr>
          <w:p w14:paraId="5E2F5DF7" w14:textId="77777777" w:rsidR="00532EA3"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A10AB</w:t>
            </w:r>
          </w:p>
        </w:tc>
      </w:tr>
      <w:tr w:rsidR="00532EA3" w14:paraId="4EC4391F" w14:textId="77777777" w:rsidTr="00532EA3">
        <w:trPr>
          <w:cnfStyle w:val="000000100000" w:firstRow="0" w:lastRow="0" w:firstColumn="0" w:lastColumn="0" w:oddVBand="0" w:evenVBand="0" w:oddHBand="1" w:evenHBand="0" w:firstRowFirstColumn="0" w:firstRowLastColumn="0" w:lastRowFirstColumn="0" w:lastRowLastColumn="0"/>
          <w:trHeight w:val="1474"/>
        </w:trPr>
        <w:tc>
          <w:tcPr>
            <w:cnfStyle w:val="001000000000" w:firstRow="0" w:lastRow="0" w:firstColumn="1" w:lastColumn="0" w:oddVBand="0" w:evenVBand="0" w:oddHBand="0" w:evenHBand="0" w:firstRowFirstColumn="0" w:firstRowLastColumn="0" w:lastRowFirstColumn="0" w:lastRowLastColumn="0"/>
            <w:tcW w:w="3510" w:type="dxa"/>
            <w:tcBorders>
              <w:bottom w:val="nil"/>
            </w:tcBorders>
          </w:tcPr>
          <w:p w14:paraId="3481B733" w14:textId="77777777" w:rsidR="00532EA3" w:rsidRDefault="009F67C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Fármacos antihipertensivos </w:t>
            </w:r>
          </w:p>
          <w:p w14:paraId="6F5DE668" w14:textId="77777777"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(autorizados)</w:t>
            </w:r>
          </w:p>
        </w:tc>
        <w:tc>
          <w:tcPr>
            <w:tcW w:w="1985" w:type="dxa"/>
            <w:tcBorders>
              <w:bottom w:val="nil"/>
            </w:tcBorders>
          </w:tcPr>
          <w:p w14:paraId="005D1D8B" w14:textId="77777777" w:rsidR="00532EA3"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Antecedentes, características basales y de seguimiento</w:t>
            </w:r>
          </w:p>
        </w:tc>
        <w:tc>
          <w:tcPr>
            <w:tcW w:w="1134" w:type="dxa"/>
            <w:tcBorders>
              <w:bottom w:val="nil"/>
            </w:tcBorders>
          </w:tcPr>
          <w:p w14:paraId="0F43176B" w14:textId="77777777" w:rsidR="00532EA3"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SIDIAP</w:t>
            </w:r>
          </w:p>
        </w:tc>
        <w:tc>
          <w:tcPr>
            <w:tcW w:w="2085" w:type="dxa"/>
            <w:tcBorders>
              <w:bottom w:val="nil"/>
            </w:tcBorders>
          </w:tcPr>
          <w:p w14:paraId="1BE62703" w14:textId="77777777" w:rsidR="00532EA3"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C02, C03, C07, </w:t>
            </w:r>
          </w:p>
          <w:p w14:paraId="67735657" w14:textId="77777777" w:rsidR="00532EA3"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C0, C09, C10BX</w:t>
            </w:r>
          </w:p>
        </w:tc>
      </w:tr>
      <w:tr w:rsidR="00532EA3" w14:paraId="5D3539FA" w14:textId="77777777" w:rsidTr="00532EA3">
        <w:tc>
          <w:tcPr>
            <w:cnfStyle w:val="001000000000" w:firstRow="0" w:lastRow="0" w:firstColumn="1" w:lastColumn="0" w:oddVBand="0" w:evenVBand="0" w:oddHBand="0" w:evenHBand="0" w:firstRowFirstColumn="0" w:firstRowLastColumn="0" w:lastRowFirstColumn="0" w:lastRowLastColumn="0"/>
            <w:tcW w:w="3510" w:type="dxa"/>
            <w:tcBorders>
              <w:top w:val="single" w:sz="8" w:space="0" w:color="4F81BD"/>
              <w:left w:val="single" w:sz="8" w:space="0" w:color="4F81BD"/>
              <w:bottom w:val="single" w:sz="8" w:space="0" w:color="4F81BD"/>
            </w:tcBorders>
          </w:tcPr>
          <w:p w14:paraId="58D03B38" w14:textId="77777777"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Fármacos </w:t>
            </w:r>
            <w:proofErr w:type="spellStart"/>
            <w:r>
              <w:rPr>
                <w:rFonts w:ascii="Times New Roman" w:eastAsia="Times New Roman" w:hAnsi="Times New Roman" w:cs="Times New Roman"/>
                <w:sz w:val="24"/>
                <w:szCs w:val="24"/>
              </w:rPr>
              <w:t>hipolipemiantes</w:t>
            </w:r>
            <w:proofErr w:type="spellEnd"/>
            <w:r>
              <w:rPr>
                <w:rFonts w:ascii="Times New Roman" w:eastAsia="Times New Roman" w:hAnsi="Times New Roman" w:cs="Times New Roman"/>
                <w:sz w:val="24"/>
                <w:szCs w:val="24"/>
              </w:rPr>
              <w:t xml:space="preserve"> (autorizados )</w:t>
            </w:r>
          </w:p>
        </w:tc>
        <w:tc>
          <w:tcPr>
            <w:tcW w:w="1985" w:type="dxa"/>
            <w:tcBorders>
              <w:top w:val="single" w:sz="8" w:space="0" w:color="4F81BD"/>
              <w:bottom w:val="single" w:sz="8" w:space="0" w:color="4F81BD"/>
            </w:tcBorders>
          </w:tcPr>
          <w:p w14:paraId="477CAED5" w14:textId="77777777" w:rsidR="00532EA3"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Antecedentes, características basales y de seguimiento</w:t>
            </w:r>
          </w:p>
        </w:tc>
        <w:tc>
          <w:tcPr>
            <w:tcW w:w="1134" w:type="dxa"/>
            <w:tcBorders>
              <w:top w:val="single" w:sz="8" w:space="0" w:color="4F81BD"/>
              <w:bottom w:val="single" w:sz="8" w:space="0" w:color="4F81BD"/>
            </w:tcBorders>
          </w:tcPr>
          <w:p w14:paraId="154BF2E7" w14:textId="77777777" w:rsidR="00532EA3"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SIDIAP</w:t>
            </w:r>
          </w:p>
        </w:tc>
        <w:tc>
          <w:tcPr>
            <w:tcW w:w="2085" w:type="dxa"/>
            <w:tcBorders>
              <w:top w:val="single" w:sz="8" w:space="0" w:color="4F81BD"/>
              <w:bottom w:val="single" w:sz="8" w:space="0" w:color="4F81BD"/>
              <w:right w:val="single" w:sz="8" w:space="0" w:color="4F81BD"/>
            </w:tcBorders>
          </w:tcPr>
          <w:p w14:paraId="1DB25360" w14:textId="77777777" w:rsidR="00532EA3"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C10</w:t>
            </w:r>
          </w:p>
        </w:tc>
      </w:tr>
      <w:tr w:rsidR="00532EA3" w14:paraId="13E8F67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5DFE1D2F" w14:textId="77777777"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Fármacos </w:t>
            </w:r>
            <w:proofErr w:type="spellStart"/>
            <w:r>
              <w:rPr>
                <w:rFonts w:ascii="Times New Roman" w:eastAsia="Times New Roman" w:hAnsi="Times New Roman" w:cs="Times New Roman"/>
                <w:sz w:val="24"/>
                <w:szCs w:val="24"/>
              </w:rPr>
              <w:t>antiagregantes</w:t>
            </w:r>
            <w:proofErr w:type="spellEnd"/>
            <w:r>
              <w:rPr>
                <w:rFonts w:ascii="Times New Roman" w:eastAsia="Times New Roman" w:hAnsi="Times New Roman" w:cs="Times New Roman"/>
                <w:sz w:val="24"/>
                <w:szCs w:val="24"/>
              </w:rPr>
              <w:t xml:space="preserve">  (autorizados)</w:t>
            </w:r>
          </w:p>
        </w:tc>
        <w:tc>
          <w:tcPr>
            <w:tcW w:w="1985" w:type="dxa"/>
          </w:tcPr>
          <w:p w14:paraId="78B28D74" w14:textId="77777777" w:rsidR="00532EA3"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Antecedentes, características basales y de seguimiento</w:t>
            </w:r>
          </w:p>
        </w:tc>
        <w:tc>
          <w:tcPr>
            <w:tcW w:w="1134" w:type="dxa"/>
          </w:tcPr>
          <w:p w14:paraId="74E9A53B" w14:textId="77777777" w:rsidR="00532EA3"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SIDIAP</w:t>
            </w:r>
          </w:p>
        </w:tc>
        <w:tc>
          <w:tcPr>
            <w:tcW w:w="2085" w:type="dxa"/>
          </w:tcPr>
          <w:p w14:paraId="4274BFA5" w14:textId="77777777" w:rsidR="00532EA3"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B01AC</w:t>
            </w:r>
          </w:p>
        </w:tc>
      </w:tr>
      <w:tr w:rsidR="00532EA3" w14:paraId="440E5058" w14:textId="77777777" w:rsidTr="00532EA3">
        <w:tc>
          <w:tcPr>
            <w:cnfStyle w:val="001000000000" w:firstRow="0" w:lastRow="0" w:firstColumn="1" w:lastColumn="0" w:oddVBand="0" w:evenVBand="0" w:oddHBand="0" w:evenHBand="0" w:firstRowFirstColumn="0" w:firstRowLastColumn="0" w:lastRowFirstColumn="0" w:lastRowLastColumn="0"/>
            <w:tcW w:w="8714" w:type="dxa"/>
            <w:gridSpan w:val="4"/>
            <w:tcBorders>
              <w:top w:val="single" w:sz="8" w:space="0" w:color="4F81BD"/>
              <w:left w:val="single" w:sz="8" w:space="0" w:color="4F81BD"/>
              <w:bottom w:val="single" w:sz="8" w:space="0" w:color="4F81BD"/>
              <w:right w:val="single" w:sz="8" w:space="0" w:color="4F81BD"/>
            </w:tcBorders>
          </w:tcPr>
          <w:p w14:paraId="6B44A8D8" w14:textId="77777777"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Fármacos que pueden ser causa de hiperglucemia</w:t>
            </w:r>
          </w:p>
        </w:tc>
      </w:tr>
      <w:tr w:rsidR="00532EA3" w14:paraId="594B9C2F" w14:textId="77777777" w:rsidTr="00532EA3">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3510" w:type="dxa"/>
            <w:tcBorders>
              <w:top w:val="single" w:sz="4" w:space="0" w:color="000000"/>
              <w:bottom w:val="single" w:sz="4" w:space="0" w:color="000000"/>
            </w:tcBorders>
          </w:tcPr>
          <w:p w14:paraId="742D0CC4" w14:textId="77777777" w:rsidR="00532EA3" w:rsidRDefault="009F67C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AINE, analgésicos </w:t>
            </w:r>
            <w:proofErr w:type="spellStart"/>
            <w:r>
              <w:rPr>
                <w:rFonts w:ascii="Times New Roman" w:eastAsia="Times New Roman" w:hAnsi="Times New Roman" w:cs="Times New Roman"/>
                <w:sz w:val="24"/>
                <w:szCs w:val="24"/>
              </w:rPr>
              <w:t>opiáceoss</w:t>
            </w:r>
            <w:proofErr w:type="spellEnd"/>
            <w:r>
              <w:rPr>
                <w:rFonts w:ascii="Times New Roman" w:eastAsia="Times New Roman" w:hAnsi="Times New Roman" w:cs="Times New Roman"/>
                <w:sz w:val="24"/>
                <w:szCs w:val="24"/>
              </w:rPr>
              <w:t xml:space="preserve"> y corticoides</w:t>
            </w:r>
          </w:p>
          <w:p w14:paraId="7F4FC25F" w14:textId="77777777" w:rsidR="00532EA3" w:rsidRDefault="009F67C0">
            <w:pPr>
              <w:rPr>
                <w:rFonts w:ascii="Times New Roman" w:eastAsia="Times New Roman" w:hAnsi="Times New Roman" w:cs="Times New Roman"/>
                <w:sz w:val="24"/>
                <w:szCs w:val="24"/>
              </w:rPr>
            </w:pPr>
            <w:r>
              <w:rPr>
                <w:rFonts w:ascii="Times New Roman" w:eastAsia="Times New Roman" w:hAnsi="Times New Roman" w:cs="Times New Roman"/>
                <w:sz w:val="18"/>
                <w:szCs w:val="18"/>
              </w:rPr>
              <w:t>(</w:t>
            </w:r>
            <w:proofErr w:type="spellStart"/>
            <w:r>
              <w:rPr>
                <w:rFonts w:ascii="Times New Roman" w:eastAsia="Times New Roman" w:hAnsi="Times New Roman" w:cs="Times New Roman"/>
                <w:sz w:val="18"/>
                <w:szCs w:val="18"/>
              </w:rPr>
              <w:t>febuxostato</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raloxifeno</w:t>
            </w:r>
            <w:proofErr w:type="spellEnd"/>
            <w:r>
              <w:rPr>
                <w:rFonts w:ascii="Times New Roman" w:eastAsia="Times New Roman" w:hAnsi="Times New Roman" w:cs="Times New Roman"/>
                <w:sz w:val="18"/>
                <w:szCs w:val="18"/>
              </w:rPr>
              <w:t xml:space="preserve">, glucosamina, </w:t>
            </w:r>
            <w:r>
              <w:rPr>
                <w:rFonts w:ascii="Times New Roman" w:eastAsia="Times New Roman" w:hAnsi="Times New Roman" w:cs="Times New Roman"/>
                <w:sz w:val="18"/>
                <w:szCs w:val="18"/>
              </w:rPr>
              <w:lastRenderedPageBreak/>
              <w:t>calcitonina)</w:t>
            </w:r>
          </w:p>
          <w:p w14:paraId="31E0AA6D" w14:textId="77777777" w:rsidR="00532EA3" w:rsidRDefault="00532EA3">
            <w:pPr>
              <w:spacing w:after="60"/>
              <w:rPr>
                <w:rFonts w:ascii="Times New Roman" w:eastAsia="Times New Roman" w:hAnsi="Times New Roman" w:cs="Times New Roman"/>
                <w:sz w:val="24"/>
                <w:szCs w:val="24"/>
              </w:rPr>
            </w:pPr>
          </w:p>
        </w:tc>
        <w:tc>
          <w:tcPr>
            <w:tcW w:w="1985" w:type="dxa"/>
          </w:tcPr>
          <w:p w14:paraId="12F6F171" w14:textId="77777777" w:rsidR="00532EA3"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Antecedentes, características basales y de </w:t>
            </w:r>
            <w:r>
              <w:rPr>
                <w:rFonts w:ascii="Times New Roman" w:eastAsia="Times New Roman" w:hAnsi="Times New Roman" w:cs="Times New Roman"/>
                <w:sz w:val="24"/>
                <w:szCs w:val="24"/>
              </w:rPr>
              <w:lastRenderedPageBreak/>
              <w:t>seguimiento</w:t>
            </w:r>
          </w:p>
        </w:tc>
        <w:tc>
          <w:tcPr>
            <w:tcW w:w="1134" w:type="dxa"/>
          </w:tcPr>
          <w:p w14:paraId="2699275C" w14:textId="77777777" w:rsidR="00532EA3"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lastRenderedPageBreak/>
              <w:t>SIDIAP</w:t>
            </w:r>
          </w:p>
        </w:tc>
        <w:tc>
          <w:tcPr>
            <w:tcW w:w="2085" w:type="dxa"/>
          </w:tcPr>
          <w:p w14:paraId="5C87CDCF" w14:textId="77777777" w:rsidR="00532EA3" w:rsidRDefault="009F67C0">
            <w:pPr>
              <w:spacing w:before="40" w:after="4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G03XC01</w:t>
            </w:r>
          </w:p>
          <w:p w14:paraId="60EF72C9" w14:textId="77777777" w:rsidR="00532EA3" w:rsidRDefault="009F67C0">
            <w:pPr>
              <w:spacing w:before="40" w:after="4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H05BA01</w:t>
            </w:r>
          </w:p>
          <w:p w14:paraId="5D137B22" w14:textId="77777777" w:rsidR="00532EA3"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M01AX05</w:t>
            </w:r>
          </w:p>
          <w:p w14:paraId="4F67B9B1" w14:textId="77777777" w:rsidR="00532EA3"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lastRenderedPageBreak/>
              <w:t>M04AA03</w:t>
            </w:r>
            <w:r>
              <w:rPr>
                <w:rFonts w:ascii="Times New Roman" w:eastAsia="Times New Roman" w:hAnsi="Times New Roman" w:cs="Times New Roman"/>
              </w:rPr>
              <w:tab/>
            </w:r>
          </w:p>
        </w:tc>
      </w:tr>
      <w:tr w:rsidR="00532EA3" w14:paraId="24C1C384" w14:textId="77777777" w:rsidTr="00532EA3">
        <w:trPr>
          <w:trHeight w:val="1191"/>
        </w:trPr>
        <w:tc>
          <w:tcPr>
            <w:cnfStyle w:val="001000000000" w:firstRow="0" w:lastRow="0" w:firstColumn="1" w:lastColumn="0" w:oddVBand="0" w:evenVBand="0" w:oddHBand="0" w:evenHBand="0" w:firstRowFirstColumn="0" w:firstRowLastColumn="0" w:lastRowFirstColumn="0" w:lastRowLastColumn="0"/>
            <w:tcW w:w="3510" w:type="dxa"/>
            <w:tcBorders>
              <w:top w:val="single" w:sz="4" w:space="0" w:color="000000"/>
            </w:tcBorders>
          </w:tcPr>
          <w:p w14:paraId="44B38B98" w14:textId="77777777" w:rsidR="00532EA3" w:rsidRDefault="009F67C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Antipsicóticos y otros psicofármacos</w:t>
            </w:r>
          </w:p>
          <w:p w14:paraId="36FF1BDD" w14:textId="77777777"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18"/>
                <w:szCs w:val="18"/>
              </w:rPr>
              <w:t>(antipsicóticos atípicos, antiepilépticos *</w:t>
            </w:r>
            <w:proofErr w:type="spellStart"/>
            <w:r>
              <w:rPr>
                <w:rFonts w:ascii="Times New Roman" w:eastAsia="Times New Roman" w:hAnsi="Times New Roman" w:cs="Times New Roman"/>
                <w:sz w:val="18"/>
                <w:szCs w:val="18"/>
              </w:rPr>
              <w:t>fenitoína</w:t>
            </w:r>
            <w:proofErr w:type="spellEnd"/>
            <w:r>
              <w:rPr>
                <w:rFonts w:ascii="Times New Roman" w:eastAsia="Times New Roman" w:hAnsi="Times New Roman" w:cs="Times New Roman"/>
                <w:sz w:val="18"/>
                <w:szCs w:val="18"/>
              </w:rPr>
              <w:t xml:space="preserve"> a dosis altas, </w:t>
            </w:r>
            <w:proofErr w:type="spellStart"/>
            <w:r>
              <w:rPr>
                <w:rFonts w:ascii="Times New Roman" w:eastAsia="Times New Roman" w:hAnsi="Times New Roman" w:cs="Times New Roman"/>
                <w:sz w:val="18"/>
                <w:szCs w:val="18"/>
              </w:rPr>
              <w:t>gabapentina</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duloxetina</w:t>
            </w:r>
            <w:proofErr w:type="spellEnd"/>
            <w:r>
              <w:rPr>
                <w:rFonts w:ascii="Times New Roman" w:eastAsia="Times New Roman" w:hAnsi="Times New Roman" w:cs="Times New Roman"/>
                <w:sz w:val="18"/>
                <w:szCs w:val="18"/>
              </w:rPr>
              <w:t>)</w:t>
            </w:r>
          </w:p>
        </w:tc>
        <w:tc>
          <w:tcPr>
            <w:tcW w:w="1985" w:type="dxa"/>
          </w:tcPr>
          <w:p w14:paraId="73DCB85C" w14:textId="77777777" w:rsidR="00532EA3"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Antecedentes, características basales y de seguimiento</w:t>
            </w:r>
          </w:p>
        </w:tc>
        <w:tc>
          <w:tcPr>
            <w:tcW w:w="1134" w:type="dxa"/>
          </w:tcPr>
          <w:p w14:paraId="7599A1C5" w14:textId="77777777" w:rsidR="00532EA3"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SIDIAP</w:t>
            </w:r>
          </w:p>
        </w:tc>
        <w:tc>
          <w:tcPr>
            <w:tcW w:w="2085" w:type="dxa"/>
          </w:tcPr>
          <w:p w14:paraId="21E0089E" w14:textId="77777777" w:rsidR="00532EA3" w:rsidRDefault="009F67C0">
            <w:pPr>
              <w:spacing w:before="40" w:after="4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N03AB02</w:t>
            </w:r>
          </w:p>
          <w:p w14:paraId="2AB7473A" w14:textId="77777777" w:rsidR="00532EA3" w:rsidRDefault="009F67C0">
            <w:pPr>
              <w:spacing w:before="40" w:after="4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N03AB52</w:t>
            </w:r>
          </w:p>
          <w:p w14:paraId="54344DE4" w14:textId="77777777" w:rsidR="00532EA3" w:rsidRDefault="009F67C0">
            <w:pPr>
              <w:spacing w:before="40" w:after="4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N03AX12</w:t>
            </w:r>
          </w:p>
          <w:p w14:paraId="759D0B27" w14:textId="77777777" w:rsidR="00532EA3" w:rsidRDefault="009F67C0">
            <w:pPr>
              <w:spacing w:before="40" w:after="4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N06AX21</w:t>
            </w:r>
          </w:p>
        </w:tc>
      </w:tr>
      <w:tr w:rsidR="00532EA3" w14:paraId="1A8F527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38766B9B" w14:textId="77777777" w:rsidR="00532EA3" w:rsidRDefault="009F67C0">
            <w:pPr>
              <w:rPr>
                <w:rFonts w:ascii="Times New Roman" w:eastAsia="Times New Roman" w:hAnsi="Times New Roman" w:cs="Times New Roman"/>
              </w:rPr>
            </w:pPr>
            <w:proofErr w:type="spellStart"/>
            <w:r>
              <w:rPr>
                <w:rFonts w:ascii="Times New Roman" w:eastAsia="Times New Roman" w:hAnsi="Times New Roman" w:cs="Times New Roman"/>
                <w:sz w:val="24"/>
                <w:szCs w:val="24"/>
              </w:rPr>
              <w:t>Antiinfecciosos</w:t>
            </w:r>
            <w:proofErr w:type="spellEnd"/>
            <w:r>
              <w:rPr>
                <w:rFonts w:ascii="Times New Roman" w:eastAsia="Times New Roman" w:hAnsi="Times New Roman" w:cs="Times New Roman"/>
              </w:rPr>
              <w:t xml:space="preserve"> </w:t>
            </w:r>
          </w:p>
          <w:p w14:paraId="320AEC2E" w14:textId="77777777"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18"/>
                <w:szCs w:val="18"/>
              </w:rPr>
              <w:t>(</w:t>
            </w:r>
            <w:proofErr w:type="spellStart"/>
            <w:r>
              <w:rPr>
                <w:rFonts w:ascii="Times New Roman" w:eastAsia="Times New Roman" w:hAnsi="Times New Roman" w:cs="Times New Roman"/>
                <w:sz w:val="18"/>
                <w:szCs w:val="18"/>
              </w:rPr>
              <w:t>antiretrovirals</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fluoroquinolonas</w:t>
            </w:r>
            <w:proofErr w:type="spellEnd"/>
            <w:r>
              <w:rPr>
                <w:rFonts w:ascii="Times New Roman" w:eastAsia="Times New Roman" w:hAnsi="Times New Roman" w:cs="Times New Roman"/>
                <w:sz w:val="18"/>
                <w:szCs w:val="18"/>
              </w:rPr>
              <w:t xml:space="preserve">, interferón a, </w:t>
            </w:r>
            <w:proofErr w:type="spellStart"/>
            <w:r>
              <w:rPr>
                <w:rFonts w:ascii="Times New Roman" w:eastAsia="Times New Roman" w:hAnsi="Times New Roman" w:cs="Times New Roman"/>
                <w:sz w:val="18"/>
                <w:szCs w:val="18"/>
              </w:rPr>
              <w:t>boceprevir</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ribavirina</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tiabendazol</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pirazinamida</w:t>
            </w:r>
            <w:proofErr w:type="spellEnd"/>
            <w:r>
              <w:rPr>
                <w:rFonts w:ascii="Times New Roman" w:eastAsia="Times New Roman" w:hAnsi="Times New Roman" w:cs="Times New Roman"/>
                <w:sz w:val="18"/>
                <w:szCs w:val="18"/>
              </w:rPr>
              <w:t>)</w:t>
            </w:r>
          </w:p>
        </w:tc>
        <w:tc>
          <w:tcPr>
            <w:tcW w:w="1985" w:type="dxa"/>
          </w:tcPr>
          <w:p w14:paraId="68137680" w14:textId="77777777" w:rsidR="00532EA3"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Antecedentes, características basales y de seguimiento</w:t>
            </w:r>
          </w:p>
        </w:tc>
        <w:tc>
          <w:tcPr>
            <w:tcW w:w="1134" w:type="dxa"/>
          </w:tcPr>
          <w:p w14:paraId="4DB60BE1" w14:textId="77777777" w:rsidR="00532EA3"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SIDIAP</w:t>
            </w:r>
          </w:p>
        </w:tc>
        <w:tc>
          <w:tcPr>
            <w:tcW w:w="2085" w:type="dxa"/>
          </w:tcPr>
          <w:p w14:paraId="5BF2887C" w14:textId="77777777" w:rsidR="00532EA3" w:rsidRDefault="009F67C0">
            <w:pPr>
              <w:spacing w:before="40" w:after="4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J01MA</w:t>
            </w:r>
          </w:p>
          <w:p w14:paraId="026ADD69" w14:textId="77777777" w:rsidR="00532EA3" w:rsidRDefault="009F67C0">
            <w:pPr>
              <w:spacing w:before="40" w:after="4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J01MB</w:t>
            </w:r>
          </w:p>
          <w:p w14:paraId="58BCA8E2" w14:textId="77777777" w:rsidR="00532EA3" w:rsidRDefault="009F67C0">
            <w:pPr>
              <w:spacing w:before="40" w:after="4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J05</w:t>
            </w:r>
          </w:p>
          <w:p w14:paraId="58A7D898" w14:textId="77777777" w:rsidR="00532EA3" w:rsidRDefault="009F67C0">
            <w:pPr>
              <w:spacing w:before="40" w:after="4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L03AB</w:t>
            </w:r>
          </w:p>
          <w:p w14:paraId="3A2D1EAE" w14:textId="77777777" w:rsidR="00532EA3" w:rsidRDefault="009F67C0">
            <w:pPr>
              <w:spacing w:before="40" w:after="4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D01AC06</w:t>
            </w:r>
          </w:p>
          <w:p w14:paraId="6FFEBC6B" w14:textId="77777777" w:rsidR="00532EA3" w:rsidRDefault="009F67C0">
            <w:pPr>
              <w:spacing w:before="40" w:after="4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J04AK01</w:t>
            </w:r>
          </w:p>
        </w:tc>
      </w:tr>
      <w:tr w:rsidR="00532EA3" w14:paraId="3BFA81B2" w14:textId="77777777" w:rsidTr="00532EA3">
        <w:tc>
          <w:tcPr>
            <w:cnfStyle w:val="001000000000" w:firstRow="0" w:lastRow="0" w:firstColumn="1" w:lastColumn="0" w:oddVBand="0" w:evenVBand="0" w:oddHBand="0" w:evenHBand="0" w:firstRowFirstColumn="0" w:firstRowLastColumn="0" w:lastRowFirstColumn="0" w:lastRowLastColumn="0"/>
            <w:tcW w:w="3510" w:type="dxa"/>
            <w:tcBorders>
              <w:top w:val="single" w:sz="8" w:space="0" w:color="4F81BD"/>
              <w:left w:val="single" w:sz="8" w:space="0" w:color="4F81BD"/>
              <w:bottom w:val="single" w:sz="8" w:space="0" w:color="4F81BD"/>
            </w:tcBorders>
          </w:tcPr>
          <w:p w14:paraId="075AF01B" w14:textId="77777777" w:rsidR="00532EA3" w:rsidRDefault="009F67C0">
            <w:pPr>
              <w:rPr>
                <w:rFonts w:ascii="Times New Roman" w:eastAsia="Times New Roman" w:hAnsi="Times New Roman" w:cs="Times New Roman"/>
                <w:sz w:val="24"/>
                <w:szCs w:val="24"/>
              </w:rPr>
            </w:pPr>
            <w:r>
              <w:rPr>
                <w:rFonts w:ascii="Times New Roman" w:eastAsia="Times New Roman" w:hAnsi="Times New Roman" w:cs="Times New Roman"/>
                <w:sz w:val="24"/>
                <w:szCs w:val="24"/>
              </w:rPr>
              <w:t>Antineoplásicos</w:t>
            </w:r>
          </w:p>
          <w:p w14:paraId="46B9E59E" w14:textId="77777777"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18"/>
                <w:szCs w:val="18"/>
              </w:rPr>
              <w:t>(</w:t>
            </w:r>
            <w:proofErr w:type="spellStart"/>
            <w:r>
              <w:rPr>
                <w:rFonts w:ascii="Times New Roman" w:eastAsia="Times New Roman" w:hAnsi="Times New Roman" w:cs="Times New Roman"/>
                <w:sz w:val="18"/>
                <w:szCs w:val="18"/>
              </w:rPr>
              <w:t>asparaginasa</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bortezomib</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bevacizumab</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cabazitaxel</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catumaxomab</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decitabina</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eribulina</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paclitaxel</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temsirolimus</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temozolomida</w:t>
            </w:r>
            <w:proofErr w:type="spellEnd"/>
            <w:r>
              <w:rPr>
                <w:rFonts w:ascii="Times New Roman" w:eastAsia="Times New Roman" w:hAnsi="Times New Roman" w:cs="Times New Roman"/>
                <w:sz w:val="18"/>
                <w:szCs w:val="18"/>
              </w:rPr>
              <w:t xml:space="preserve">, trióxido de </w:t>
            </w:r>
            <w:proofErr w:type="spellStart"/>
            <w:r>
              <w:rPr>
                <w:rFonts w:ascii="Times New Roman" w:eastAsia="Times New Roman" w:hAnsi="Times New Roman" w:cs="Times New Roman"/>
                <w:sz w:val="18"/>
                <w:szCs w:val="18"/>
              </w:rPr>
              <w:t>arsenio</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vorinostat</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ciproterona</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antiandrógeno</w:t>
            </w:r>
            <w:proofErr w:type="spellEnd"/>
            <w:r>
              <w:rPr>
                <w:rFonts w:ascii="Times New Roman" w:eastAsia="Times New Roman" w:hAnsi="Times New Roman" w:cs="Times New Roman"/>
                <w:sz w:val="18"/>
                <w:szCs w:val="18"/>
              </w:rPr>
              <w:t xml:space="preserve">), agonistas o antagonistas de la </w:t>
            </w:r>
            <w:proofErr w:type="spellStart"/>
            <w:r>
              <w:rPr>
                <w:rFonts w:ascii="Times New Roman" w:eastAsia="Times New Roman" w:hAnsi="Times New Roman" w:cs="Times New Roman"/>
                <w:sz w:val="18"/>
                <w:szCs w:val="18"/>
              </w:rPr>
              <w:t>gona-dorelina</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estramustina</w:t>
            </w:r>
            <w:proofErr w:type="spellEnd"/>
            <w:r>
              <w:rPr>
                <w:rFonts w:ascii="Times New Roman" w:eastAsia="Times New Roman" w:hAnsi="Times New Roman" w:cs="Times New Roman"/>
                <w:sz w:val="18"/>
                <w:szCs w:val="18"/>
              </w:rPr>
              <w:t>)</w:t>
            </w:r>
          </w:p>
        </w:tc>
        <w:tc>
          <w:tcPr>
            <w:tcW w:w="1985" w:type="dxa"/>
            <w:tcBorders>
              <w:top w:val="single" w:sz="8" w:space="0" w:color="4F81BD"/>
              <w:bottom w:val="single" w:sz="8" w:space="0" w:color="4F81BD"/>
            </w:tcBorders>
          </w:tcPr>
          <w:p w14:paraId="64AAC5DF" w14:textId="77777777" w:rsidR="00532EA3"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Antecedentes, características basales y de seguimiento</w:t>
            </w:r>
          </w:p>
        </w:tc>
        <w:tc>
          <w:tcPr>
            <w:tcW w:w="1134" w:type="dxa"/>
            <w:tcBorders>
              <w:top w:val="single" w:sz="8" w:space="0" w:color="4F81BD"/>
              <w:bottom w:val="single" w:sz="8" w:space="0" w:color="4F81BD"/>
            </w:tcBorders>
          </w:tcPr>
          <w:p w14:paraId="0675F64C" w14:textId="77777777" w:rsidR="00532EA3"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SIDIAP</w:t>
            </w:r>
          </w:p>
        </w:tc>
        <w:tc>
          <w:tcPr>
            <w:tcW w:w="2085" w:type="dxa"/>
            <w:tcBorders>
              <w:top w:val="single" w:sz="8" w:space="0" w:color="4F81BD"/>
              <w:bottom w:val="single" w:sz="8" w:space="0" w:color="4F81BD"/>
              <w:right w:val="single" w:sz="8" w:space="0" w:color="4F81BD"/>
            </w:tcBorders>
          </w:tcPr>
          <w:p w14:paraId="767685DE" w14:textId="77777777" w:rsidR="00532EA3" w:rsidRDefault="009F67C0">
            <w:pPr>
              <w:spacing w:before="40" w:after="4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L01</w:t>
            </w:r>
          </w:p>
        </w:tc>
      </w:tr>
      <w:tr w:rsidR="00532EA3" w14:paraId="6F4D66C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144E60CF" w14:textId="77777777" w:rsidR="00532EA3" w:rsidRDefault="009F67C0">
            <w:pPr>
              <w:rPr>
                <w:rFonts w:ascii="Times New Roman" w:eastAsia="Times New Roman" w:hAnsi="Times New Roman" w:cs="Times New Roman"/>
              </w:rPr>
            </w:pPr>
            <w:proofErr w:type="spellStart"/>
            <w:r>
              <w:rPr>
                <w:rFonts w:ascii="Times New Roman" w:eastAsia="Times New Roman" w:hAnsi="Times New Roman" w:cs="Times New Roman"/>
                <w:sz w:val="24"/>
                <w:szCs w:val="24"/>
              </w:rPr>
              <w:t>Immunosupressores</w:t>
            </w:r>
            <w:proofErr w:type="spellEnd"/>
            <w:r>
              <w:rPr>
                <w:rFonts w:ascii="Times New Roman" w:eastAsia="Times New Roman" w:hAnsi="Times New Roman" w:cs="Times New Roman"/>
              </w:rPr>
              <w:t xml:space="preserve"> </w:t>
            </w:r>
          </w:p>
          <w:p w14:paraId="1DE4A231" w14:textId="77777777" w:rsidR="00532EA3" w:rsidRDefault="009F67C0">
            <w:pPr>
              <w:spacing w:after="60"/>
              <w:rPr>
                <w:rFonts w:ascii="Times New Roman" w:eastAsia="Times New Roman" w:hAnsi="Times New Roman" w:cs="Times New Roman"/>
              </w:rPr>
            </w:pPr>
            <w:r>
              <w:rPr>
                <w:rFonts w:ascii="Times New Roman" w:eastAsia="Times New Roman" w:hAnsi="Times New Roman" w:cs="Times New Roman"/>
                <w:sz w:val="18"/>
                <w:szCs w:val="18"/>
              </w:rPr>
              <w:t>(</w:t>
            </w:r>
            <w:proofErr w:type="spellStart"/>
            <w:r>
              <w:rPr>
                <w:rFonts w:ascii="Times New Roman" w:eastAsia="Times New Roman" w:hAnsi="Times New Roman" w:cs="Times New Roman"/>
                <w:sz w:val="18"/>
                <w:szCs w:val="18"/>
              </w:rPr>
              <w:t>acrolimus</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everolimus</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sirolimus</w:t>
            </w:r>
            <w:proofErr w:type="spellEnd"/>
            <w:r>
              <w:rPr>
                <w:rFonts w:ascii="Times New Roman" w:eastAsia="Times New Roman" w:hAnsi="Times New Roman" w:cs="Times New Roman"/>
                <w:sz w:val="18"/>
                <w:szCs w:val="18"/>
              </w:rPr>
              <w:t xml:space="preserve">, ácido </w:t>
            </w:r>
            <w:proofErr w:type="spellStart"/>
            <w:r>
              <w:rPr>
                <w:rFonts w:ascii="Times New Roman" w:eastAsia="Times New Roman" w:hAnsi="Times New Roman" w:cs="Times New Roman"/>
                <w:sz w:val="18"/>
                <w:szCs w:val="18"/>
              </w:rPr>
              <w:t>micofenólico</w:t>
            </w:r>
            <w:proofErr w:type="spellEnd"/>
            <w:r>
              <w:rPr>
                <w:rFonts w:ascii="Times New Roman" w:eastAsia="Times New Roman" w:hAnsi="Times New Roman" w:cs="Times New Roman"/>
                <w:sz w:val="18"/>
                <w:szCs w:val="18"/>
              </w:rPr>
              <w:t>, ciclosporina)</w:t>
            </w:r>
          </w:p>
        </w:tc>
        <w:tc>
          <w:tcPr>
            <w:tcW w:w="1985" w:type="dxa"/>
          </w:tcPr>
          <w:p w14:paraId="672F0618" w14:textId="77777777" w:rsidR="00532EA3"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Antecedentes, características basales y de seguimiento</w:t>
            </w:r>
          </w:p>
        </w:tc>
        <w:tc>
          <w:tcPr>
            <w:tcW w:w="1134" w:type="dxa"/>
          </w:tcPr>
          <w:p w14:paraId="1209ADD3" w14:textId="77777777" w:rsidR="00532EA3"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SIDIAP</w:t>
            </w:r>
          </w:p>
        </w:tc>
        <w:tc>
          <w:tcPr>
            <w:tcW w:w="2085" w:type="dxa"/>
          </w:tcPr>
          <w:p w14:paraId="185E28BC" w14:textId="77777777" w:rsidR="00532EA3" w:rsidRDefault="009F67C0">
            <w:pPr>
              <w:spacing w:before="40" w:after="4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L04</w:t>
            </w:r>
          </w:p>
        </w:tc>
      </w:tr>
      <w:tr w:rsidR="00532EA3" w14:paraId="67241FF1" w14:textId="77777777" w:rsidTr="00532EA3">
        <w:trPr>
          <w:trHeight w:val="350"/>
        </w:trPr>
        <w:tc>
          <w:tcPr>
            <w:cnfStyle w:val="001000000000" w:firstRow="0" w:lastRow="0" w:firstColumn="1" w:lastColumn="0" w:oddVBand="0" w:evenVBand="0" w:oddHBand="0" w:evenHBand="0" w:firstRowFirstColumn="0" w:firstRowLastColumn="0" w:lastRowFirstColumn="0" w:lastRowLastColumn="0"/>
            <w:tcW w:w="3510" w:type="dxa"/>
            <w:tcBorders>
              <w:top w:val="single" w:sz="8" w:space="0" w:color="4F81BD"/>
              <w:left w:val="single" w:sz="8" w:space="0" w:color="4F81BD"/>
            </w:tcBorders>
          </w:tcPr>
          <w:p w14:paraId="076D8A49" w14:textId="77777777" w:rsidR="00532EA3" w:rsidRDefault="009F67C0">
            <w:pPr>
              <w:rPr>
                <w:rFonts w:ascii="Times New Roman" w:eastAsia="Times New Roman" w:hAnsi="Times New Roman" w:cs="Times New Roman"/>
                <w:sz w:val="24"/>
                <w:szCs w:val="24"/>
              </w:rPr>
            </w:pPr>
            <w:r>
              <w:rPr>
                <w:rFonts w:ascii="Times New Roman" w:eastAsia="Times New Roman" w:hAnsi="Times New Roman" w:cs="Times New Roman"/>
                <w:sz w:val="24"/>
                <w:szCs w:val="24"/>
              </w:rPr>
              <w:t>Fármacos para enfermedades cardiovasculares</w:t>
            </w:r>
          </w:p>
          <w:p w14:paraId="105ED4D6" w14:textId="77777777"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18"/>
                <w:szCs w:val="18"/>
              </w:rPr>
              <w:t xml:space="preserve">(diuréticos </w:t>
            </w:r>
            <w:proofErr w:type="spellStart"/>
            <w:r>
              <w:rPr>
                <w:rFonts w:ascii="Times New Roman" w:eastAsia="Times New Roman" w:hAnsi="Times New Roman" w:cs="Times New Roman"/>
                <w:sz w:val="18"/>
                <w:szCs w:val="18"/>
              </w:rPr>
              <w:t>tiacídicos</w:t>
            </w:r>
            <w:proofErr w:type="spellEnd"/>
            <w:r>
              <w:rPr>
                <w:rFonts w:ascii="Times New Roman" w:eastAsia="Times New Roman" w:hAnsi="Times New Roman" w:cs="Times New Roman"/>
                <w:sz w:val="18"/>
                <w:szCs w:val="18"/>
              </w:rPr>
              <w:t xml:space="preserve">, bloqueadoresβ-adrenérgicos, furosemida a dosis altas y otros diuréticos de asa, </w:t>
            </w:r>
            <w:proofErr w:type="spellStart"/>
            <w:r>
              <w:rPr>
                <w:rFonts w:ascii="Times New Roman" w:eastAsia="Times New Roman" w:hAnsi="Times New Roman" w:cs="Times New Roman"/>
                <w:sz w:val="18"/>
                <w:szCs w:val="18"/>
              </w:rPr>
              <w:t>clonidina</w:t>
            </w:r>
            <w:proofErr w:type="spellEnd"/>
            <w:r>
              <w:rPr>
                <w:rFonts w:ascii="Times New Roman" w:eastAsia="Times New Roman" w:hAnsi="Times New Roman" w:cs="Times New Roman"/>
                <w:sz w:val="18"/>
                <w:szCs w:val="18"/>
              </w:rPr>
              <w:t>, bloqueadores de los canales de calcio (</w:t>
            </w:r>
            <w:proofErr w:type="spellStart"/>
            <w:r>
              <w:rPr>
                <w:rFonts w:ascii="Times New Roman" w:eastAsia="Times New Roman" w:hAnsi="Times New Roman" w:cs="Times New Roman"/>
                <w:sz w:val="18"/>
                <w:szCs w:val="18"/>
              </w:rPr>
              <w:t>nifedipina</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estatinas</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tolvaptán</w:t>
            </w:r>
            <w:proofErr w:type="spellEnd"/>
            <w:r>
              <w:rPr>
                <w:rFonts w:ascii="Times New Roman" w:eastAsia="Times New Roman" w:hAnsi="Times New Roman" w:cs="Times New Roman"/>
                <w:sz w:val="18"/>
                <w:szCs w:val="18"/>
              </w:rPr>
              <w:t xml:space="preserve"> (en SIADH), </w:t>
            </w:r>
            <w:proofErr w:type="spellStart"/>
            <w:r>
              <w:rPr>
                <w:rFonts w:ascii="Times New Roman" w:eastAsia="Times New Roman" w:hAnsi="Times New Roman" w:cs="Times New Roman"/>
                <w:sz w:val="18"/>
                <w:szCs w:val="18"/>
              </w:rPr>
              <w:t>epo-prostenol</w:t>
            </w:r>
            <w:proofErr w:type="spellEnd"/>
            <w:r>
              <w:rPr>
                <w:rFonts w:ascii="Times New Roman" w:eastAsia="Times New Roman" w:hAnsi="Times New Roman" w:cs="Times New Roman"/>
                <w:sz w:val="18"/>
                <w:szCs w:val="18"/>
              </w:rPr>
              <w:t xml:space="preserve"> (en hipertensión pulmonar), simpaticomiméticos (adrenalina))</w:t>
            </w:r>
          </w:p>
        </w:tc>
        <w:tc>
          <w:tcPr>
            <w:tcW w:w="1985" w:type="dxa"/>
            <w:tcBorders>
              <w:top w:val="single" w:sz="8" w:space="0" w:color="4F81BD"/>
            </w:tcBorders>
          </w:tcPr>
          <w:p w14:paraId="2117BFB4" w14:textId="77777777" w:rsidR="00532EA3"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Antecedentes, características basales y de seguimiento</w:t>
            </w:r>
          </w:p>
        </w:tc>
        <w:tc>
          <w:tcPr>
            <w:tcW w:w="1134" w:type="dxa"/>
            <w:tcBorders>
              <w:top w:val="single" w:sz="8" w:space="0" w:color="4F81BD"/>
            </w:tcBorders>
          </w:tcPr>
          <w:p w14:paraId="27222B71" w14:textId="77777777" w:rsidR="00532EA3"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SIDIAP</w:t>
            </w:r>
          </w:p>
        </w:tc>
        <w:tc>
          <w:tcPr>
            <w:tcW w:w="2085" w:type="dxa"/>
            <w:tcBorders>
              <w:top w:val="single" w:sz="8" w:space="0" w:color="4F81BD"/>
              <w:right w:val="single" w:sz="8" w:space="0" w:color="4F81BD"/>
            </w:tcBorders>
          </w:tcPr>
          <w:p w14:paraId="64E959BA" w14:textId="77777777" w:rsidR="00532EA3" w:rsidRDefault="009F67C0">
            <w:pPr>
              <w:spacing w:before="40" w:after="4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C08</w:t>
            </w:r>
          </w:p>
        </w:tc>
      </w:tr>
      <w:tr w:rsidR="00532EA3" w14:paraId="36DEB4D9" w14:textId="77777777" w:rsidTr="00532EA3">
        <w:trPr>
          <w:cnfStyle w:val="000000100000" w:firstRow="0" w:lastRow="0" w:firstColumn="0" w:lastColumn="0" w:oddVBand="0" w:evenVBand="0" w:oddHBand="1" w:evenHBand="0" w:firstRowFirstColumn="0" w:firstRowLastColumn="0" w:lastRowFirstColumn="0" w:lastRowLastColumn="0"/>
          <w:trHeight w:val="1194"/>
        </w:trPr>
        <w:tc>
          <w:tcPr>
            <w:cnfStyle w:val="001000000000" w:firstRow="0" w:lastRow="0" w:firstColumn="1" w:lastColumn="0" w:oddVBand="0" w:evenVBand="0" w:oddHBand="0" w:evenHBand="0" w:firstRowFirstColumn="0" w:firstRowLastColumn="0" w:lastRowFirstColumn="0" w:lastRowLastColumn="0"/>
            <w:tcW w:w="3510" w:type="dxa"/>
          </w:tcPr>
          <w:p w14:paraId="6FEA458D" w14:textId="77777777" w:rsidR="00532EA3" w:rsidRDefault="009F67C0">
            <w:pPr>
              <w:rPr>
                <w:rFonts w:ascii="Times New Roman" w:eastAsia="Times New Roman" w:hAnsi="Times New Roman" w:cs="Times New Roman"/>
                <w:sz w:val="24"/>
                <w:szCs w:val="24"/>
              </w:rPr>
            </w:pPr>
            <w:r>
              <w:rPr>
                <w:rFonts w:ascii="Times New Roman" w:eastAsia="Times New Roman" w:hAnsi="Times New Roman" w:cs="Times New Roman"/>
                <w:sz w:val="24"/>
                <w:szCs w:val="24"/>
              </w:rPr>
              <w:t>Broncodilatadores</w:t>
            </w:r>
            <w:r>
              <w:rPr>
                <w:rFonts w:ascii="Times New Roman" w:eastAsia="Times New Roman" w:hAnsi="Times New Roman" w:cs="Times New Roman"/>
              </w:rPr>
              <w:t xml:space="preserve"> </w:t>
            </w:r>
          </w:p>
          <w:p w14:paraId="097B2CBC" w14:textId="77777777"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18"/>
                <w:szCs w:val="18"/>
              </w:rPr>
              <w:t xml:space="preserve">(Estimulantes β-adrenérgicos de corta duración (salbutamol, </w:t>
            </w:r>
            <w:proofErr w:type="spellStart"/>
            <w:r>
              <w:rPr>
                <w:rFonts w:ascii="Times New Roman" w:eastAsia="Times New Roman" w:hAnsi="Times New Roman" w:cs="Times New Roman"/>
                <w:sz w:val="18"/>
                <w:szCs w:val="18"/>
              </w:rPr>
              <w:t>terbutalina</w:t>
            </w:r>
            <w:proofErr w:type="spellEnd"/>
            <w:r>
              <w:rPr>
                <w:rFonts w:ascii="Times New Roman" w:eastAsia="Times New Roman" w:hAnsi="Times New Roman" w:cs="Times New Roman"/>
                <w:sz w:val="18"/>
                <w:szCs w:val="18"/>
              </w:rPr>
              <w:t>) y de larga duración (</w:t>
            </w:r>
            <w:proofErr w:type="spellStart"/>
            <w:r>
              <w:rPr>
                <w:rFonts w:ascii="Times New Roman" w:eastAsia="Times New Roman" w:hAnsi="Times New Roman" w:cs="Times New Roman"/>
                <w:sz w:val="18"/>
                <w:szCs w:val="18"/>
              </w:rPr>
              <w:t>salmeterol</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formoterol</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indacaterol</w:t>
            </w:r>
            <w:proofErr w:type="spellEnd"/>
            <w:r>
              <w:rPr>
                <w:rFonts w:ascii="Times New Roman" w:eastAsia="Times New Roman" w:hAnsi="Times New Roman" w:cs="Times New Roman"/>
                <w:sz w:val="18"/>
                <w:szCs w:val="18"/>
              </w:rPr>
              <w:t>), teofilina)</w:t>
            </w:r>
          </w:p>
        </w:tc>
        <w:tc>
          <w:tcPr>
            <w:tcW w:w="1985" w:type="dxa"/>
          </w:tcPr>
          <w:p w14:paraId="556FDB2C" w14:textId="77777777" w:rsidR="00532EA3"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Antecedentes, características basales y de seguimiento</w:t>
            </w:r>
          </w:p>
        </w:tc>
        <w:tc>
          <w:tcPr>
            <w:tcW w:w="1134" w:type="dxa"/>
          </w:tcPr>
          <w:p w14:paraId="3F380DA3" w14:textId="77777777" w:rsidR="00532EA3"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SIDIAP</w:t>
            </w:r>
          </w:p>
        </w:tc>
        <w:tc>
          <w:tcPr>
            <w:tcW w:w="2085" w:type="dxa"/>
          </w:tcPr>
          <w:p w14:paraId="646FFA35" w14:textId="77777777" w:rsidR="00532EA3" w:rsidRDefault="009F67C0">
            <w:pPr>
              <w:spacing w:before="40" w:after="4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R03A</w:t>
            </w:r>
          </w:p>
        </w:tc>
      </w:tr>
      <w:tr w:rsidR="00532EA3" w14:paraId="7BA43A71" w14:textId="77777777" w:rsidTr="00532EA3">
        <w:tc>
          <w:tcPr>
            <w:cnfStyle w:val="001000000000" w:firstRow="0" w:lastRow="0" w:firstColumn="1" w:lastColumn="0" w:oddVBand="0" w:evenVBand="0" w:oddHBand="0" w:evenHBand="0" w:firstRowFirstColumn="0" w:firstRowLastColumn="0" w:lastRowFirstColumn="0" w:lastRowLastColumn="0"/>
            <w:tcW w:w="3510" w:type="dxa"/>
            <w:tcBorders>
              <w:bottom w:val="single" w:sz="4" w:space="0" w:color="000000"/>
            </w:tcBorders>
          </w:tcPr>
          <w:p w14:paraId="18CCAA66" w14:textId="77777777" w:rsidR="00532EA3" w:rsidRDefault="009F67C0">
            <w:pPr>
              <w:rPr>
                <w:rFonts w:ascii="Times New Roman" w:eastAsia="Times New Roman" w:hAnsi="Times New Roman" w:cs="Times New Roman"/>
              </w:rPr>
            </w:pPr>
            <w:r>
              <w:rPr>
                <w:rFonts w:ascii="Times New Roman" w:eastAsia="Times New Roman" w:hAnsi="Times New Roman" w:cs="Times New Roman"/>
                <w:sz w:val="24"/>
                <w:szCs w:val="24"/>
              </w:rPr>
              <w:t>Hormonas</w:t>
            </w:r>
            <w:r>
              <w:rPr>
                <w:rFonts w:ascii="Times New Roman" w:eastAsia="Times New Roman" w:hAnsi="Times New Roman" w:cs="Times New Roman"/>
              </w:rPr>
              <w:t xml:space="preserve"> </w:t>
            </w:r>
          </w:p>
          <w:p w14:paraId="7EB1BC0E" w14:textId="77777777"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18"/>
                <w:szCs w:val="18"/>
              </w:rPr>
              <w:t xml:space="preserve">(Contraceptivas orales (estrógenos a dosis altas, algunos progestágenos, como </w:t>
            </w:r>
            <w:proofErr w:type="spellStart"/>
            <w:r>
              <w:rPr>
                <w:rFonts w:ascii="Times New Roman" w:eastAsia="Times New Roman" w:hAnsi="Times New Roman" w:cs="Times New Roman"/>
                <w:sz w:val="18"/>
                <w:szCs w:val="18"/>
              </w:rPr>
              <w:t>megestrol</w:t>
            </w:r>
            <w:proofErr w:type="spellEnd"/>
            <w:r>
              <w:rPr>
                <w:rFonts w:ascii="Times New Roman" w:eastAsia="Times New Roman" w:hAnsi="Times New Roman" w:cs="Times New Roman"/>
                <w:sz w:val="18"/>
                <w:szCs w:val="18"/>
              </w:rPr>
              <w:t xml:space="preserve"> o </w:t>
            </w:r>
            <w:proofErr w:type="spellStart"/>
            <w:r>
              <w:rPr>
                <w:rFonts w:ascii="Times New Roman" w:eastAsia="Times New Roman" w:hAnsi="Times New Roman" w:cs="Times New Roman"/>
                <w:sz w:val="18"/>
                <w:szCs w:val="18"/>
              </w:rPr>
              <w:t>norgestrel</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danazol</w:t>
            </w:r>
            <w:proofErr w:type="spellEnd"/>
            <w:r>
              <w:rPr>
                <w:rFonts w:ascii="Times New Roman" w:eastAsia="Times New Roman" w:hAnsi="Times New Roman" w:cs="Times New Roman"/>
                <w:sz w:val="18"/>
                <w:szCs w:val="18"/>
              </w:rPr>
              <w:t xml:space="preserve"> (agonista </w:t>
            </w:r>
            <w:proofErr w:type="spellStart"/>
            <w:r>
              <w:rPr>
                <w:rFonts w:ascii="Times New Roman" w:eastAsia="Times New Roman" w:hAnsi="Times New Roman" w:cs="Times New Roman"/>
                <w:sz w:val="18"/>
                <w:szCs w:val="18"/>
              </w:rPr>
              <w:t>androgènica</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levotiroxina</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octreotida</w:t>
            </w:r>
            <w:proofErr w:type="spellEnd"/>
            <w:r>
              <w:rPr>
                <w:rFonts w:ascii="Times New Roman" w:eastAsia="Times New Roman" w:hAnsi="Times New Roman" w:cs="Times New Roman"/>
                <w:sz w:val="18"/>
                <w:szCs w:val="18"/>
              </w:rPr>
              <w:t>)</w:t>
            </w:r>
          </w:p>
        </w:tc>
        <w:tc>
          <w:tcPr>
            <w:tcW w:w="1985" w:type="dxa"/>
          </w:tcPr>
          <w:p w14:paraId="03885D5A" w14:textId="77777777" w:rsidR="00532EA3" w:rsidRDefault="009F67C0">
            <w:pPr>
              <w:spacing w:after="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Antecedentes, características basales y de seguimiento</w:t>
            </w:r>
          </w:p>
        </w:tc>
        <w:tc>
          <w:tcPr>
            <w:tcW w:w="1134" w:type="dxa"/>
          </w:tcPr>
          <w:p w14:paraId="2171E757" w14:textId="77777777" w:rsidR="00532EA3" w:rsidRDefault="009F67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SIDIAP</w:t>
            </w:r>
          </w:p>
        </w:tc>
        <w:tc>
          <w:tcPr>
            <w:tcW w:w="2085" w:type="dxa"/>
          </w:tcPr>
          <w:p w14:paraId="29C4BD70" w14:textId="77777777" w:rsidR="00532EA3" w:rsidRDefault="009F67C0">
            <w:pPr>
              <w:spacing w:before="40" w:after="4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G03A</w:t>
            </w:r>
          </w:p>
        </w:tc>
      </w:tr>
      <w:tr w:rsidR="00532EA3" w14:paraId="4AFEC144" w14:textId="77777777" w:rsidTr="00532E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Borders>
              <w:top w:val="single" w:sz="4" w:space="0" w:color="000000"/>
            </w:tcBorders>
          </w:tcPr>
          <w:p w14:paraId="6662E933" w14:textId="77777777" w:rsidR="00532EA3" w:rsidRDefault="009F67C0">
            <w:pPr>
              <w:spacing w:before="40" w:after="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Otros</w:t>
            </w:r>
          </w:p>
          <w:p w14:paraId="7B9935F2" w14:textId="77777777" w:rsidR="00532EA3" w:rsidRDefault="009F67C0">
            <w:pPr>
              <w:spacing w:before="40" w:after="4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(inhibidores de la </w:t>
            </w:r>
            <w:proofErr w:type="spellStart"/>
            <w:r>
              <w:rPr>
                <w:rFonts w:ascii="Times New Roman" w:eastAsia="Times New Roman" w:hAnsi="Times New Roman" w:cs="Times New Roman"/>
                <w:sz w:val="18"/>
                <w:szCs w:val="18"/>
              </w:rPr>
              <w:t>anhidrasa</w:t>
            </w:r>
            <w:proofErr w:type="spellEnd"/>
            <w:r>
              <w:rPr>
                <w:rFonts w:ascii="Times New Roman" w:eastAsia="Times New Roman" w:hAnsi="Times New Roman" w:cs="Times New Roman"/>
                <w:sz w:val="18"/>
                <w:szCs w:val="18"/>
              </w:rPr>
              <w:t xml:space="preserve"> carbónica (</w:t>
            </w:r>
            <w:proofErr w:type="spellStart"/>
            <w:r>
              <w:rPr>
                <w:rFonts w:ascii="Times New Roman" w:eastAsia="Times New Roman" w:hAnsi="Times New Roman" w:cs="Times New Roman"/>
                <w:sz w:val="18"/>
                <w:szCs w:val="18"/>
              </w:rPr>
              <w:t>acetazolamida</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dorzolamida</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brinzolamida</w:t>
            </w:r>
            <w:proofErr w:type="spellEnd"/>
            <w:r>
              <w:rPr>
                <w:rFonts w:ascii="Times New Roman" w:eastAsia="Times New Roman" w:hAnsi="Times New Roman" w:cs="Times New Roman"/>
                <w:sz w:val="18"/>
                <w:szCs w:val="18"/>
              </w:rPr>
              <w:t>),</w:t>
            </w:r>
          </w:p>
          <w:p w14:paraId="3FB77EBF" w14:textId="77777777"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18"/>
                <w:szCs w:val="18"/>
              </w:rPr>
              <w:t xml:space="preserve">antihistamínicos derivados de las </w:t>
            </w:r>
            <w:proofErr w:type="spellStart"/>
            <w:r>
              <w:rPr>
                <w:rFonts w:ascii="Times New Roman" w:eastAsia="Times New Roman" w:hAnsi="Times New Roman" w:cs="Times New Roman"/>
                <w:sz w:val="18"/>
                <w:szCs w:val="18"/>
              </w:rPr>
              <w:t>fenotiazinas</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acepromazina</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aceprometazina</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alimemazina</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mequitazina</w:t>
            </w:r>
            <w:proofErr w:type="spellEnd"/>
            <w:r>
              <w:rPr>
                <w:rFonts w:ascii="Times New Roman" w:eastAsia="Times New Roman" w:hAnsi="Times New Roman" w:cs="Times New Roman"/>
                <w:sz w:val="18"/>
                <w:szCs w:val="18"/>
              </w:rPr>
              <w:t xml:space="preserve"> y pro-</w:t>
            </w:r>
            <w:proofErr w:type="spellStart"/>
            <w:r>
              <w:rPr>
                <w:rFonts w:ascii="Times New Roman" w:eastAsia="Times New Roman" w:hAnsi="Times New Roman" w:cs="Times New Roman"/>
                <w:sz w:val="18"/>
                <w:szCs w:val="18"/>
              </w:rPr>
              <w:t>metazina</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aprepitant</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antiemètic</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atosibán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tocolítico</w:t>
            </w:r>
            <w:proofErr w:type="spellEnd"/>
            <w:r>
              <w:rPr>
                <w:rFonts w:ascii="Times New Roman" w:eastAsia="Times New Roman" w:hAnsi="Times New Roman" w:cs="Times New Roman"/>
                <w:sz w:val="18"/>
                <w:szCs w:val="18"/>
              </w:rPr>
              <w:t xml:space="preserve">), estimulantes β-adrenérgicos por vía oral o </w:t>
            </w:r>
            <w:r>
              <w:rPr>
                <w:rFonts w:ascii="Times New Roman" w:eastAsia="Times New Roman" w:hAnsi="Times New Roman" w:cs="Times New Roman"/>
                <w:sz w:val="18"/>
                <w:szCs w:val="18"/>
              </w:rPr>
              <w:lastRenderedPageBreak/>
              <w:t xml:space="preserve">parenteral en </w:t>
            </w:r>
            <w:proofErr w:type="spellStart"/>
            <w:r>
              <w:rPr>
                <w:rFonts w:ascii="Times New Roman" w:eastAsia="Times New Roman" w:hAnsi="Times New Roman" w:cs="Times New Roman"/>
                <w:sz w:val="18"/>
                <w:szCs w:val="18"/>
              </w:rPr>
              <w:t>obstetrícia</w:t>
            </w:r>
            <w:proofErr w:type="spellEnd"/>
            <w:r>
              <w:rPr>
                <w:rFonts w:ascii="Times New Roman" w:eastAsia="Times New Roman" w:hAnsi="Times New Roman" w:cs="Times New Roman"/>
                <w:sz w:val="18"/>
                <w:szCs w:val="18"/>
              </w:rPr>
              <w:t>)</w:t>
            </w:r>
          </w:p>
        </w:tc>
        <w:tc>
          <w:tcPr>
            <w:tcW w:w="1985" w:type="dxa"/>
          </w:tcPr>
          <w:p w14:paraId="7D864CB6" w14:textId="77777777" w:rsidR="00532EA3" w:rsidRDefault="009F67C0">
            <w:pPr>
              <w:spacing w:after="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Antecedentes, características basales y de seguimiento</w:t>
            </w:r>
          </w:p>
        </w:tc>
        <w:tc>
          <w:tcPr>
            <w:tcW w:w="1134" w:type="dxa"/>
          </w:tcPr>
          <w:p w14:paraId="2439CE77" w14:textId="77777777" w:rsidR="00532EA3" w:rsidRDefault="009F67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SIDIAP</w:t>
            </w:r>
          </w:p>
        </w:tc>
        <w:tc>
          <w:tcPr>
            <w:tcW w:w="2085" w:type="dxa"/>
          </w:tcPr>
          <w:p w14:paraId="58B277E2" w14:textId="77777777" w:rsidR="00532EA3" w:rsidRDefault="009F67C0">
            <w:pPr>
              <w:spacing w:before="40" w:after="4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S01E</w:t>
            </w:r>
          </w:p>
          <w:p w14:paraId="51ADEBF9" w14:textId="77777777" w:rsidR="00532EA3" w:rsidRDefault="009F67C0">
            <w:pPr>
              <w:spacing w:before="40" w:after="4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R06A</w:t>
            </w:r>
          </w:p>
          <w:p w14:paraId="18428541" w14:textId="77777777" w:rsidR="00532EA3" w:rsidRDefault="009F67C0">
            <w:pPr>
              <w:spacing w:before="40" w:after="4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A04A</w:t>
            </w:r>
          </w:p>
        </w:tc>
      </w:tr>
    </w:tbl>
    <w:p w14:paraId="2A491F74" w14:textId="77777777" w:rsidR="00532EA3" w:rsidRDefault="00532EA3">
      <w:pPr>
        <w:jc w:val="both"/>
        <w:rPr>
          <w:rFonts w:ascii="Times New Roman" w:eastAsia="Times New Roman" w:hAnsi="Times New Roman" w:cs="Times New Roman"/>
          <w:b/>
          <w:sz w:val="24"/>
          <w:szCs w:val="24"/>
        </w:rPr>
      </w:pPr>
    </w:p>
    <w:p w14:paraId="52485F22" w14:textId="77777777" w:rsidR="00532EA3" w:rsidRDefault="00532EA3">
      <w:pPr>
        <w:jc w:val="both"/>
        <w:rPr>
          <w:rFonts w:ascii="Times New Roman" w:eastAsia="Times New Roman" w:hAnsi="Times New Roman" w:cs="Times New Roman"/>
          <w:b/>
          <w:sz w:val="24"/>
          <w:szCs w:val="24"/>
        </w:rPr>
      </w:pPr>
    </w:p>
    <w:p w14:paraId="3D768BD2" w14:textId="77777777" w:rsidR="00532EA3" w:rsidRDefault="009F67C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4.15. Fuente de datos</w:t>
      </w:r>
    </w:p>
    <w:p w14:paraId="07DEC36C" w14:textId="77777777" w:rsidR="00532EA3" w:rsidRDefault="00532EA3">
      <w:pPr>
        <w:jc w:val="both"/>
        <w:rPr>
          <w:rFonts w:ascii="Times New Roman" w:eastAsia="Times New Roman" w:hAnsi="Times New Roman" w:cs="Times New Roman"/>
          <w:b/>
          <w:sz w:val="24"/>
          <w:szCs w:val="24"/>
        </w:rPr>
      </w:pPr>
    </w:p>
    <w:p w14:paraId="07FBA855" w14:textId="77777777" w:rsidR="00532EA3" w:rsidRDefault="009F67C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utilizará la base de datos de estudio:</w:t>
      </w:r>
      <w:r>
        <w:t xml:space="preserve"> </w:t>
      </w:r>
      <w:r>
        <w:rPr>
          <w:rFonts w:ascii="Times New Roman" w:eastAsia="Times New Roman" w:hAnsi="Times New Roman" w:cs="Times New Roman"/>
          <w:sz w:val="24"/>
          <w:szCs w:val="24"/>
        </w:rPr>
        <w:t xml:space="preserve">4R20/023 Epidemiologia de </w:t>
      </w:r>
      <w:proofErr w:type="spellStart"/>
      <w:r>
        <w:rPr>
          <w:rFonts w:ascii="Times New Roman" w:eastAsia="Times New Roman" w:hAnsi="Times New Roman" w:cs="Times New Roman"/>
          <w:sz w:val="24"/>
          <w:szCs w:val="24"/>
        </w:rPr>
        <w:t>diabetis</w:t>
      </w:r>
      <w:proofErr w:type="spellEnd"/>
      <w:r>
        <w:rPr>
          <w:rFonts w:ascii="Times New Roman" w:eastAsia="Times New Roman" w:hAnsi="Times New Roman" w:cs="Times New Roman"/>
          <w:sz w:val="24"/>
          <w:szCs w:val="24"/>
        </w:rPr>
        <w:t xml:space="preserve"> gestacional i </w:t>
      </w:r>
      <w:proofErr w:type="spellStart"/>
      <w:r>
        <w:rPr>
          <w:rFonts w:ascii="Times New Roman" w:eastAsia="Times New Roman" w:hAnsi="Times New Roman" w:cs="Times New Roman"/>
          <w:sz w:val="24"/>
          <w:szCs w:val="24"/>
        </w:rPr>
        <w:t>d'alteracions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glucèmiques</w:t>
      </w:r>
      <w:proofErr w:type="spellEnd"/>
      <w:r>
        <w:rPr>
          <w:rFonts w:ascii="Times New Roman" w:eastAsia="Times New Roman" w:hAnsi="Times New Roman" w:cs="Times New Roman"/>
          <w:sz w:val="24"/>
          <w:szCs w:val="24"/>
        </w:rPr>
        <w:t xml:space="preserve"> en el </w:t>
      </w:r>
      <w:proofErr w:type="spellStart"/>
      <w:r>
        <w:rPr>
          <w:rFonts w:ascii="Times New Roman" w:eastAsia="Times New Roman" w:hAnsi="Times New Roman" w:cs="Times New Roman"/>
          <w:sz w:val="24"/>
          <w:szCs w:val="24"/>
        </w:rPr>
        <w:t>postpart</w:t>
      </w:r>
      <w:proofErr w:type="spellEnd"/>
      <w:r>
        <w:rPr>
          <w:rFonts w:ascii="Times New Roman" w:eastAsia="Times New Roman" w:hAnsi="Times New Roman" w:cs="Times New Roman"/>
          <w:sz w:val="24"/>
          <w:szCs w:val="24"/>
        </w:rPr>
        <w:t xml:space="preserve"> a Catalunya. </w:t>
      </w:r>
      <w:proofErr w:type="spellStart"/>
      <w:r>
        <w:rPr>
          <w:rFonts w:ascii="Times New Roman" w:eastAsia="Times New Roman" w:hAnsi="Times New Roman" w:cs="Times New Roman"/>
          <w:sz w:val="24"/>
          <w:szCs w:val="24"/>
        </w:rPr>
        <w:t>Estudi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epiDMGCAT</w:t>
      </w:r>
      <w:proofErr w:type="spellEnd"/>
      <w:r>
        <w:rPr>
          <w:rFonts w:ascii="Times New Roman" w:eastAsia="Times New Roman" w:hAnsi="Times New Roman" w:cs="Times New Roman"/>
          <w:sz w:val="24"/>
          <w:szCs w:val="24"/>
        </w:rPr>
        <w:t xml:space="preserve">, código: </w:t>
      </w:r>
      <w:proofErr w:type="spellStart"/>
      <w:r>
        <w:rPr>
          <w:rFonts w:ascii="Times New Roman" w:eastAsia="Times New Roman" w:hAnsi="Times New Roman" w:cs="Times New Roman"/>
          <w:sz w:val="24"/>
          <w:szCs w:val="24"/>
        </w:rPr>
        <w:t>Estudi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epiDMGCAT</w:t>
      </w:r>
      <w:proofErr w:type="spellEnd"/>
      <w:r>
        <w:rPr>
          <w:rFonts w:ascii="Times New Roman" w:eastAsia="Times New Roman" w:hAnsi="Times New Roman" w:cs="Times New Roman"/>
          <w:sz w:val="24"/>
          <w:szCs w:val="24"/>
        </w:rPr>
        <w:tab/>
        <w:t xml:space="preserve">--Investigador/a Principal: </w:t>
      </w:r>
      <w:proofErr w:type="spellStart"/>
      <w:r>
        <w:rPr>
          <w:rFonts w:ascii="Times New Roman" w:eastAsia="Times New Roman" w:hAnsi="Times New Roman" w:cs="Times New Roman"/>
          <w:sz w:val="24"/>
          <w:szCs w:val="24"/>
        </w:rPr>
        <w:t>Soldevila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Madorell</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Berta .</w:t>
      </w:r>
      <w:proofErr w:type="gramEnd"/>
    </w:p>
    <w:p w14:paraId="5C756ACB" w14:textId="77777777" w:rsidR="00532EA3" w:rsidRDefault="00532EA3">
      <w:pPr>
        <w:jc w:val="both"/>
        <w:rPr>
          <w:rFonts w:ascii="Times New Roman" w:eastAsia="Times New Roman" w:hAnsi="Times New Roman" w:cs="Times New Roman"/>
          <w:sz w:val="24"/>
          <w:szCs w:val="24"/>
        </w:rPr>
      </w:pPr>
    </w:p>
    <w:p w14:paraId="1F8EC424" w14:textId="77777777" w:rsidR="00532EA3" w:rsidRDefault="00532EA3">
      <w:pPr>
        <w:jc w:val="both"/>
        <w:rPr>
          <w:rFonts w:ascii="Times New Roman" w:eastAsia="Times New Roman" w:hAnsi="Times New Roman" w:cs="Times New Roman"/>
          <w:b/>
          <w:sz w:val="24"/>
          <w:szCs w:val="24"/>
        </w:rPr>
      </w:pPr>
    </w:p>
    <w:p w14:paraId="43075D1D" w14:textId="77777777" w:rsidR="00532EA3" w:rsidRDefault="009F67C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4.16. Muestra de estudio</w:t>
      </w:r>
    </w:p>
    <w:p w14:paraId="0C8BF8AE" w14:textId="77777777" w:rsidR="00532EA3" w:rsidRDefault="00532EA3">
      <w:pPr>
        <w:jc w:val="both"/>
        <w:rPr>
          <w:rFonts w:ascii="Times New Roman" w:eastAsia="Times New Roman" w:hAnsi="Times New Roman" w:cs="Times New Roman"/>
          <w:sz w:val="24"/>
          <w:szCs w:val="24"/>
        </w:rPr>
      </w:pPr>
    </w:p>
    <w:p w14:paraId="70CFE833" w14:textId="77777777" w:rsidR="00532EA3" w:rsidRDefault="009F67C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es aplicable, ya que se trabaja con toda la población. Se dispone de los datos de todas las determinaciones de laboratorio del cribado gestacional, que se hace de manera universal a todas las embarazadas, por lo que no es necesario hacer un cálculo de la muestra.</w:t>
      </w:r>
    </w:p>
    <w:p w14:paraId="730BE72F" w14:textId="77777777" w:rsidR="00532EA3" w:rsidRDefault="00532EA3">
      <w:pPr>
        <w:jc w:val="both"/>
        <w:rPr>
          <w:rFonts w:ascii="Times New Roman" w:eastAsia="Times New Roman" w:hAnsi="Times New Roman" w:cs="Times New Roman"/>
          <w:sz w:val="24"/>
          <w:szCs w:val="24"/>
        </w:rPr>
      </w:pPr>
    </w:p>
    <w:p w14:paraId="2AB0DD41" w14:textId="77777777" w:rsidR="00532EA3" w:rsidRDefault="00532EA3">
      <w:pPr>
        <w:jc w:val="both"/>
        <w:rPr>
          <w:rFonts w:ascii="Times New Roman" w:eastAsia="Times New Roman" w:hAnsi="Times New Roman" w:cs="Times New Roman"/>
          <w:b/>
          <w:sz w:val="24"/>
          <w:szCs w:val="24"/>
        </w:rPr>
      </w:pPr>
    </w:p>
    <w:p w14:paraId="5E24BEBC" w14:textId="77777777" w:rsidR="00532EA3" w:rsidRDefault="009F67C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4.17. Manejo de los datos</w:t>
      </w:r>
    </w:p>
    <w:p w14:paraId="42B60E02" w14:textId="77777777" w:rsidR="00532EA3" w:rsidRDefault="00532EA3">
      <w:pPr>
        <w:jc w:val="both"/>
        <w:rPr>
          <w:rFonts w:ascii="Times New Roman" w:eastAsia="Times New Roman" w:hAnsi="Times New Roman" w:cs="Times New Roman"/>
          <w:b/>
          <w:sz w:val="24"/>
          <w:szCs w:val="24"/>
        </w:rPr>
      </w:pPr>
    </w:p>
    <w:p w14:paraId="5D444927" w14:textId="77777777" w:rsidR="00532EA3" w:rsidRDefault="009F67C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procedimientos de rutina incluirán la verificación de archivos electrónicos, el mantenimiento de la seguridad y la confidencialidad de los datos, el seguimiento de los planes de análisis y la realización de controles de calidad de todos los programas. La base de datos SIDIAP mantendrá toda la información de identificación del paciente de forma segura en el lugar de acuerdo con los procedimientos operativos estándar internos.</w:t>
      </w:r>
    </w:p>
    <w:p w14:paraId="1FB742A0" w14:textId="77777777" w:rsidR="00532EA3" w:rsidRDefault="009F67C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establecerán procesos de seguridad para garantizar la seguridad de todos los sistemas y datos.</w:t>
      </w:r>
    </w:p>
    <w:p w14:paraId="5483A55A" w14:textId="77777777" w:rsidR="00532EA3" w:rsidRDefault="00532EA3">
      <w:pPr>
        <w:jc w:val="both"/>
        <w:rPr>
          <w:rFonts w:ascii="Times New Roman" w:eastAsia="Times New Roman" w:hAnsi="Times New Roman" w:cs="Times New Roman"/>
          <w:sz w:val="24"/>
          <w:szCs w:val="24"/>
        </w:rPr>
      </w:pPr>
    </w:p>
    <w:p w14:paraId="596B547F" w14:textId="77777777" w:rsidR="00532EA3" w:rsidRDefault="00532EA3">
      <w:pPr>
        <w:jc w:val="both"/>
        <w:rPr>
          <w:rFonts w:ascii="Times New Roman" w:eastAsia="Times New Roman" w:hAnsi="Times New Roman" w:cs="Times New Roman"/>
          <w:sz w:val="24"/>
          <w:szCs w:val="24"/>
        </w:rPr>
      </w:pPr>
    </w:p>
    <w:p w14:paraId="05956E12" w14:textId="77777777" w:rsidR="00532EA3" w:rsidRDefault="00532EA3">
      <w:pPr>
        <w:jc w:val="both"/>
        <w:rPr>
          <w:rFonts w:ascii="Times New Roman" w:eastAsia="Times New Roman" w:hAnsi="Times New Roman" w:cs="Times New Roman"/>
          <w:b/>
          <w:sz w:val="24"/>
          <w:szCs w:val="24"/>
        </w:rPr>
      </w:pPr>
    </w:p>
    <w:p w14:paraId="50AC6B86" w14:textId="77777777" w:rsidR="00532EA3" w:rsidRDefault="00C74F80">
      <w:pPr>
        <w:jc w:val="both"/>
        <w:rPr>
          <w:rFonts w:ascii="Times New Roman" w:eastAsia="Times New Roman" w:hAnsi="Times New Roman" w:cs="Times New Roman"/>
          <w:b/>
          <w:sz w:val="24"/>
          <w:szCs w:val="24"/>
        </w:rPr>
      </w:pPr>
      <w:sdt>
        <w:sdtPr>
          <w:tag w:val="goog_rdk_6"/>
          <w:id w:val="545346113"/>
        </w:sdtPr>
        <w:sdtContent>
          <w:commentRangeStart w:id="339"/>
        </w:sdtContent>
      </w:sdt>
      <w:r w:rsidR="009F67C0">
        <w:rPr>
          <w:rFonts w:ascii="Times New Roman" w:eastAsia="Times New Roman" w:hAnsi="Times New Roman" w:cs="Times New Roman"/>
          <w:b/>
          <w:sz w:val="24"/>
          <w:szCs w:val="24"/>
          <w:highlight w:val="yellow"/>
        </w:rPr>
        <w:t>4.18. Plan de Análisis Estadístico</w:t>
      </w:r>
      <w:commentRangeEnd w:id="339"/>
      <w:r w:rsidR="009F67C0">
        <w:commentReference w:id="339"/>
      </w:r>
    </w:p>
    <w:p w14:paraId="01A5DC5C" w14:textId="77777777" w:rsidR="00532EA3" w:rsidRDefault="00532EA3">
      <w:pPr>
        <w:jc w:val="both"/>
        <w:rPr>
          <w:rFonts w:ascii="Times New Roman" w:eastAsia="Times New Roman" w:hAnsi="Times New Roman" w:cs="Times New Roman"/>
          <w:b/>
          <w:sz w:val="24"/>
          <w:szCs w:val="24"/>
          <w:highlight w:val="yellow"/>
        </w:rPr>
      </w:pPr>
    </w:p>
    <w:p w14:paraId="556633F0" w14:textId="27A7300F" w:rsidR="005A0B4A" w:rsidDel="005A0B4A" w:rsidRDefault="005A0B4A" w:rsidP="005A0B4A">
      <w:pPr>
        <w:jc w:val="both"/>
        <w:rPr>
          <w:del w:id="340" w:author="Ramon Puig Treserres" w:date="2021-11-18T14:34:00Z"/>
          <w:moveTo w:id="341" w:author="Ramon Puig Treserres" w:date="2021-11-18T14:34:00Z"/>
          <w:rFonts w:ascii="Times New Roman" w:eastAsia="Times New Roman" w:hAnsi="Times New Roman" w:cs="Times New Roman"/>
          <w:sz w:val="24"/>
          <w:szCs w:val="24"/>
        </w:rPr>
      </w:pPr>
      <w:moveToRangeStart w:id="342" w:author="Ramon Puig Treserres" w:date="2021-11-18T14:34:00Z" w:name="move88138493"/>
      <w:moveTo w:id="343" w:author="Ramon Puig Treserres" w:date="2021-11-18T14:34:00Z">
        <w:r>
          <w:rPr>
            <w:rFonts w:ascii="Times New Roman" w:eastAsia="Times New Roman" w:hAnsi="Times New Roman" w:cs="Times New Roman"/>
            <w:sz w:val="24"/>
            <w:szCs w:val="24"/>
          </w:rPr>
          <w:t xml:space="preserve">La gestión de datos y el análisis estadístico se realizará mediante el software libre R </w:t>
        </w:r>
        <w:del w:id="344" w:author="Ramon Puig Treserres" w:date="2021-11-18T14:39:00Z">
          <w:r w:rsidDel="005A0B4A">
            <w:rPr>
              <w:rFonts w:ascii="Times New Roman" w:eastAsia="Times New Roman" w:hAnsi="Times New Roman" w:cs="Times New Roman"/>
              <w:sz w:val="24"/>
              <w:szCs w:val="24"/>
            </w:rPr>
            <w:delText>ver</w:delText>
          </w:r>
        </w:del>
        <w:ins w:id="345" w:author="Ramon Puig Treserres" w:date="2021-11-18T14:39:00Z">
          <w:r>
            <w:rPr>
              <w:rFonts w:ascii="Times New Roman" w:eastAsia="Times New Roman" w:hAnsi="Times New Roman" w:cs="Times New Roman"/>
              <w:sz w:val="24"/>
              <w:szCs w:val="24"/>
            </w:rPr>
            <w:t>ver</w:t>
          </w:r>
        </w:ins>
      </w:moveTo>
      <w:ins w:id="346" w:author="Ramon Puig Treserres" w:date="2021-11-18T14:39:00Z">
        <w:r>
          <w:rPr>
            <w:rFonts w:ascii="Times New Roman" w:eastAsia="Times New Roman" w:hAnsi="Times New Roman" w:cs="Times New Roman"/>
            <w:sz w:val="24"/>
            <w:szCs w:val="24"/>
          </w:rPr>
          <w:t>sión</w:t>
        </w:r>
      </w:ins>
      <w:moveTo w:id="347" w:author="Ramon Puig Treserres" w:date="2021-11-18T14:34:00Z">
        <w:r>
          <w:rPr>
            <w:rFonts w:ascii="Times New Roman" w:eastAsia="Times New Roman" w:hAnsi="Times New Roman" w:cs="Times New Roman"/>
            <w:sz w:val="24"/>
            <w:szCs w:val="24"/>
          </w:rPr>
          <w:t xml:space="preserve"> </w:t>
        </w:r>
      </w:moveTo>
      <w:ins w:id="348" w:author="Ramon Puig Treserres" w:date="2021-11-18T14:38:00Z">
        <w:r>
          <w:rPr>
            <w:rFonts w:ascii="Times New Roman" w:eastAsia="Times New Roman" w:hAnsi="Times New Roman" w:cs="Times New Roman"/>
            <w:sz w:val="24"/>
            <w:szCs w:val="24"/>
          </w:rPr>
          <w:t>&gt;</w:t>
        </w:r>
      </w:ins>
      <w:moveTo w:id="349" w:author="Ramon Puig Treserres" w:date="2021-11-18T14:34:00Z">
        <w:del w:id="350" w:author="Ramon Puig Treserres" w:date="2021-11-18T14:37:00Z">
          <w:r w:rsidDel="005A0B4A">
            <w:rPr>
              <w:rFonts w:ascii="Times New Roman" w:eastAsia="Times New Roman" w:hAnsi="Times New Roman" w:cs="Times New Roman"/>
              <w:sz w:val="24"/>
              <w:szCs w:val="24"/>
            </w:rPr>
            <w:delText>3.5.</w:delText>
          </w:r>
        </w:del>
      </w:moveTo>
      <w:ins w:id="351" w:author="Ramon Puig Treserres" w:date="2021-11-18T14:37:00Z">
        <w:r>
          <w:rPr>
            <w:rFonts w:ascii="Times New Roman" w:eastAsia="Times New Roman" w:hAnsi="Times New Roman" w:cs="Times New Roman"/>
            <w:sz w:val="24"/>
            <w:szCs w:val="24"/>
          </w:rPr>
          <w:t>4.1.</w:t>
        </w:r>
      </w:ins>
      <w:moveTo w:id="352" w:author="Ramon Puig Treserres" w:date="2021-11-18T14:34:00Z">
        <w:del w:id="353" w:author="Ramon Puig Treserres" w:date="2021-11-18T14:37:00Z">
          <w:r w:rsidDel="005A0B4A">
            <w:rPr>
              <w:rFonts w:ascii="Times New Roman" w:eastAsia="Times New Roman" w:hAnsi="Times New Roman" w:cs="Times New Roman"/>
              <w:sz w:val="24"/>
              <w:szCs w:val="24"/>
            </w:rPr>
            <w:delText>1.</w:delText>
          </w:r>
        </w:del>
      </w:moveTo>
    </w:p>
    <w:moveToRangeEnd w:id="342"/>
    <w:p w14:paraId="53035F62" w14:textId="592E9660" w:rsidR="00532EA3" w:rsidRDefault="005A0B4A">
      <w:pPr>
        <w:jc w:val="both"/>
        <w:rPr>
          <w:rFonts w:ascii="Times New Roman" w:eastAsia="Times New Roman" w:hAnsi="Times New Roman" w:cs="Times New Roman"/>
          <w:sz w:val="24"/>
          <w:szCs w:val="24"/>
        </w:rPr>
      </w:pPr>
      <w:ins w:id="354" w:author="Ramon Puig Treserres" w:date="2021-11-18T14:37:00Z">
        <w:r>
          <w:rPr>
            <w:rFonts w:ascii="Times New Roman" w:eastAsia="Times New Roman" w:hAnsi="Times New Roman" w:cs="Times New Roman"/>
            <w:sz w:val="24"/>
            <w:szCs w:val="24"/>
          </w:rPr>
          <w:t xml:space="preserve"> </w:t>
        </w:r>
      </w:ins>
      <w:ins w:id="355" w:author="Ramon Puig Treserres" w:date="2021-11-18T14:32:00Z">
        <w:r w:rsidR="004A0A6A">
          <w:rPr>
            <w:rFonts w:ascii="Times New Roman" w:eastAsia="Times New Roman" w:hAnsi="Times New Roman" w:cs="Times New Roman"/>
            <w:sz w:val="24"/>
            <w:szCs w:val="24"/>
          </w:rPr>
          <w:t xml:space="preserve">El análisis principal consistirá en comparar las determinaciones </w:t>
        </w:r>
      </w:ins>
      <w:ins w:id="356" w:author="Ramon Puig Treserres" w:date="2021-11-18T14:33:00Z">
        <w:r w:rsidR="004A0A6A">
          <w:rPr>
            <w:rFonts w:ascii="Times New Roman" w:eastAsia="Times New Roman" w:hAnsi="Times New Roman" w:cs="Times New Roman"/>
            <w:sz w:val="24"/>
            <w:szCs w:val="24"/>
          </w:rPr>
          <w:t xml:space="preserve">relativas al </w:t>
        </w:r>
        <w:proofErr w:type="spellStart"/>
        <w:r w:rsidR="004A0A6A">
          <w:rPr>
            <w:rFonts w:ascii="Times New Roman" w:eastAsia="Times New Roman" w:hAnsi="Times New Roman" w:cs="Times New Roman"/>
            <w:sz w:val="24"/>
            <w:szCs w:val="24"/>
          </w:rPr>
          <w:t>cribage</w:t>
        </w:r>
        <w:proofErr w:type="spellEnd"/>
        <w:r w:rsidR="004A0A6A">
          <w:rPr>
            <w:rFonts w:ascii="Times New Roman" w:eastAsia="Times New Roman" w:hAnsi="Times New Roman" w:cs="Times New Roman"/>
            <w:sz w:val="24"/>
            <w:szCs w:val="24"/>
          </w:rPr>
          <w:t xml:space="preserve"> gestacional (</w:t>
        </w:r>
      </w:ins>
      <w:ins w:id="357" w:author="Ramon Puig Treserres" w:date="2021-11-18T14:32:00Z">
        <w:r w:rsidR="004A0A6A">
          <w:rPr>
            <w:rFonts w:ascii="Times New Roman" w:eastAsia="Times New Roman" w:hAnsi="Times New Roman" w:cs="Times New Roman"/>
            <w:sz w:val="24"/>
            <w:szCs w:val="24"/>
          </w:rPr>
          <w:t>TOS/DAFAS</w:t>
        </w:r>
      </w:ins>
      <w:ins w:id="358" w:author="Ramon Puig Treserres" w:date="2021-11-18T14:34:00Z">
        <w:r w:rsidR="004A0A6A">
          <w:rPr>
            <w:rFonts w:ascii="Times New Roman" w:eastAsia="Times New Roman" w:hAnsi="Times New Roman" w:cs="Times New Roman"/>
            <w:sz w:val="24"/>
            <w:szCs w:val="24"/>
          </w:rPr>
          <w:t>)</w:t>
        </w:r>
      </w:ins>
      <w:ins w:id="359" w:author="Ramon Puig Treserres" w:date="2021-11-18T14:32:00Z">
        <w:r w:rsidR="004A0A6A">
          <w:rPr>
            <w:rFonts w:ascii="Times New Roman" w:eastAsia="Times New Roman" w:hAnsi="Times New Roman" w:cs="Times New Roman"/>
            <w:sz w:val="24"/>
            <w:szCs w:val="24"/>
          </w:rPr>
          <w:t xml:space="preserve"> entre los grupos </w:t>
        </w:r>
      </w:ins>
      <w:ins w:id="360" w:author="Ramon Puig Treserres" w:date="2021-11-18T14:34:00Z">
        <w:r w:rsidR="004A0A6A">
          <w:rPr>
            <w:rFonts w:ascii="Times New Roman" w:eastAsia="Times New Roman" w:hAnsi="Times New Roman" w:cs="Times New Roman"/>
            <w:sz w:val="24"/>
            <w:szCs w:val="24"/>
          </w:rPr>
          <w:t>(</w:t>
        </w:r>
      </w:ins>
      <w:ins w:id="361" w:author="Ramon Puig Treserres" w:date="2021-11-18T14:32:00Z">
        <w:r w:rsidR="004A0A6A">
          <w:rPr>
            <w:rFonts w:ascii="Times New Roman" w:eastAsia="Times New Roman" w:hAnsi="Times New Roman" w:cs="Times New Roman"/>
            <w:sz w:val="24"/>
            <w:szCs w:val="24"/>
          </w:rPr>
          <w:t>RAM versus CONTROL</w:t>
        </w:r>
      </w:ins>
      <w:ins w:id="362" w:author="Ramon Puig Treserres" w:date="2021-11-18T14:34:00Z">
        <w:r w:rsidR="004A0A6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Se realizará un modelo de </w:t>
        </w:r>
      </w:ins>
      <w:ins w:id="363" w:author="Ramon Puig Treserres" w:date="2021-11-18T14:35:00Z">
        <w:r>
          <w:rPr>
            <w:rFonts w:ascii="Times New Roman" w:eastAsia="Times New Roman" w:hAnsi="Times New Roman" w:cs="Times New Roman"/>
            <w:sz w:val="24"/>
            <w:szCs w:val="24"/>
          </w:rPr>
          <w:t xml:space="preserve">regresión logística </w:t>
        </w:r>
      </w:ins>
      <w:ins w:id="364" w:author="Ramon Puig Treserres" w:date="2021-11-18T14:37:00Z">
        <w:r>
          <w:rPr>
            <w:rFonts w:ascii="Times New Roman" w:eastAsia="Times New Roman" w:hAnsi="Times New Roman" w:cs="Times New Roman"/>
            <w:sz w:val="24"/>
            <w:szCs w:val="24"/>
          </w:rPr>
          <w:t>condicional</w:t>
        </w:r>
      </w:ins>
      <w:ins w:id="365" w:author="Ramon Puig Treserres" w:date="2021-11-18T14:35:00Z">
        <w:r>
          <w:rPr>
            <w:rFonts w:ascii="Times New Roman" w:eastAsia="Times New Roman" w:hAnsi="Times New Roman" w:cs="Times New Roman"/>
            <w:sz w:val="24"/>
            <w:szCs w:val="24"/>
          </w:rPr>
          <w:t xml:space="preserve">, usando el identificador de </w:t>
        </w:r>
      </w:ins>
      <w:ins w:id="366" w:author="Ramon Puig Treserres" w:date="2021-11-18T14:38:00Z">
        <w:r>
          <w:rPr>
            <w:rFonts w:ascii="Times New Roman" w:eastAsia="Times New Roman" w:hAnsi="Times New Roman" w:cs="Times New Roman"/>
            <w:sz w:val="24"/>
            <w:szCs w:val="24"/>
          </w:rPr>
          <w:t xml:space="preserve">la </w:t>
        </w:r>
      </w:ins>
      <w:ins w:id="367" w:author="Ramon Puig Treserres" w:date="2021-11-18T14:35:00Z">
        <w:r>
          <w:rPr>
            <w:rFonts w:ascii="Times New Roman" w:eastAsia="Times New Roman" w:hAnsi="Times New Roman" w:cs="Times New Roman"/>
            <w:sz w:val="24"/>
            <w:szCs w:val="24"/>
          </w:rPr>
          <w:t xml:space="preserve">gestante como </w:t>
        </w:r>
        <w:proofErr w:type="spellStart"/>
        <w:r>
          <w:rPr>
            <w:rFonts w:ascii="Times New Roman" w:eastAsia="Times New Roman" w:hAnsi="Times New Roman" w:cs="Times New Roman"/>
            <w:sz w:val="24"/>
            <w:szCs w:val="24"/>
          </w:rPr>
          <w:t>cluster</w:t>
        </w:r>
        <w:proofErr w:type="spellEnd"/>
        <w:r>
          <w:rPr>
            <w:rFonts w:ascii="Times New Roman" w:eastAsia="Times New Roman" w:hAnsi="Times New Roman" w:cs="Times New Roman"/>
            <w:sz w:val="24"/>
            <w:szCs w:val="24"/>
          </w:rPr>
          <w:t xml:space="preserve">. </w:t>
        </w:r>
      </w:ins>
      <w:ins w:id="368" w:author="Ramon Puig Treserres" w:date="2021-11-18T14:38:00Z">
        <w:r>
          <w:rPr>
            <w:rFonts w:ascii="Times New Roman" w:eastAsia="Times New Roman" w:hAnsi="Times New Roman" w:cs="Times New Roman"/>
            <w:sz w:val="24"/>
            <w:szCs w:val="24"/>
          </w:rPr>
          <w:t>Además s</w:t>
        </w:r>
      </w:ins>
      <w:ins w:id="369" w:author="Ramon Puig Treserres" w:date="2021-11-18T14:35:00Z">
        <w:r>
          <w:rPr>
            <w:rFonts w:ascii="Times New Roman" w:eastAsia="Times New Roman" w:hAnsi="Times New Roman" w:cs="Times New Roman"/>
            <w:sz w:val="24"/>
            <w:szCs w:val="24"/>
          </w:rPr>
          <w:t xml:space="preserve">e realizará </w:t>
        </w:r>
      </w:ins>
      <w:ins w:id="370" w:author="Ramon Puig Treserres" w:date="2021-11-18T14:39:00Z">
        <w:r>
          <w:rPr>
            <w:rFonts w:ascii="Times New Roman" w:eastAsia="Times New Roman" w:hAnsi="Times New Roman" w:cs="Times New Roman"/>
            <w:sz w:val="24"/>
            <w:szCs w:val="24"/>
          </w:rPr>
          <w:t>un</w:t>
        </w:r>
      </w:ins>
      <w:ins w:id="371" w:author="Ramon Puig Treserres" w:date="2021-11-18T14:35:00Z">
        <w:r>
          <w:rPr>
            <w:rFonts w:ascii="Times New Roman" w:eastAsia="Times New Roman" w:hAnsi="Times New Roman" w:cs="Times New Roman"/>
            <w:sz w:val="24"/>
            <w:szCs w:val="24"/>
          </w:rPr>
          <w:t xml:space="preserve"> análisis </w:t>
        </w:r>
        <w:proofErr w:type="spellStart"/>
        <w:r>
          <w:rPr>
            <w:rFonts w:ascii="Times New Roman" w:eastAsia="Times New Roman" w:hAnsi="Times New Roman" w:cs="Times New Roman"/>
            <w:sz w:val="24"/>
            <w:szCs w:val="24"/>
          </w:rPr>
          <w:t>multivariable</w:t>
        </w:r>
        <w:proofErr w:type="spellEnd"/>
        <w:r>
          <w:rPr>
            <w:rFonts w:ascii="Times New Roman" w:eastAsia="Times New Roman" w:hAnsi="Times New Roman" w:cs="Times New Roman"/>
            <w:sz w:val="24"/>
            <w:szCs w:val="24"/>
          </w:rPr>
          <w:t xml:space="preserve"> teniendo en cuenta </w:t>
        </w:r>
      </w:ins>
      <w:ins w:id="372" w:author="Ramon Puig Treserres" w:date="2021-11-18T14:36:00Z">
        <w:r>
          <w:rPr>
            <w:rFonts w:ascii="Times New Roman" w:eastAsia="Times New Roman" w:hAnsi="Times New Roman" w:cs="Times New Roman"/>
            <w:sz w:val="24"/>
            <w:szCs w:val="24"/>
          </w:rPr>
          <w:t>antecedentes de embarazo, la eda</w:t>
        </w:r>
      </w:ins>
      <w:ins w:id="373" w:author="Ramon Puig Treserres" w:date="2021-11-18T14:39:00Z">
        <w:r>
          <w:rPr>
            <w:rFonts w:ascii="Times New Roman" w:eastAsia="Times New Roman" w:hAnsi="Times New Roman" w:cs="Times New Roman"/>
            <w:sz w:val="24"/>
            <w:szCs w:val="24"/>
          </w:rPr>
          <w:t>d</w:t>
        </w:r>
      </w:ins>
      <w:bookmarkStart w:id="374" w:name="_GoBack"/>
      <w:bookmarkEnd w:id="374"/>
      <w:ins w:id="375" w:author="Ramon Puig Treserres" w:date="2021-11-18T14:38:00Z">
        <w:r>
          <w:rPr>
            <w:rFonts w:ascii="Times New Roman" w:eastAsia="Times New Roman" w:hAnsi="Times New Roman" w:cs="Times New Roman"/>
            <w:sz w:val="24"/>
            <w:szCs w:val="24"/>
          </w:rPr>
          <w:t xml:space="preserve">, </w:t>
        </w:r>
      </w:ins>
      <w:ins w:id="376" w:author="Ramon Puig Treserres" w:date="2021-11-18T14:36:00Z">
        <w:r>
          <w:rPr>
            <w:rFonts w:ascii="Times New Roman" w:eastAsia="Times New Roman" w:hAnsi="Times New Roman" w:cs="Times New Roman"/>
            <w:sz w:val="24"/>
            <w:szCs w:val="24"/>
          </w:rPr>
          <w:t>el IMC previo al embarazo</w:t>
        </w:r>
      </w:ins>
      <w:ins w:id="377" w:author="Ramon Puig Treserres" w:date="2021-11-18T14:38:00Z">
        <w:r>
          <w:rPr>
            <w:rFonts w:ascii="Times New Roman" w:eastAsia="Times New Roman" w:hAnsi="Times New Roman" w:cs="Times New Roman"/>
            <w:sz w:val="24"/>
            <w:szCs w:val="24"/>
          </w:rPr>
          <w:t xml:space="preserve"> y otros potenciales factores de confusión</w:t>
        </w:r>
      </w:ins>
      <w:ins w:id="378" w:author="Ramon Puig Treserres" w:date="2021-11-18T14:36:00Z">
        <w:r>
          <w:rPr>
            <w:rFonts w:ascii="Times New Roman" w:eastAsia="Times New Roman" w:hAnsi="Times New Roman" w:cs="Times New Roman"/>
            <w:sz w:val="24"/>
            <w:szCs w:val="24"/>
          </w:rPr>
          <w:t>.</w:t>
        </w:r>
      </w:ins>
      <w:ins w:id="379" w:author="Ramon Puig Treserres" w:date="2021-11-18T14:35:00Z">
        <w:r>
          <w:rPr>
            <w:rFonts w:ascii="Times New Roman" w:eastAsia="Times New Roman" w:hAnsi="Times New Roman" w:cs="Times New Roman"/>
            <w:sz w:val="24"/>
            <w:szCs w:val="24"/>
          </w:rPr>
          <w:t xml:space="preserve"> </w:t>
        </w:r>
      </w:ins>
    </w:p>
    <w:p w14:paraId="436F01A7" w14:textId="77777777" w:rsidR="00532EA3" w:rsidRDefault="00532EA3">
      <w:pPr>
        <w:jc w:val="both"/>
        <w:rPr>
          <w:rFonts w:ascii="Times New Roman" w:eastAsia="Times New Roman" w:hAnsi="Times New Roman" w:cs="Times New Roman"/>
          <w:sz w:val="24"/>
          <w:szCs w:val="24"/>
        </w:rPr>
      </w:pPr>
    </w:p>
    <w:p w14:paraId="149F3AD0" w14:textId="2A46F8EC" w:rsidR="00532EA3" w:rsidDel="005A0B4A" w:rsidRDefault="009F67C0">
      <w:pPr>
        <w:jc w:val="both"/>
        <w:rPr>
          <w:moveFrom w:id="380" w:author="Ramon Puig Treserres" w:date="2021-11-18T14:34:00Z"/>
          <w:rFonts w:ascii="Times New Roman" w:eastAsia="Times New Roman" w:hAnsi="Times New Roman" w:cs="Times New Roman"/>
          <w:sz w:val="24"/>
          <w:szCs w:val="24"/>
        </w:rPr>
      </w:pPr>
      <w:moveFromRangeStart w:id="381" w:author="Ramon Puig Treserres" w:date="2021-11-18T14:34:00Z" w:name="move88138493"/>
      <w:moveFrom w:id="382" w:author="Ramon Puig Treserres" w:date="2021-11-18T14:34:00Z">
        <w:r w:rsidDel="005A0B4A">
          <w:rPr>
            <w:rFonts w:ascii="Times New Roman" w:eastAsia="Times New Roman" w:hAnsi="Times New Roman" w:cs="Times New Roman"/>
            <w:sz w:val="24"/>
            <w:szCs w:val="24"/>
          </w:rPr>
          <w:t>La gestión de datos y el análisis estadístico se realizará mediante el software libre R ver 3.5.1.</w:t>
        </w:r>
      </w:moveFrom>
    </w:p>
    <w:moveFromRangeEnd w:id="381"/>
    <w:p w14:paraId="3B9FFA8E" w14:textId="77777777" w:rsidR="00532EA3" w:rsidRDefault="00532EA3">
      <w:pPr>
        <w:jc w:val="both"/>
        <w:rPr>
          <w:rFonts w:ascii="Times New Roman" w:eastAsia="Times New Roman" w:hAnsi="Times New Roman" w:cs="Times New Roman"/>
          <w:sz w:val="24"/>
          <w:szCs w:val="24"/>
        </w:rPr>
      </w:pPr>
    </w:p>
    <w:p w14:paraId="035BEDE2" w14:textId="77777777" w:rsidR="00532EA3" w:rsidRDefault="009F67C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4.19. Control de calidad</w:t>
      </w:r>
    </w:p>
    <w:p w14:paraId="78C1B7D6" w14:textId="77777777" w:rsidR="00532EA3" w:rsidRDefault="00532EA3">
      <w:pPr>
        <w:jc w:val="both"/>
        <w:rPr>
          <w:rFonts w:ascii="Times New Roman" w:eastAsia="Times New Roman" w:hAnsi="Times New Roman" w:cs="Times New Roman"/>
          <w:b/>
          <w:sz w:val="24"/>
          <w:szCs w:val="24"/>
        </w:rPr>
      </w:pPr>
    </w:p>
    <w:p w14:paraId="3AB68A8C" w14:textId="77777777" w:rsidR="00532EA3" w:rsidRDefault="009F67C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procedimientos operativos estándar se utilizarán para la realización del estudio. Estos procedimientos incluyen auditorías internas de calidad, procedimientos para el almacenamiento seguro y confidencial de datos, métodos para mantener y archivar documentos de proyectos, procedimientos de control de calidad para la programación, estándares para escribir planes de análisis y requisitos para la revisión científica. Toda </w:t>
      </w:r>
      <w:r>
        <w:rPr>
          <w:rFonts w:ascii="Times New Roman" w:eastAsia="Times New Roman" w:hAnsi="Times New Roman" w:cs="Times New Roman"/>
          <w:sz w:val="24"/>
          <w:szCs w:val="24"/>
        </w:rPr>
        <w:lastRenderedPageBreak/>
        <w:t>la programación escrita por estadístico del estudio será revisada de forma independiente por otro estadístico, con la supervisión de un estadístico sénior. Todos los documentos clave del estudio, como el plan de análisis, los formularios y los informes de estudio, se someterán a una revisión de control de calidad.</w:t>
      </w:r>
    </w:p>
    <w:p w14:paraId="07EDF5CE" w14:textId="77777777" w:rsidR="00532EA3" w:rsidRDefault="00532EA3">
      <w:pPr>
        <w:jc w:val="both"/>
        <w:rPr>
          <w:rFonts w:ascii="Times New Roman" w:eastAsia="Times New Roman" w:hAnsi="Times New Roman" w:cs="Times New Roman"/>
          <w:sz w:val="24"/>
          <w:szCs w:val="24"/>
        </w:rPr>
      </w:pPr>
    </w:p>
    <w:p w14:paraId="4EFB8440" w14:textId="77777777" w:rsidR="00532EA3" w:rsidRDefault="009F67C0">
      <w:pPr>
        <w:rPr>
          <w:rFonts w:ascii="Times New Roman" w:eastAsia="Times New Roman" w:hAnsi="Times New Roman" w:cs="Times New Roman"/>
          <w:b/>
          <w:sz w:val="24"/>
          <w:szCs w:val="24"/>
        </w:rPr>
      </w:pPr>
      <w:r>
        <w:br w:type="page"/>
      </w:r>
    </w:p>
    <w:bookmarkStart w:id="383" w:name="_Toc71102852"/>
    <w:p w14:paraId="220D6FBB" w14:textId="77777777" w:rsidR="00532EA3" w:rsidRDefault="00C74F80">
      <w:pPr>
        <w:pStyle w:val="Ttol1"/>
        <w:numPr>
          <w:ilvl w:val="0"/>
          <w:numId w:val="5"/>
        </w:numPr>
        <w:ind w:hanging="360"/>
        <w:jc w:val="both"/>
        <w:rPr>
          <w:rFonts w:ascii="Times New Roman" w:eastAsia="Times New Roman" w:hAnsi="Times New Roman" w:cs="Times New Roman"/>
          <w:color w:val="000000"/>
          <w:sz w:val="24"/>
          <w:szCs w:val="24"/>
          <w:highlight w:val="yellow"/>
        </w:rPr>
      </w:pPr>
      <w:sdt>
        <w:sdtPr>
          <w:tag w:val="goog_rdk_7"/>
          <w:id w:val="-783802745"/>
        </w:sdtPr>
        <w:sdtContent/>
      </w:sdt>
      <w:r w:rsidR="009F67C0">
        <w:rPr>
          <w:rFonts w:ascii="Times New Roman" w:eastAsia="Times New Roman" w:hAnsi="Times New Roman" w:cs="Times New Roman"/>
          <w:color w:val="000000"/>
          <w:sz w:val="24"/>
          <w:szCs w:val="24"/>
          <w:highlight w:val="yellow"/>
        </w:rPr>
        <w:t>RELEVANCIA, APLICABILIDAD Y LIMITACIONES</w:t>
      </w:r>
      <w:bookmarkEnd w:id="383"/>
    </w:p>
    <w:p w14:paraId="788422A9" w14:textId="77777777" w:rsidR="00532EA3" w:rsidRDefault="00532EA3">
      <w:pPr>
        <w:jc w:val="both"/>
        <w:rPr>
          <w:rFonts w:ascii="Times New Roman" w:eastAsia="Times New Roman" w:hAnsi="Times New Roman" w:cs="Times New Roman"/>
          <w:sz w:val="24"/>
          <w:szCs w:val="24"/>
        </w:rPr>
      </w:pPr>
    </w:p>
    <w:p w14:paraId="0032A369" w14:textId="77777777" w:rsidR="00532EA3" w:rsidRDefault="009F67C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Impacto clínico:</w:t>
      </w:r>
    </w:p>
    <w:p w14:paraId="31B3A9EB" w14:textId="77777777" w:rsidR="00532EA3" w:rsidRDefault="009F67C0">
      <w:pPr>
        <w:tabs>
          <w:tab w:val="left" w:pos="105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hallazgo de diferencias en la incidencia de DMG durante el periodo de Ramadán tiene importancia </w:t>
      </w:r>
      <w:proofErr w:type="spellStart"/>
      <w:r>
        <w:rPr>
          <w:rFonts w:ascii="Times New Roman" w:eastAsia="Times New Roman" w:hAnsi="Times New Roman" w:cs="Times New Roman"/>
          <w:sz w:val="24"/>
          <w:szCs w:val="24"/>
        </w:rPr>
        <w:t>epidenmiológica</w:t>
      </w:r>
      <w:proofErr w:type="spellEnd"/>
      <w:r>
        <w:rPr>
          <w:rFonts w:ascii="Times New Roman" w:eastAsia="Times New Roman" w:hAnsi="Times New Roman" w:cs="Times New Roman"/>
          <w:sz w:val="24"/>
          <w:szCs w:val="24"/>
        </w:rPr>
        <w:t xml:space="preserve">  para la salud materno-fetal, ya que es una patología que afecta al 10% de todas las gestaciones. </w:t>
      </w:r>
    </w:p>
    <w:p w14:paraId="548A6DBE" w14:textId="77777777" w:rsidR="00532EA3" w:rsidRDefault="00532EA3">
      <w:pPr>
        <w:jc w:val="both"/>
        <w:rPr>
          <w:rFonts w:ascii="Times New Roman" w:eastAsia="Times New Roman" w:hAnsi="Times New Roman" w:cs="Times New Roman"/>
          <w:b/>
          <w:sz w:val="24"/>
          <w:szCs w:val="24"/>
        </w:rPr>
      </w:pPr>
    </w:p>
    <w:p w14:paraId="5DA1044A" w14:textId="77777777" w:rsidR="00532EA3" w:rsidRDefault="009F67C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Utilidad práctica de los resultados:</w:t>
      </w:r>
    </w:p>
    <w:p w14:paraId="052E64CD" w14:textId="77777777" w:rsidR="00532EA3" w:rsidRDefault="009F67C0">
      <w:pPr>
        <w:tabs>
          <w:tab w:val="left" w:pos="105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el caso de que nuestra hipótesis se confirme se deberían tomar medidas a nivel poblacional, como por ejemplo intentar retrasar o adelantar los test diagnósticos de DMG en aquellas pacientes que quieran practicar  el ayuno de Ramadán.</w:t>
      </w:r>
    </w:p>
    <w:p w14:paraId="5FDDBEBF" w14:textId="77777777" w:rsidR="00532EA3" w:rsidRDefault="00532EA3">
      <w:pPr>
        <w:jc w:val="both"/>
        <w:rPr>
          <w:rFonts w:ascii="Times New Roman" w:eastAsia="Times New Roman" w:hAnsi="Times New Roman" w:cs="Times New Roman"/>
          <w:sz w:val="24"/>
          <w:szCs w:val="24"/>
        </w:rPr>
      </w:pPr>
    </w:p>
    <w:p w14:paraId="58EBA104" w14:textId="77777777" w:rsidR="00532EA3" w:rsidRDefault="009F67C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Relevancia científica y socioeconómica:</w:t>
      </w:r>
    </w:p>
    <w:p w14:paraId="628D0B6A" w14:textId="77777777" w:rsidR="00532EA3" w:rsidRDefault="009F67C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Existe muy poca evidencia científica de cómo afecta metabólicamente el ayuno del Ramadán a la mujer gestante. Los resultados de nuestro estudio pueden servir de base para el diseño y desarrollo de estudios prospectivos que estudien estos aspectos.</w:t>
      </w:r>
    </w:p>
    <w:p w14:paraId="57FBD01A" w14:textId="77777777" w:rsidR="00532EA3" w:rsidRDefault="00532EA3">
      <w:pPr>
        <w:jc w:val="both"/>
        <w:rPr>
          <w:rFonts w:ascii="Times New Roman" w:eastAsia="Times New Roman" w:hAnsi="Times New Roman" w:cs="Times New Roman"/>
          <w:sz w:val="24"/>
          <w:szCs w:val="24"/>
        </w:rPr>
      </w:pPr>
    </w:p>
    <w:p w14:paraId="726B532E" w14:textId="77777777" w:rsidR="00532EA3" w:rsidRDefault="009F67C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Limitaciones</w:t>
      </w:r>
    </w:p>
    <w:p w14:paraId="1A62EE78" w14:textId="77777777" w:rsidR="00532EA3" w:rsidRDefault="009F67C0">
      <w:pPr>
        <w:spacing w:after="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diseño del estudio no permite saber si una posible asociación entre el periodo de Ramadán y los valores de glucemia en las mujeres provenientes de países con mayoría musulmana es una asociación causal o se debe a otros factores de confusión. </w:t>
      </w:r>
    </w:p>
    <w:p w14:paraId="606334A7" w14:textId="77777777" w:rsidR="00532EA3" w:rsidRDefault="009F67C0">
      <w:pPr>
        <w:pStyle w:val="Ttol1"/>
        <w:numPr>
          <w:ilvl w:val="0"/>
          <w:numId w:val="5"/>
        </w:numPr>
        <w:ind w:hanging="360"/>
        <w:jc w:val="both"/>
        <w:rPr>
          <w:rFonts w:ascii="Times New Roman" w:eastAsia="Times New Roman" w:hAnsi="Times New Roman" w:cs="Times New Roman"/>
          <w:color w:val="000000"/>
          <w:sz w:val="24"/>
          <w:szCs w:val="24"/>
        </w:rPr>
      </w:pPr>
      <w:bookmarkStart w:id="384" w:name="_Toc71102853"/>
      <w:r>
        <w:rPr>
          <w:rFonts w:ascii="Times New Roman" w:eastAsia="Times New Roman" w:hAnsi="Times New Roman" w:cs="Times New Roman"/>
          <w:color w:val="000000"/>
          <w:sz w:val="24"/>
          <w:szCs w:val="24"/>
        </w:rPr>
        <w:t>ASPECTOS ÉTICOS</w:t>
      </w:r>
      <w:bookmarkEnd w:id="384"/>
    </w:p>
    <w:p w14:paraId="58E7DA4F" w14:textId="77777777" w:rsidR="00532EA3" w:rsidRDefault="00532EA3">
      <w:pPr>
        <w:jc w:val="both"/>
        <w:rPr>
          <w:rFonts w:ascii="Times New Roman" w:eastAsia="Times New Roman" w:hAnsi="Times New Roman" w:cs="Times New Roman"/>
          <w:b/>
          <w:sz w:val="24"/>
          <w:szCs w:val="24"/>
        </w:rPr>
      </w:pPr>
    </w:p>
    <w:p w14:paraId="51AEFB44" w14:textId="77777777" w:rsidR="00532EA3" w:rsidRDefault="009F67C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Confidencialidad de los datos</w:t>
      </w:r>
    </w:p>
    <w:p w14:paraId="40EA2F21" w14:textId="77777777" w:rsidR="00532EA3" w:rsidRDefault="00532EA3">
      <w:pPr>
        <w:jc w:val="both"/>
        <w:rPr>
          <w:rFonts w:ascii="Times New Roman" w:eastAsia="Times New Roman" w:hAnsi="Times New Roman" w:cs="Times New Roman"/>
          <w:b/>
          <w:sz w:val="24"/>
          <w:szCs w:val="24"/>
        </w:rPr>
      </w:pPr>
    </w:p>
    <w:p w14:paraId="731ECD24" w14:textId="77777777" w:rsidR="00532EA3" w:rsidRDefault="009F67C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estudio se llevará a cabo de acuerdo con las indicaciones de este protocolo y con los requerimientos expresados ​​en las normas internacionales relativas a la realización de estudios epidemiológicos, recogidas en las I</w:t>
      </w:r>
      <w:r>
        <w:rPr>
          <w:rFonts w:ascii="Times New Roman" w:eastAsia="Times New Roman" w:hAnsi="Times New Roman" w:cs="Times New Roman"/>
          <w:i/>
          <w:sz w:val="24"/>
          <w:szCs w:val="24"/>
        </w:rPr>
        <w:t xml:space="preserve">nternational </w:t>
      </w:r>
      <w:proofErr w:type="spellStart"/>
      <w:r>
        <w:rPr>
          <w:rFonts w:ascii="Times New Roman" w:eastAsia="Times New Roman" w:hAnsi="Times New Roman" w:cs="Times New Roman"/>
          <w:i/>
          <w:sz w:val="24"/>
          <w:szCs w:val="24"/>
        </w:rPr>
        <w:t>Guidelines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for</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Ethical</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Review</w:t>
      </w:r>
      <w:proofErr w:type="spellEnd"/>
      <w:r>
        <w:rPr>
          <w:rFonts w:ascii="Times New Roman" w:eastAsia="Times New Roman" w:hAnsi="Times New Roman" w:cs="Times New Roman"/>
          <w:i/>
          <w:sz w:val="24"/>
          <w:szCs w:val="24"/>
        </w:rPr>
        <w:t xml:space="preserve"> of </w:t>
      </w:r>
      <w:proofErr w:type="spellStart"/>
      <w:r>
        <w:rPr>
          <w:rFonts w:ascii="Times New Roman" w:eastAsia="Times New Roman" w:hAnsi="Times New Roman" w:cs="Times New Roman"/>
          <w:i/>
          <w:sz w:val="24"/>
          <w:szCs w:val="24"/>
        </w:rPr>
        <w:t>Epidemiological</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Studies</w:t>
      </w:r>
      <w:proofErr w:type="spellEnd"/>
      <w:r>
        <w:rPr>
          <w:rFonts w:ascii="Times New Roman" w:eastAsia="Times New Roman" w:hAnsi="Times New Roman" w:cs="Times New Roman"/>
          <w:i/>
          <w:sz w:val="24"/>
          <w:szCs w:val="24"/>
        </w:rPr>
        <w:t xml:space="preserve"> (Council </w:t>
      </w:r>
      <w:proofErr w:type="spellStart"/>
      <w:r>
        <w:rPr>
          <w:rFonts w:ascii="Times New Roman" w:eastAsia="Times New Roman" w:hAnsi="Times New Roman" w:cs="Times New Roman"/>
          <w:i/>
          <w:sz w:val="24"/>
          <w:szCs w:val="24"/>
        </w:rPr>
        <w:t>for</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the</w:t>
      </w:r>
      <w:proofErr w:type="spellEnd"/>
      <w:r>
        <w:rPr>
          <w:rFonts w:ascii="Times New Roman" w:eastAsia="Times New Roman" w:hAnsi="Times New Roman" w:cs="Times New Roman"/>
          <w:i/>
          <w:sz w:val="24"/>
          <w:szCs w:val="24"/>
        </w:rPr>
        <w:t xml:space="preserve"> International </w:t>
      </w:r>
      <w:proofErr w:type="spellStart"/>
      <w:r>
        <w:rPr>
          <w:rFonts w:ascii="Times New Roman" w:eastAsia="Times New Roman" w:hAnsi="Times New Roman" w:cs="Times New Roman"/>
          <w:i/>
          <w:sz w:val="24"/>
          <w:szCs w:val="24"/>
        </w:rPr>
        <w:t>Organizations</w:t>
      </w:r>
      <w:proofErr w:type="spellEnd"/>
      <w:r>
        <w:rPr>
          <w:rFonts w:ascii="Times New Roman" w:eastAsia="Times New Roman" w:hAnsi="Times New Roman" w:cs="Times New Roman"/>
          <w:i/>
          <w:sz w:val="24"/>
          <w:szCs w:val="24"/>
        </w:rPr>
        <w:t xml:space="preserve"> of Medical </w:t>
      </w:r>
      <w:proofErr w:type="spellStart"/>
      <w:r>
        <w:rPr>
          <w:rFonts w:ascii="Times New Roman" w:eastAsia="Times New Roman" w:hAnsi="Times New Roman" w:cs="Times New Roman"/>
          <w:i/>
          <w:sz w:val="24"/>
          <w:szCs w:val="24"/>
        </w:rPr>
        <w:t>Sciences</w:t>
      </w:r>
      <w:proofErr w:type="spellEnd"/>
      <w:r>
        <w:rPr>
          <w:rFonts w:ascii="Times New Roman" w:eastAsia="Times New Roman" w:hAnsi="Times New Roman" w:cs="Times New Roman"/>
          <w:i/>
          <w:sz w:val="24"/>
          <w:szCs w:val="24"/>
        </w:rPr>
        <w:t>-CIOMS</w:t>
      </w:r>
      <w:r>
        <w:rPr>
          <w:rFonts w:ascii="Times New Roman" w:eastAsia="Times New Roman" w:hAnsi="Times New Roman" w:cs="Times New Roman"/>
          <w:sz w:val="24"/>
          <w:szCs w:val="24"/>
        </w:rPr>
        <w:t>, Ginebra, 1991), así como la Declaración de Helsinki (revisión de Fortaleza, Brasil, octubre 2013). Esta define los principios que deben ser respetados escrupulosamente por todas las personas implicadas en esta investigación.</w:t>
      </w:r>
    </w:p>
    <w:p w14:paraId="7FB0DB34" w14:textId="77777777" w:rsidR="00532EA3" w:rsidRDefault="009F67C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tratamiento, la comunicación y la cesión de los datos de carácter personal de todos los sujetos participantes se ajustará a lo dispuesto en la Ley Orgánica 3/2018, de 5 de diciembre, de protección de datos de carácter personal.</w:t>
      </w:r>
    </w:p>
    <w:p w14:paraId="3ED66748" w14:textId="77777777" w:rsidR="00532EA3" w:rsidRDefault="009F67C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Toda la información registrada en la base de datos SIDIAP está anonimizada por lo que no incluye ningún dato que permita conocer la identidad del paciente.</w:t>
      </w:r>
    </w:p>
    <w:p w14:paraId="424505B4" w14:textId="77777777" w:rsidR="00532EA3" w:rsidRDefault="009F67C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estudio será clasificado por la Agencia Española de Medicamentos y Productos Sanitarios (AEMPS) y revisado y aprobado por un Comité de Ética antes de que el estudio pueda empezar.</w:t>
      </w:r>
    </w:p>
    <w:p w14:paraId="6CF8AE58" w14:textId="77777777" w:rsidR="00532EA3" w:rsidRDefault="009F67C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Cualquier cambio en el protocolo del estudio será reflejado por escrito y comunicado a los investigadores involucrados y al Comité Ético de Investigación Clínica que ha evaluado el estudio, considerándose como una enmienda al protocolo.</w:t>
      </w:r>
    </w:p>
    <w:p w14:paraId="1B454BA6" w14:textId="77777777" w:rsidR="00532EA3" w:rsidRDefault="00532EA3">
      <w:pPr>
        <w:jc w:val="both"/>
        <w:rPr>
          <w:rFonts w:ascii="Times New Roman" w:eastAsia="Times New Roman" w:hAnsi="Times New Roman" w:cs="Times New Roman"/>
          <w:b/>
          <w:sz w:val="24"/>
          <w:szCs w:val="24"/>
        </w:rPr>
      </w:pPr>
    </w:p>
    <w:p w14:paraId="4C73E583" w14:textId="77777777" w:rsidR="00532EA3" w:rsidRDefault="009F67C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Evaluación beneficio-riesgo</w:t>
      </w:r>
    </w:p>
    <w:p w14:paraId="1538B400" w14:textId="77777777" w:rsidR="00532EA3" w:rsidRDefault="00532EA3">
      <w:pPr>
        <w:jc w:val="both"/>
        <w:rPr>
          <w:rFonts w:ascii="Times New Roman" w:eastAsia="Times New Roman" w:hAnsi="Times New Roman" w:cs="Times New Roman"/>
          <w:b/>
          <w:sz w:val="24"/>
          <w:szCs w:val="24"/>
        </w:rPr>
      </w:pPr>
    </w:p>
    <w:p w14:paraId="3B5E1C92" w14:textId="77777777" w:rsidR="00532EA3" w:rsidRDefault="009F67C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El presente estudio no tiene posibilidad de generar ningún riesgo, se trata de un estudio retrospectivo sin uso específico de medicación, que se limita a un registro de datos anonimizados en una base de datos que no permite el acceso a los datos personales del paciente.</w:t>
      </w:r>
    </w:p>
    <w:p w14:paraId="247AEC33" w14:textId="77777777" w:rsidR="00532EA3" w:rsidRDefault="00532EA3">
      <w:pPr>
        <w:jc w:val="both"/>
        <w:rPr>
          <w:rFonts w:ascii="Times New Roman" w:eastAsia="Times New Roman" w:hAnsi="Times New Roman" w:cs="Times New Roman"/>
          <w:b/>
          <w:sz w:val="24"/>
          <w:szCs w:val="24"/>
        </w:rPr>
      </w:pPr>
    </w:p>
    <w:p w14:paraId="1AC42E3B" w14:textId="77777777" w:rsidR="00532EA3" w:rsidRDefault="009F67C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Confidencialidad de los datos</w:t>
      </w:r>
    </w:p>
    <w:p w14:paraId="732E4EC5" w14:textId="77777777" w:rsidR="00532EA3" w:rsidRDefault="00532EA3">
      <w:pPr>
        <w:jc w:val="both"/>
        <w:rPr>
          <w:rFonts w:ascii="Times New Roman" w:eastAsia="Times New Roman" w:hAnsi="Times New Roman" w:cs="Times New Roman"/>
          <w:b/>
          <w:sz w:val="24"/>
          <w:szCs w:val="24"/>
        </w:rPr>
      </w:pPr>
    </w:p>
    <w:p w14:paraId="5290C464" w14:textId="77777777" w:rsidR="00532EA3" w:rsidRDefault="009F67C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Toda la información registrada en la base de datos SIDIAP está anonimizada por lo que no incluye ningún dato que permita conocer la identidad del paciente.</w:t>
      </w:r>
    </w:p>
    <w:p w14:paraId="16CB0EAA" w14:textId="77777777" w:rsidR="00532EA3" w:rsidRDefault="00532EA3">
      <w:pPr>
        <w:jc w:val="both"/>
        <w:rPr>
          <w:rFonts w:ascii="Times New Roman" w:eastAsia="Times New Roman" w:hAnsi="Times New Roman" w:cs="Times New Roman"/>
          <w:b/>
          <w:sz w:val="24"/>
          <w:szCs w:val="24"/>
        </w:rPr>
      </w:pPr>
    </w:p>
    <w:p w14:paraId="06FE5D8A" w14:textId="77777777" w:rsidR="00532EA3" w:rsidRDefault="009F67C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Uso de medios Electrónicos</w:t>
      </w:r>
    </w:p>
    <w:p w14:paraId="67571913" w14:textId="77777777" w:rsidR="00532EA3" w:rsidRDefault="00532EA3">
      <w:pPr>
        <w:jc w:val="both"/>
        <w:rPr>
          <w:rFonts w:ascii="Times New Roman" w:eastAsia="Times New Roman" w:hAnsi="Times New Roman" w:cs="Times New Roman"/>
          <w:b/>
          <w:sz w:val="24"/>
          <w:szCs w:val="24"/>
        </w:rPr>
      </w:pPr>
    </w:p>
    <w:p w14:paraId="1369D29C" w14:textId="77777777" w:rsidR="00532EA3" w:rsidRDefault="009F67C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extracción de datos del estudio se realizará de manera automática a partir de la base de datos en formato electrónico SIDIAP.</w:t>
      </w:r>
    </w:p>
    <w:p w14:paraId="5DC162F1" w14:textId="77777777" w:rsidR="00532EA3" w:rsidRDefault="00532EA3">
      <w:pPr>
        <w:jc w:val="both"/>
        <w:rPr>
          <w:rFonts w:ascii="Times New Roman" w:eastAsia="Times New Roman" w:hAnsi="Times New Roman" w:cs="Times New Roman"/>
          <w:b/>
          <w:sz w:val="24"/>
          <w:szCs w:val="24"/>
        </w:rPr>
      </w:pPr>
    </w:p>
    <w:p w14:paraId="5EFDA133" w14:textId="77777777" w:rsidR="00532EA3" w:rsidRDefault="009F67C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Informes de seguimiento y final</w:t>
      </w:r>
    </w:p>
    <w:p w14:paraId="431DFFB6" w14:textId="77777777" w:rsidR="00532EA3" w:rsidRDefault="00532EA3">
      <w:pPr>
        <w:jc w:val="both"/>
        <w:rPr>
          <w:rFonts w:ascii="Times New Roman" w:eastAsia="Times New Roman" w:hAnsi="Times New Roman" w:cs="Times New Roman"/>
          <w:b/>
          <w:sz w:val="24"/>
          <w:szCs w:val="24"/>
        </w:rPr>
      </w:pPr>
    </w:p>
    <w:p w14:paraId="70E7CF51" w14:textId="77777777" w:rsidR="00532EA3" w:rsidRDefault="009F67C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realizará un informe en el que se presentarán los datos descriptivos, que será revisado y aprobado por el conjunto de investigadores de la fundación IDIAP Jordi Gol. No está prevista la realización de informes intermedios.</w:t>
      </w:r>
    </w:p>
    <w:p w14:paraId="08094D57" w14:textId="77777777" w:rsidR="00532EA3" w:rsidRDefault="009F67C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informe se debe hacer en las fechas previstas en el calendario y una copia del mismo se hará llegar al Comité Ético que haya autorizado la realización del mismo.</w:t>
      </w:r>
    </w:p>
    <w:p w14:paraId="67E8C045" w14:textId="77777777" w:rsidR="00532EA3" w:rsidRDefault="00532EA3">
      <w:pPr>
        <w:jc w:val="both"/>
        <w:rPr>
          <w:rFonts w:ascii="Times New Roman" w:eastAsia="Times New Roman" w:hAnsi="Times New Roman" w:cs="Times New Roman"/>
          <w:b/>
          <w:sz w:val="24"/>
          <w:szCs w:val="24"/>
        </w:rPr>
      </w:pPr>
      <w:bookmarkStart w:id="385" w:name="_heading=h.1ksv4uv" w:colFirst="0" w:colLast="0"/>
      <w:bookmarkEnd w:id="385"/>
    </w:p>
    <w:p w14:paraId="672503B6" w14:textId="77777777" w:rsidR="00532EA3" w:rsidRDefault="00532EA3">
      <w:pPr>
        <w:jc w:val="both"/>
        <w:rPr>
          <w:rFonts w:ascii="Times New Roman" w:eastAsia="Times New Roman" w:hAnsi="Times New Roman" w:cs="Times New Roman"/>
          <w:b/>
          <w:sz w:val="24"/>
          <w:szCs w:val="24"/>
        </w:rPr>
      </w:pPr>
    </w:p>
    <w:p w14:paraId="120C457F" w14:textId="77777777" w:rsidR="00532EA3" w:rsidRDefault="009F67C0">
      <w:pPr>
        <w:jc w:val="both"/>
        <w:rPr>
          <w:rFonts w:ascii="Times New Roman" w:eastAsia="Times New Roman" w:hAnsi="Times New Roman" w:cs="Times New Roman"/>
          <w:b/>
          <w:sz w:val="24"/>
          <w:szCs w:val="24"/>
        </w:rPr>
      </w:pPr>
      <w:bookmarkStart w:id="386" w:name="_heading=h.44sinio" w:colFirst="0" w:colLast="0"/>
      <w:bookmarkEnd w:id="386"/>
      <w:r>
        <w:rPr>
          <w:rFonts w:ascii="Times New Roman" w:eastAsia="Times New Roman" w:hAnsi="Times New Roman" w:cs="Times New Roman"/>
          <w:b/>
          <w:sz w:val="24"/>
          <w:szCs w:val="24"/>
        </w:rPr>
        <w:t>Condiciones de publicación</w:t>
      </w:r>
    </w:p>
    <w:p w14:paraId="7BD2CD95" w14:textId="77777777" w:rsidR="00532EA3" w:rsidRDefault="00532EA3">
      <w:pPr>
        <w:jc w:val="both"/>
        <w:rPr>
          <w:rFonts w:ascii="Times New Roman" w:eastAsia="Times New Roman" w:hAnsi="Times New Roman" w:cs="Times New Roman"/>
          <w:sz w:val="24"/>
          <w:szCs w:val="24"/>
        </w:rPr>
      </w:pPr>
    </w:p>
    <w:p w14:paraId="6125D306" w14:textId="77777777" w:rsidR="00532EA3" w:rsidRDefault="009F67C0">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publicación de este estudio longitudinal retrospectivo se realizará en revistas científicas con revisión por pares y con mención del Comité Ético de Investigación Clínica correspondiente.</w:t>
      </w:r>
    </w:p>
    <w:p w14:paraId="031D7DCD" w14:textId="77777777" w:rsidR="00532EA3" w:rsidRDefault="009F67C0">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Cuando se haga público el desarrollo y el resultado del estudio, en todo caso se debe hacer constar el origen de los fondos para su realización.</w:t>
      </w:r>
    </w:p>
    <w:p w14:paraId="1D6FD52D" w14:textId="77777777" w:rsidR="00532EA3" w:rsidRDefault="009F67C0">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Ni el promotor, ni el coordinador, ni los investigadores han de comunicar a terceras partes ningún resultado del estudio antes de que se haya acordado el resultado del análisis y su interpretación.</w:t>
      </w:r>
    </w:p>
    <w:p w14:paraId="6651DF90" w14:textId="77777777" w:rsidR="00532EA3" w:rsidRDefault="009F67C0">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CEI que evalúa el proyecto es el Comité Ético de Investigación IDIAP Jordi Gol i </w:t>
      </w:r>
      <w:proofErr w:type="spellStart"/>
      <w:r>
        <w:rPr>
          <w:rFonts w:ascii="Times New Roman" w:eastAsia="Times New Roman" w:hAnsi="Times New Roman" w:cs="Times New Roman"/>
          <w:sz w:val="24"/>
          <w:szCs w:val="24"/>
        </w:rPr>
        <w:t>Gurina</w:t>
      </w:r>
      <w:proofErr w:type="spellEnd"/>
      <w:r>
        <w:rPr>
          <w:rFonts w:ascii="Times New Roman" w:eastAsia="Times New Roman" w:hAnsi="Times New Roman" w:cs="Times New Roman"/>
          <w:sz w:val="24"/>
          <w:szCs w:val="24"/>
        </w:rPr>
        <w:t>.</w:t>
      </w:r>
    </w:p>
    <w:p w14:paraId="6DFA7B57" w14:textId="77777777" w:rsidR="00532EA3" w:rsidRDefault="00532EA3">
      <w:pPr>
        <w:spacing w:after="120"/>
        <w:jc w:val="both"/>
        <w:rPr>
          <w:rFonts w:ascii="Times New Roman" w:eastAsia="Times New Roman" w:hAnsi="Times New Roman" w:cs="Times New Roman"/>
          <w:b/>
          <w:sz w:val="24"/>
          <w:szCs w:val="24"/>
        </w:rPr>
      </w:pPr>
    </w:p>
    <w:p w14:paraId="3D5AA541" w14:textId="77777777" w:rsidR="00532EA3" w:rsidRDefault="009F67C0">
      <w:pPr>
        <w:spacing w:after="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Conflicto de intereses</w:t>
      </w:r>
    </w:p>
    <w:p w14:paraId="598270C6" w14:textId="77777777" w:rsidR="00532EA3" w:rsidRDefault="009F67C0">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investigadores declaran que no tienen ningún conflicto de intereses.</w:t>
      </w:r>
    </w:p>
    <w:p w14:paraId="7C2D44AD" w14:textId="77777777" w:rsidR="00532EA3" w:rsidRDefault="00532EA3">
      <w:pPr>
        <w:spacing w:after="120"/>
        <w:jc w:val="both"/>
        <w:rPr>
          <w:rFonts w:ascii="Times New Roman" w:eastAsia="Times New Roman" w:hAnsi="Times New Roman" w:cs="Times New Roman"/>
          <w:b/>
          <w:sz w:val="24"/>
          <w:szCs w:val="24"/>
        </w:rPr>
      </w:pPr>
    </w:p>
    <w:p w14:paraId="6FB09E80" w14:textId="77777777" w:rsidR="00532EA3" w:rsidRDefault="009F67C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Financiación</w:t>
      </w:r>
    </w:p>
    <w:p w14:paraId="65BD85DD" w14:textId="77777777" w:rsidR="00532EA3" w:rsidRDefault="00532EA3">
      <w:pPr>
        <w:rPr>
          <w:rFonts w:ascii="Times New Roman" w:eastAsia="Times New Roman" w:hAnsi="Times New Roman" w:cs="Times New Roman"/>
          <w:b/>
          <w:sz w:val="24"/>
          <w:szCs w:val="24"/>
        </w:rPr>
      </w:pPr>
    </w:p>
    <w:p w14:paraId="32C568BF" w14:textId="77777777" w:rsidR="00532EA3" w:rsidRDefault="009F67C0">
      <w:pPr>
        <w:rPr>
          <w:rFonts w:ascii="Times New Roman" w:eastAsia="Times New Roman" w:hAnsi="Times New Roman" w:cs="Times New Roman"/>
        </w:rPr>
      </w:pPr>
      <w:r>
        <w:rPr>
          <w:rFonts w:ascii="Times New Roman" w:eastAsia="Times New Roman" w:hAnsi="Times New Roman" w:cs="Times New Roman"/>
          <w:sz w:val="24"/>
          <w:szCs w:val="24"/>
        </w:rPr>
        <w:t>Este proyecto no cuenta con ningún tipo de financiación ni del sector privado ni de convocatorias competitivas</w:t>
      </w:r>
    </w:p>
    <w:p w14:paraId="5A502BB8" w14:textId="77777777" w:rsidR="00532EA3" w:rsidRDefault="00532EA3">
      <w:pPr>
        <w:rPr>
          <w:rFonts w:ascii="Times New Roman" w:eastAsia="Times New Roman" w:hAnsi="Times New Roman" w:cs="Times New Roman"/>
        </w:rPr>
      </w:pPr>
    </w:p>
    <w:p w14:paraId="50AA24DC" w14:textId="77777777" w:rsidR="00532EA3" w:rsidRDefault="00532EA3">
      <w:pPr>
        <w:rPr>
          <w:rFonts w:ascii="Times New Roman" w:eastAsia="Times New Roman" w:hAnsi="Times New Roman" w:cs="Times New Roman"/>
        </w:rPr>
      </w:pPr>
    </w:p>
    <w:p w14:paraId="2A54DECB" w14:textId="77777777" w:rsidR="00532EA3" w:rsidRDefault="00532EA3">
      <w:pPr>
        <w:rPr>
          <w:rFonts w:ascii="Times New Roman" w:eastAsia="Times New Roman" w:hAnsi="Times New Roman" w:cs="Times New Roman"/>
        </w:rPr>
      </w:pPr>
    </w:p>
    <w:p w14:paraId="14F3E78B" w14:textId="77777777" w:rsidR="00532EA3" w:rsidRDefault="009F67C0">
      <w:pPr>
        <w:pStyle w:val="Ttol1"/>
        <w:numPr>
          <w:ilvl w:val="0"/>
          <w:numId w:val="5"/>
        </w:numPr>
        <w:ind w:hanging="360"/>
        <w:jc w:val="both"/>
        <w:rPr>
          <w:rFonts w:ascii="Times New Roman" w:eastAsia="Times New Roman" w:hAnsi="Times New Roman" w:cs="Times New Roman"/>
          <w:color w:val="000000"/>
          <w:sz w:val="24"/>
          <w:szCs w:val="24"/>
          <w:highlight w:val="yellow"/>
        </w:rPr>
      </w:pPr>
      <w:bookmarkStart w:id="387" w:name="_Toc71102854"/>
      <w:r>
        <w:rPr>
          <w:rFonts w:ascii="Times New Roman" w:eastAsia="Times New Roman" w:hAnsi="Times New Roman" w:cs="Times New Roman"/>
          <w:color w:val="000000"/>
          <w:sz w:val="24"/>
          <w:szCs w:val="24"/>
          <w:highlight w:val="yellow"/>
        </w:rPr>
        <w:t>BIBLIOGRAFÍA</w:t>
      </w:r>
      <w:sdt>
        <w:sdtPr>
          <w:tag w:val="goog_rdk_8"/>
          <w:id w:val="1943789597"/>
        </w:sdtPr>
        <w:sdtContent/>
      </w:sdt>
      <w:bookmarkEnd w:id="387"/>
    </w:p>
    <w:p w14:paraId="6C067225" w14:textId="77777777" w:rsidR="00532EA3" w:rsidRDefault="00532EA3">
      <w:pPr>
        <w:jc w:val="both"/>
        <w:rPr>
          <w:rFonts w:ascii="Times New Roman" w:eastAsia="Times New Roman" w:hAnsi="Times New Roman" w:cs="Times New Roman"/>
          <w:sz w:val="24"/>
          <w:szCs w:val="24"/>
        </w:rPr>
      </w:pPr>
    </w:p>
    <w:p w14:paraId="4E55ED8D" w14:textId="77777777" w:rsidR="00532EA3" w:rsidRPr="00757DF1" w:rsidRDefault="00757DF1" w:rsidP="00757DF1">
      <w:pPr>
        <w:rPr>
          <w:b/>
          <w:color w:val="000000"/>
          <w:sz w:val="20"/>
          <w:szCs w:val="20"/>
          <w:lang w:val="en-US"/>
        </w:rPr>
      </w:pPr>
      <w:bookmarkStart w:id="388" w:name="_heading=h.hyk4fiyaq00x" w:colFirst="0" w:colLast="0"/>
      <w:bookmarkStart w:id="389" w:name="_heading=h.81d517cvs4ew" w:colFirst="0" w:colLast="0"/>
      <w:bookmarkEnd w:id="388"/>
      <w:bookmarkEnd w:id="389"/>
      <w:r w:rsidRPr="00757DF1">
        <w:rPr>
          <w:b/>
          <w:color w:val="000000"/>
          <w:sz w:val="20"/>
          <w:szCs w:val="20"/>
          <w:lang w:val="en-US"/>
        </w:rPr>
        <w:t xml:space="preserve"> </w:t>
      </w:r>
      <w:r w:rsidR="009F67C0" w:rsidRPr="00757DF1">
        <w:rPr>
          <w:color w:val="000000"/>
          <w:sz w:val="20"/>
          <w:szCs w:val="20"/>
          <w:lang w:val="en-US"/>
        </w:rPr>
        <w:t xml:space="preserve">[1] </w:t>
      </w:r>
      <w:proofErr w:type="spellStart"/>
      <w:r w:rsidR="009F67C0" w:rsidRPr="00757DF1">
        <w:rPr>
          <w:color w:val="000000"/>
          <w:sz w:val="20"/>
          <w:szCs w:val="20"/>
          <w:lang w:val="en-US"/>
        </w:rPr>
        <w:t>Bogdanet</w:t>
      </w:r>
      <w:proofErr w:type="spellEnd"/>
      <w:r w:rsidR="009F67C0" w:rsidRPr="00757DF1">
        <w:rPr>
          <w:color w:val="000000"/>
          <w:sz w:val="20"/>
          <w:szCs w:val="20"/>
          <w:lang w:val="en-US"/>
        </w:rPr>
        <w:t xml:space="preserve"> D, O'Shea P, Lyons C, </w:t>
      </w:r>
      <w:proofErr w:type="spellStart"/>
      <w:r w:rsidR="009F67C0" w:rsidRPr="00757DF1">
        <w:rPr>
          <w:color w:val="000000"/>
          <w:sz w:val="20"/>
          <w:szCs w:val="20"/>
          <w:lang w:val="en-US"/>
        </w:rPr>
        <w:t>Shafat</w:t>
      </w:r>
      <w:proofErr w:type="spellEnd"/>
      <w:r w:rsidR="009F67C0" w:rsidRPr="00757DF1">
        <w:rPr>
          <w:color w:val="000000"/>
          <w:sz w:val="20"/>
          <w:szCs w:val="20"/>
          <w:lang w:val="en-US"/>
        </w:rPr>
        <w:t xml:space="preserve"> A, Dunne F. The Oral Glucose Tolerance Test-Is It Time for a Change?-A Literature Review with an Emphasis on Pregnancy. J </w:t>
      </w:r>
      <w:proofErr w:type="spellStart"/>
      <w:r w:rsidR="009F67C0" w:rsidRPr="00757DF1">
        <w:rPr>
          <w:color w:val="000000"/>
          <w:sz w:val="20"/>
          <w:szCs w:val="20"/>
          <w:lang w:val="en-US"/>
        </w:rPr>
        <w:t>Clin</w:t>
      </w:r>
      <w:proofErr w:type="spellEnd"/>
      <w:r w:rsidR="009F67C0" w:rsidRPr="00757DF1">
        <w:rPr>
          <w:color w:val="000000"/>
          <w:sz w:val="20"/>
          <w:szCs w:val="20"/>
          <w:lang w:val="en-US"/>
        </w:rPr>
        <w:t xml:space="preserve"> Med. 2020</w:t>
      </w:r>
      <w:proofErr w:type="gramStart"/>
      <w:r w:rsidR="009F67C0" w:rsidRPr="00757DF1">
        <w:rPr>
          <w:color w:val="000000"/>
          <w:sz w:val="20"/>
          <w:szCs w:val="20"/>
          <w:lang w:val="en-US"/>
        </w:rPr>
        <w:t>;9</w:t>
      </w:r>
      <w:proofErr w:type="gramEnd"/>
      <w:r w:rsidR="009F67C0" w:rsidRPr="00757DF1">
        <w:rPr>
          <w:color w:val="000000"/>
          <w:sz w:val="20"/>
          <w:szCs w:val="20"/>
          <w:lang w:val="en-US"/>
        </w:rPr>
        <w:t xml:space="preserve">(11):3451. </w:t>
      </w:r>
      <w:proofErr w:type="spellStart"/>
      <w:proofErr w:type="gramStart"/>
      <w:r w:rsidR="009F67C0" w:rsidRPr="00757DF1">
        <w:rPr>
          <w:color w:val="000000"/>
          <w:sz w:val="20"/>
          <w:szCs w:val="20"/>
          <w:lang w:val="en-US"/>
        </w:rPr>
        <w:t>doi</w:t>
      </w:r>
      <w:proofErr w:type="spellEnd"/>
      <w:proofErr w:type="gramEnd"/>
      <w:r w:rsidR="009F67C0" w:rsidRPr="00757DF1">
        <w:rPr>
          <w:color w:val="000000"/>
          <w:sz w:val="20"/>
          <w:szCs w:val="20"/>
          <w:lang w:val="en-US"/>
        </w:rPr>
        <w:t>: 10.3390/jcm9113451.</w:t>
      </w:r>
    </w:p>
    <w:p w14:paraId="51871AA8" w14:textId="77777777" w:rsidR="00532EA3" w:rsidRPr="00757DF1" w:rsidRDefault="009F67C0">
      <w:pPr>
        <w:shd w:val="clear" w:color="auto" w:fill="FFFFFF"/>
        <w:spacing w:before="120" w:line="276" w:lineRule="auto"/>
        <w:jc w:val="both"/>
        <w:rPr>
          <w:sz w:val="20"/>
          <w:szCs w:val="20"/>
          <w:lang w:val="en-US"/>
        </w:rPr>
      </w:pPr>
      <w:r w:rsidRPr="00757DF1">
        <w:rPr>
          <w:sz w:val="20"/>
          <w:szCs w:val="20"/>
          <w:lang w:val="en-US"/>
        </w:rPr>
        <w:t xml:space="preserve">[2] </w:t>
      </w:r>
      <w:proofErr w:type="spellStart"/>
      <w:r w:rsidRPr="00757DF1">
        <w:rPr>
          <w:sz w:val="20"/>
          <w:szCs w:val="20"/>
          <w:lang w:val="en-US"/>
        </w:rPr>
        <w:t>Baynouna</w:t>
      </w:r>
      <w:proofErr w:type="spellEnd"/>
      <w:r w:rsidRPr="00757DF1">
        <w:rPr>
          <w:sz w:val="20"/>
          <w:szCs w:val="20"/>
          <w:lang w:val="en-US"/>
        </w:rPr>
        <w:t xml:space="preserve"> Al </w:t>
      </w:r>
      <w:proofErr w:type="spellStart"/>
      <w:r w:rsidRPr="00757DF1">
        <w:rPr>
          <w:sz w:val="20"/>
          <w:szCs w:val="20"/>
          <w:lang w:val="en-US"/>
        </w:rPr>
        <w:t>Ketbi</w:t>
      </w:r>
      <w:proofErr w:type="spellEnd"/>
      <w:r w:rsidRPr="00757DF1">
        <w:rPr>
          <w:sz w:val="20"/>
          <w:szCs w:val="20"/>
          <w:lang w:val="en-US"/>
        </w:rPr>
        <w:t xml:space="preserve"> LM, </w:t>
      </w:r>
      <w:proofErr w:type="spellStart"/>
      <w:r w:rsidRPr="00757DF1">
        <w:rPr>
          <w:sz w:val="20"/>
          <w:szCs w:val="20"/>
          <w:lang w:val="en-US"/>
        </w:rPr>
        <w:t>Niglekerke</w:t>
      </w:r>
      <w:proofErr w:type="spellEnd"/>
      <w:r w:rsidRPr="00757DF1">
        <w:rPr>
          <w:sz w:val="20"/>
          <w:szCs w:val="20"/>
          <w:lang w:val="en-US"/>
        </w:rPr>
        <w:t xml:space="preserve"> NJ, </w:t>
      </w:r>
      <w:proofErr w:type="spellStart"/>
      <w:r w:rsidRPr="00757DF1">
        <w:rPr>
          <w:sz w:val="20"/>
          <w:szCs w:val="20"/>
          <w:lang w:val="en-US"/>
        </w:rPr>
        <w:t>Zein</w:t>
      </w:r>
      <w:proofErr w:type="spellEnd"/>
      <w:r w:rsidRPr="00757DF1">
        <w:rPr>
          <w:sz w:val="20"/>
          <w:szCs w:val="20"/>
          <w:lang w:val="en-US"/>
        </w:rPr>
        <w:t xml:space="preserve"> Al </w:t>
      </w:r>
      <w:proofErr w:type="spellStart"/>
      <w:r w:rsidRPr="00757DF1">
        <w:rPr>
          <w:sz w:val="20"/>
          <w:szCs w:val="20"/>
          <w:lang w:val="en-US"/>
        </w:rPr>
        <w:t>Deen</w:t>
      </w:r>
      <w:proofErr w:type="spellEnd"/>
      <w:r w:rsidRPr="00757DF1">
        <w:rPr>
          <w:sz w:val="20"/>
          <w:szCs w:val="20"/>
          <w:lang w:val="en-US"/>
        </w:rPr>
        <w:t xml:space="preserve"> SM, </w:t>
      </w:r>
      <w:proofErr w:type="spellStart"/>
      <w:r w:rsidRPr="00757DF1">
        <w:rPr>
          <w:sz w:val="20"/>
          <w:szCs w:val="20"/>
          <w:lang w:val="en-US"/>
        </w:rPr>
        <w:t>Mirghani</w:t>
      </w:r>
      <w:proofErr w:type="spellEnd"/>
      <w:r w:rsidRPr="00757DF1">
        <w:rPr>
          <w:sz w:val="20"/>
          <w:szCs w:val="20"/>
          <w:lang w:val="en-US"/>
        </w:rPr>
        <w:t xml:space="preserve"> H. Diet restriction in Ramadan and the effect of fasting on glucose levels in </w:t>
      </w:r>
      <w:proofErr w:type="spellStart"/>
      <w:r w:rsidRPr="00757DF1">
        <w:rPr>
          <w:sz w:val="20"/>
          <w:szCs w:val="20"/>
          <w:lang w:val="en-US"/>
        </w:rPr>
        <w:t>pregnancy.BMC</w:t>
      </w:r>
      <w:proofErr w:type="spellEnd"/>
      <w:r w:rsidRPr="00757DF1">
        <w:rPr>
          <w:sz w:val="20"/>
          <w:szCs w:val="20"/>
          <w:lang w:val="en-US"/>
        </w:rPr>
        <w:t xml:space="preserve"> Res Notes. 2014</w:t>
      </w:r>
      <w:proofErr w:type="gramStart"/>
      <w:r w:rsidRPr="00757DF1">
        <w:rPr>
          <w:sz w:val="20"/>
          <w:szCs w:val="20"/>
          <w:lang w:val="en-US"/>
        </w:rPr>
        <w:t>;7:392</w:t>
      </w:r>
      <w:proofErr w:type="gramEnd"/>
      <w:r w:rsidRPr="00757DF1">
        <w:rPr>
          <w:sz w:val="20"/>
          <w:szCs w:val="20"/>
          <w:lang w:val="en-US"/>
        </w:rPr>
        <w:t xml:space="preserve">. </w:t>
      </w:r>
      <w:proofErr w:type="spellStart"/>
      <w:proofErr w:type="gramStart"/>
      <w:r w:rsidRPr="00757DF1">
        <w:rPr>
          <w:sz w:val="20"/>
          <w:szCs w:val="20"/>
          <w:lang w:val="en-US"/>
        </w:rPr>
        <w:t>doi</w:t>
      </w:r>
      <w:proofErr w:type="spellEnd"/>
      <w:proofErr w:type="gramEnd"/>
      <w:r w:rsidRPr="00757DF1">
        <w:rPr>
          <w:sz w:val="20"/>
          <w:szCs w:val="20"/>
          <w:lang w:val="en-US"/>
        </w:rPr>
        <w:t>: 10.1186/1756-0500-7-392.</w:t>
      </w:r>
    </w:p>
    <w:p w14:paraId="4716701B" w14:textId="77777777" w:rsidR="00532EA3" w:rsidRPr="00757DF1" w:rsidRDefault="009F67C0">
      <w:pPr>
        <w:shd w:val="clear" w:color="auto" w:fill="FFFFFF"/>
        <w:spacing w:before="120" w:line="276" w:lineRule="auto"/>
        <w:jc w:val="both"/>
        <w:rPr>
          <w:sz w:val="20"/>
          <w:szCs w:val="20"/>
          <w:lang w:val="en-US"/>
        </w:rPr>
      </w:pPr>
      <w:r w:rsidRPr="00757DF1">
        <w:rPr>
          <w:sz w:val="20"/>
          <w:szCs w:val="20"/>
          <w:lang w:val="en-US"/>
        </w:rPr>
        <w:t xml:space="preserve">[3] </w:t>
      </w:r>
      <w:proofErr w:type="spellStart"/>
      <w:r w:rsidRPr="00757DF1">
        <w:rPr>
          <w:sz w:val="20"/>
          <w:szCs w:val="20"/>
          <w:lang w:val="en-US"/>
        </w:rPr>
        <w:t>Hassanein</w:t>
      </w:r>
      <w:proofErr w:type="spellEnd"/>
      <w:r w:rsidRPr="00757DF1">
        <w:rPr>
          <w:sz w:val="20"/>
          <w:szCs w:val="20"/>
          <w:lang w:val="en-US"/>
        </w:rPr>
        <w:t xml:space="preserve"> M, Al-</w:t>
      </w:r>
      <w:proofErr w:type="spellStart"/>
      <w:r w:rsidRPr="00757DF1">
        <w:rPr>
          <w:sz w:val="20"/>
          <w:szCs w:val="20"/>
          <w:lang w:val="en-US"/>
        </w:rPr>
        <w:t>Arouj</w:t>
      </w:r>
      <w:proofErr w:type="spellEnd"/>
      <w:r w:rsidRPr="00757DF1">
        <w:rPr>
          <w:sz w:val="20"/>
          <w:szCs w:val="20"/>
          <w:lang w:val="en-US"/>
        </w:rPr>
        <w:t xml:space="preserve"> M, </w:t>
      </w:r>
      <w:proofErr w:type="spellStart"/>
      <w:r w:rsidRPr="00757DF1">
        <w:rPr>
          <w:sz w:val="20"/>
          <w:szCs w:val="20"/>
          <w:lang w:val="en-US"/>
        </w:rPr>
        <w:t>Hamdy</w:t>
      </w:r>
      <w:proofErr w:type="spellEnd"/>
      <w:r w:rsidRPr="00757DF1">
        <w:rPr>
          <w:sz w:val="20"/>
          <w:szCs w:val="20"/>
          <w:lang w:val="en-US"/>
        </w:rPr>
        <w:t xml:space="preserve"> O, </w:t>
      </w:r>
      <w:proofErr w:type="spellStart"/>
      <w:r w:rsidRPr="00757DF1">
        <w:rPr>
          <w:sz w:val="20"/>
          <w:szCs w:val="20"/>
          <w:lang w:val="en-US"/>
        </w:rPr>
        <w:t>Bebakar</w:t>
      </w:r>
      <w:proofErr w:type="spellEnd"/>
      <w:r w:rsidRPr="00757DF1">
        <w:rPr>
          <w:sz w:val="20"/>
          <w:szCs w:val="20"/>
          <w:lang w:val="en-US"/>
        </w:rPr>
        <w:t xml:space="preserve"> WMW, </w:t>
      </w:r>
      <w:proofErr w:type="spellStart"/>
      <w:r w:rsidRPr="00757DF1">
        <w:rPr>
          <w:sz w:val="20"/>
          <w:szCs w:val="20"/>
          <w:lang w:val="en-US"/>
        </w:rPr>
        <w:t>Jabbar</w:t>
      </w:r>
      <w:proofErr w:type="spellEnd"/>
      <w:r w:rsidRPr="00757DF1">
        <w:rPr>
          <w:sz w:val="20"/>
          <w:szCs w:val="20"/>
          <w:lang w:val="en-US"/>
        </w:rPr>
        <w:t xml:space="preserve"> A, Al-</w:t>
      </w:r>
      <w:proofErr w:type="spellStart"/>
      <w:r w:rsidRPr="00757DF1">
        <w:rPr>
          <w:sz w:val="20"/>
          <w:szCs w:val="20"/>
          <w:lang w:val="en-US"/>
        </w:rPr>
        <w:t>Madani</w:t>
      </w:r>
      <w:proofErr w:type="spellEnd"/>
      <w:r w:rsidRPr="00757DF1">
        <w:rPr>
          <w:sz w:val="20"/>
          <w:szCs w:val="20"/>
          <w:lang w:val="en-US"/>
        </w:rPr>
        <w:t xml:space="preserve"> A, </w:t>
      </w:r>
      <w:proofErr w:type="spellStart"/>
      <w:r w:rsidRPr="00757DF1">
        <w:rPr>
          <w:sz w:val="20"/>
          <w:szCs w:val="20"/>
          <w:lang w:val="en-US"/>
        </w:rPr>
        <w:t>Hanif</w:t>
      </w:r>
      <w:proofErr w:type="spellEnd"/>
      <w:r w:rsidRPr="00757DF1">
        <w:rPr>
          <w:sz w:val="20"/>
          <w:szCs w:val="20"/>
          <w:lang w:val="en-US"/>
        </w:rPr>
        <w:t xml:space="preserve"> W, </w:t>
      </w:r>
      <w:proofErr w:type="spellStart"/>
      <w:r w:rsidRPr="00757DF1">
        <w:rPr>
          <w:sz w:val="20"/>
          <w:szCs w:val="20"/>
          <w:lang w:val="en-US"/>
        </w:rPr>
        <w:t>Lessan</w:t>
      </w:r>
      <w:proofErr w:type="spellEnd"/>
      <w:r w:rsidRPr="00757DF1">
        <w:rPr>
          <w:sz w:val="20"/>
          <w:szCs w:val="20"/>
          <w:lang w:val="en-US"/>
        </w:rPr>
        <w:t xml:space="preserve"> N, </w:t>
      </w:r>
      <w:proofErr w:type="spellStart"/>
      <w:r w:rsidRPr="00757DF1">
        <w:rPr>
          <w:sz w:val="20"/>
          <w:szCs w:val="20"/>
          <w:lang w:val="en-US"/>
        </w:rPr>
        <w:t>Basit</w:t>
      </w:r>
      <w:proofErr w:type="spellEnd"/>
      <w:r w:rsidRPr="00757DF1">
        <w:rPr>
          <w:sz w:val="20"/>
          <w:szCs w:val="20"/>
          <w:lang w:val="en-US"/>
        </w:rPr>
        <w:t xml:space="preserve"> A, </w:t>
      </w:r>
      <w:proofErr w:type="spellStart"/>
      <w:r w:rsidRPr="00757DF1">
        <w:rPr>
          <w:sz w:val="20"/>
          <w:szCs w:val="20"/>
          <w:lang w:val="en-US"/>
        </w:rPr>
        <w:t>Tayeb</w:t>
      </w:r>
      <w:proofErr w:type="spellEnd"/>
      <w:r w:rsidRPr="00757DF1">
        <w:rPr>
          <w:sz w:val="20"/>
          <w:szCs w:val="20"/>
          <w:lang w:val="en-US"/>
        </w:rPr>
        <w:t xml:space="preserve"> K, Omar M, Abdallah K, Al </w:t>
      </w:r>
      <w:proofErr w:type="spellStart"/>
      <w:r w:rsidRPr="00757DF1">
        <w:rPr>
          <w:sz w:val="20"/>
          <w:szCs w:val="20"/>
          <w:lang w:val="en-US"/>
        </w:rPr>
        <w:t>Twaim</w:t>
      </w:r>
      <w:proofErr w:type="spellEnd"/>
      <w:r w:rsidRPr="00757DF1">
        <w:rPr>
          <w:sz w:val="20"/>
          <w:szCs w:val="20"/>
          <w:lang w:val="en-US"/>
        </w:rPr>
        <w:t xml:space="preserve"> A, </w:t>
      </w:r>
      <w:proofErr w:type="spellStart"/>
      <w:r w:rsidRPr="00757DF1">
        <w:rPr>
          <w:sz w:val="20"/>
          <w:szCs w:val="20"/>
          <w:lang w:val="en-US"/>
        </w:rPr>
        <w:t>Buyukbese</w:t>
      </w:r>
      <w:proofErr w:type="spellEnd"/>
      <w:r w:rsidRPr="00757DF1">
        <w:rPr>
          <w:sz w:val="20"/>
          <w:szCs w:val="20"/>
          <w:lang w:val="en-US"/>
        </w:rPr>
        <w:t xml:space="preserve"> MA, El-Sayed AA, Ben-</w:t>
      </w:r>
      <w:proofErr w:type="spellStart"/>
      <w:r w:rsidRPr="00757DF1">
        <w:rPr>
          <w:sz w:val="20"/>
          <w:szCs w:val="20"/>
          <w:lang w:val="en-US"/>
        </w:rPr>
        <w:t>Nakhi</w:t>
      </w:r>
      <w:proofErr w:type="spellEnd"/>
      <w:r w:rsidRPr="00757DF1">
        <w:rPr>
          <w:sz w:val="20"/>
          <w:szCs w:val="20"/>
          <w:lang w:val="en-US"/>
        </w:rPr>
        <w:t xml:space="preserve"> A; International Diabetes Federation (IDF), in collaboration with the Diabetes and Ramadan (DAR) International Alliance. Diabetes and Ramadan: Practical guidelines. Diabetes Res </w:t>
      </w:r>
      <w:proofErr w:type="spellStart"/>
      <w:r w:rsidRPr="00757DF1">
        <w:rPr>
          <w:sz w:val="20"/>
          <w:szCs w:val="20"/>
          <w:lang w:val="en-US"/>
        </w:rPr>
        <w:t>Clin</w:t>
      </w:r>
      <w:proofErr w:type="spellEnd"/>
      <w:r w:rsidRPr="00757DF1">
        <w:rPr>
          <w:sz w:val="20"/>
          <w:szCs w:val="20"/>
          <w:lang w:val="en-US"/>
        </w:rPr>
        <w:t xml:space="preserve"> </w:t>
      </w:r>
      <w:proofErr w:type="spellStart"/>
      <w:r w:rsidRPr="00757DF1">
        <w:rPr>
          <w:sz w:val="20"/>
          <w:szCs w:val="20"/>
          <w:lang w:val="en-US"/>
        </w:rPr>
        <w:t>Pract</w:t>
      </w:r>
      <w:proofErr w:type="spellEnd"/>
      <w:r w:rsidRPr="00757DF1">
        <w:rPr>
          <w:sz w:val="20"/>
          <w:szCs w:val="20"/>
          <w:lang w:val="en-US"/>
        </w:rPr>
        <w:t>. 2017</w:t>
      </w:r>
      <w:proofErr w:type="gramStart"/>
      <w:r w:rsidRPr="00757DF1">
        <w:rPr>
          <w:sz w:val="20"/>
          <w:szCs w:val="20"/>
          <w:lang w:val="en-US"/>
        </w:rPr>
        <w:t>;126:303</w:t>
      </w:r>
      <w:proofErr w:type="gramEnd"/>
      <w:r w:rsidRPr="00757DF1">
        <w:rPr>
          <w:sz w:val="20"/>
          <w:szCs w:val="20"/>
          <w:lang w:val="en-US"/>
        </w:rPr>
        <w:t xml:space="preserve">-316. </w:t>
      </w:r>
      <w:proofErr w:type="spellStart"/>
      <w:proofErr w:type="gramStart"/>
      <w:r w:rsidRPr="00757DF1">
        <w:rPr>
          <w:sz w:val="20"/>
          <w:szCs w:val="20"/>
          <w:lang w:val="en-US"/>
        </w:rPr>
        <w:t>doi</w:t>
      </w:r>
      <w:proofErr w:type="spellEnd"/>
      <w:proofErr w:type="gramEnd"/>
      <w:r w:rsidRPr="00757DF1">
        <w:rPr>
          <w:sz w:val="20"/>
          <w:szCs w:val="20"/>
          <w:lang w:val="en-US"/>
        </w:rPr>
        <w:t xml:space="preserve">: 10.1016/j.diabres.2017.03.003. </w:t>
      </w:r>
      <w:proofErr w:type="spellStart"/>
      <w:r w:rsidRPr="00757DF1">
        <w:rPr>
          <w:sz w:val="20"/>
          <w:szCs w:val="20"/>
          <w:lang w:val="en-US"/>
        </w:rPr>
        <w:t>Epub</w:t>
      </w:r>
      <w:proofErr w:type="spellEnd"/>
      <w:r w:rsidRPr="00757DF1">
        <w:rPr>
          <w:sz w:val="20"/>
          <w:szCs w:val="20"/>
          <w:lang w:val="en-US"/>
        </w:rPr>
        <w:t xml:space="preserve"> 2017 Mar 12.</w:t>
      </w:r>
    </w:p>
    <w:p w14:paraId="42D783D1" w14:textId="77777777" w:rsidR="00532EA3" w:rsidRPr="00757DF1" w:rsidRDefault="009F67C0">
      <w:pPr>
        <w:shd w:val="clear" w:color="auto" w:fill="FFFFFF"/>
        <w:spacing w:before="120" w:line="276" w:lineRule="auto"/>
        <w:jc w:val="both"/>
        <w:rPr>
          <w:sz w:val="20"/>
          <w:szCs w:val="20"/>
          <w:lang w:val="en-US"/>
        </w:rPr>
      </w:pPr>
      <w:r w:rsidRPr="00757DF1">
        <w:rPr>
          <w:sz w:val="20"/>
          <w:szCs w:val="20"/>
          <w:lang w:val="en-US"/>
        </w:rPr>
        <w:t xml:space="preserve">[4] Ibrahim M, Davies MJ, Ahmad E, </w:t>
      </w:r>
      <w:proofErr w:type="spellStart"/>
      <w:r w:rsidRPr="00757DF1">
        <w:rPr>
          <w:sz w:val="20"/>
          <w:szCs w:val="20"/>
          <w:lang w:val="en-US"/>
        </w:rPr>
        <w:t>Annabi</w:t>
      </w:r>
      <w:proofErr w:type="spellEnd"/>
      <w:r w:rsidRPr="00757DF1">
        <w:rPr>
          <w:sz w:val="20"/>
          <w:szCs w:val="20"/>
          <w:lang w:val="en-US"/>
        </w:rPr>
        <w:t xml:space="preserve"> FA, </w:t>
      </w:r>
      <w:proofErr w:type="spellStart"/>
      <w:r w:rsidRPr="00757DF1">
        <w:rPr>
          <w:sz w:val="20"/>
          <w:szCs w:val="20"/>
          <w:lang w:val="en-US"/>
        </w:rPr>
        <w:t>Eckel</w:t>
      </w:r>
      <w:proofErr w:type="spellEnd"/>
      <w:r w:rsidRPr="00757DF1">
        <w:rPr>
          <w:sz w:val="20"/>
          <w:szCs w:val="20"/>
          <w:lang w:val="en-US"/>
        </w:rPr>
        <w:t xml:space="preserve"> RH, Ba-Essa EM, El Sayed NA, Hess </w:t>
      </w:r>
      <w:proofErr w:type="spellStart"/>
      <w:r w:rsidRPr="00757DF1">
        <w:rPr>
          <w:sz w:val="20"/>
          <w:szCs w:val="20"/>
          <w:lang w:val="en-US"/>
        </w:rPr>
        <w:t>Fischl</w:t>
      </w:r>
      <w:proofErr w:type="spellEnd"/>
      <w:r w:rsidRPr="00757DF1">
        <w:rPr>
          <w:sz w:val="20"/>
          <w:szCs w:val="20"/>
          <w:lang w:val="en-US"/>
        </w:rPr>
        <w:t xml:space="preserve"> A, </w:t>
      </w:r>
      <w:proofErr w:type="spellStart"/>
      <w:r w:rsidRPr="00757DF1">
        <w:rPr>
          <w:sz w:val="20"/>
          <w:szCs w:val="20"/>
          <w:lang w:val="en-US"/>
        </w:rPr>
        <w:t>Houeiss</w:t>
      </w:r>
      <w:proofErr w:type="spellEnd"/>
      <w:r w:rsidRPr="00757DF1">
        <w:rPr>
          <w:sz w:val="20"/>
          <w:szCs w:val="20"/>
          <w:lang w:val="en-US"/>
        </w:rPr>
        <w:t xml:space="preserve"> P, Iraqi H, </w:t>
      </w:r>
      <w:proofErr w:type="spellStart"/>
      <w:r w:rsidRPr="00757DF1">
        <w:rPr>
          <w:sz w:val="20"/>
          <w:szCs w:val="20"/>
          <w:lang w:val="en-US"/>
        </w:rPr>
        <w:t>Khochtali</w:t>
      </w:r>
      <w:proofErr w:type="spellEnd"/>
      <w:r w:rsidRPr="00757DF1">
        <w:rPr>
          <w:sz w:val="20"/>
          <w:szCs w:val="20"/>
          <w:lang w:val="en-US"/>
        </w:rPr>
        <w:t xml:space="preserve"> I, </w:t>
      </w:r>
      <w:proofErr w:type="spellStart"/>
      <w:r w:rsidRPr="00757DF1">
        <w:rPr>
          <w:sz w:val="20"/>
          <w:szCs w:val="20"/>
          <w:lang w:val="en-US"/>
        </w:rPr>
        <w:t>Khunti</w:t>
      </w:r>
      <w:proofErr w:type="spellEnd"/>
      <w:r w:rsidRPr="00757DF1">
        <w:rPr>
          <w:sz w:val="20"/>
          <w:szCs w:val="20"/>
          <w:lang w:val="en-US"/>
        </w:rPr>
        <w:t xml:space="preserve"> K, Masood SN, </w:t>
      </w:r>
      <w:proofErr w:type="spellStart"/>
      <w:r w:rsidRPr="00757DF1">
        <w:rPr>
          <w:sz w:val="20"/>
          <w:szCs w:val="20"/>
          <w:lang w:val="en-US"/>
        </w:rPr>
        <w:t>Mimouni-Zerguini</w:t>
      </w:r>
      <w:proofErr w:type="spellEnd"/>
      <w:r w:rsidRPr="00757DF1">
        <w:rPr>
          <w:sz w:val="20"/>
          <w:szCs w:val="20"/>
          <w:lang w:val="en-US"/>
        </w:rPr>
        <w:t xml:space="preserve"> S, Shera S, </w:t>
      </w:r>
      <w:proofErr w:type="spellStart"/>
      <w:r w:rsidRPr="00757DF1">
        <w:rPr>
          <w:sz w:val="20"/>
          <w:szCs w:val="20"/>
          <w:lang w:val="en-US"/>
        </w:rPr>
        <w:t>Tuomilehto</w:t>
      </w:r>
      <w:proofErr w:type="spellEnd"/>
      <w:r w:rsidRPr="00757DF1">
        <w:rPr>
          <w:sz w:val="20"/>
          <w:szCs w:val="20"/>
          <w:lang w:val="en-US"/>
        </w:rPr>
        <w:t xml:space="preserve"> J, </w:t>
      </w:r>
      <w:proofErr w:type="spellStart"/>
      <w:r w:rsidRPr="00757DF1">
        <w:rPr>
          <w:sz w:val="20"/>
          <w:szCs w:val="20"/>
          <w:lang w:val="en-US"/>
        </w:rPr>
        <w:t>Umpierrez</w:t>
      </w:r>
      <w:proofErr w:type="spellEnd"/>
      <w:r w:rsidRPr="00757DF1">
        <w:rPr>
          <w:sz w:val="20"/>
          <w:szCs w:val="20"/>
          <w:lang w:val="en-US"/>
        </w:rPr>
        <w:t xml:space="preserve"> GE. Recommendations for management of diabetes during Ramadan: update 2020, applying the principles of the ADA/EASD consensus. BMJ Open Diabetes Res Care. 2020 May</w:t>
      </w:r>
      <w:proofErr w:type="gramStart"/>
      <w:r w:rsidRPr="00757DF1">
        <w:rPr>
          <w:sz w:val="20"/>
          <w:szCs w:val="20"/>
          <w:lang w:val="en-US"/>
        </w:rPr>
        <w:t>;8</w:t>
      </w:r>
      <w:proofErr w:type="gramEnd"/>
      <w:r w:rsidRPr="00757DF1">
        <w:rPr>
          <w:sz w:val="20"/>
          <w:szCs w:val="20"/>
          <w:lang w:val="en-US"/>
        </w:rPr>
        <w:t xml:space="preserve">(1):e001248. </w:t>
      </w:r>
      <w:proofErr w:type="spellStart"/>
      <w:proofErr w:type="gramStart"/>
      <w:r w:rsidRPr="00757DF1">
        <w:rPr>
          <w:sz w:val="20"/>
          <w:szCs w:val="20"/>
          <w:lang w:val="en-US"/>
        </w:rPr>
        <w:t>doi</w:t>
      </w:r>
      <w:proofErr w:type="spellEnd"/>
      <w:proofErr w:type="gramEnd"/>
      <w:r w:rsidRPr="00757DF1">
        <w:rPr>
          <w:sz w:val="20"/>
          <w:szCs w:val="20"/>
          <w:lang w:val="en-US"/>
        </w:rPr>
        <w:t>: 10.1136/bmjdrc-2020-001248.</w:t>
      </w:r>
    </w:p>
    <w:p w14:paraId="60E8B1C1" w14:textId="77777777" w:rsidR="00532EA3" w:rsidRPr="00757DF1" w:rsidRDefault="009F67C0">
      <w:pPr>
        <w:shd w:val="clear" w:color="auto" w:fill="FFFFFF"/>
        <w:spacing w:before="120" w:line="276" w:lineRule="auto"/>
        <w:jc w:val="both"/>
        <w:rPr>
          <w:sz w:val="20"/>
          <w:szCs w:val="20"/>
          <w:lang w:val="en-US"/>
        </w:rPr>
      </w:pPr>
      <w:r w:rsidRPr="00757DF1">
        <w:rPr>
          <w:sz w:val="20"/>
          <w:szCs w:val="20"/>
          <w:lang w:val="en-US"/>
        </w:rPr>
        <w:t xml:space="preserve">[5] </w:t>
      </w:r>
      <w:proofErr w:type="spellStart"/>
      <w:r w:rsidRPr="00757DF1">
        <w:rPr>
          <w:sz w:val="20"/>
          <w:szCs w:val="20"/>
          <w:lang w:val="en-US"/>
        </w:rPr>
        <w:t>Mirghani</w:t>
      </w:r>
      <w:proofErr w:type="spellEnd"/>
      <w:r w:rsidRPr="00757DF1">
        <w:rPr>
          <w:sz w:val="20"/>
          <w:szCs w:val="20"/>
          <w:lang w:val="en-US"/>
        </w:rPr>
        <w:t xml:space="preserve"> HM, </w:t>
      </w:r>
      <w:proofErr w:type="spellStart"/>
      <w:r w:rsidRPr="00757DF1">
        <w:rPr>
          <w:sz w:val="20"/>
          <w:szCs w:val="20"/>
          <w:lang w:val="en-US"/>
        </w:rPr>
        <w:t>Hamud</w:t>
      </w:r>
      <w:proofErr w:type="spellEnd"/>
      <w:r w:rsidRPr="00757DF1">
        <w:rPr>
          <w:sz w:val="20"/>
          <w:szCs w:val="20"/>
          <w:lang w:val="en-US"/>
        </w:rPr>
        <w:t xml:space="preserve"> OA. The effect of maternal diet restriction on pregnancy outcome. Am J </w:t>
      </w:r>
      <w:proofErr w:type="spellStart"/>
      <w:r w:rsidRPr="00757DF1">
        <w:rPr>
          <w:sz w:val="20"/>
          <w:szCs w:val="20"/>
          <w:lang w:val="en-US"/>
        </w:rPr>
        <w:t>Perinatol</w:t>
      </w:r>
      <w:proofErr w:type="spellEnd"/>
      <w:r w:rsidRPr="00757DF1">
        <w:rPr>
          <w:sz w:val="20"/>
          <w:szCs w:val="20"/>
          <w:lang w:val="en-US"/>
        </w:rPr>
        <w:t>. 2006</w:t>
      </w:r>
      <w:proofErr w:type="gramStart"/>
      <w:r w:rsidRPr="00757DF1">
        <w:rPr>
          <w:sz w:val="20"/>
          <w:szCs w:val="20"/>
          <w:lang w:val="en-US"/>
        </w:rPr>
        <w:t>;23</w:t>
      </w:r>
      <w:proofErr w:type="gramEnd"/>
      <w:r w:rsidRPr="00757DF1">
        <w:rPr>
          <w:sz w:val="20"/>
          <w:szCs w:val="20"/>
          <w:lang w:val="en-US"/>
        </w:rPr>
        <w:t xml:space="preserve">(1):21-4. </w:t>
      </w:r>
      <w:proofErr w:type="spellStart"/>
      <w:proofErr w:type="gramStart"/>
      <w:r w:rsidRPr="00757DF1">
        <w:rPr>
          <w:sz w:val="20"/>
          <w:szCs w:val="20"/>
          <w:lang w:val="en-US"/>
        </w:rPr>
        <w:t>doi</w:t>
      </w:r>
      <w:proofErr w:type="spellEnd"/>
      <w:proofErr w:type="gramEnd"/>
      <w:r w:rsidRPr="00757DF1">
        <w:rPr>
          <w:sz w:val="20"/>
          <w:szCs w:val="20"/>
          <w:lang w:val="en-US"/>
        </w:rPr>
        <w:t>: 10.1055/s-2005-923435.</w:t>
      </w:r>
    </w:p>
    <w:p w14:paraId="59F8283B" w14:textId="77777777" w:rsidR="00532EA3" w:rsidRPr="00757DF1" w:rsidRDefault="009F67C0">
      <w:pPr>
        <w:shd w:val="clear" w:color="auto" w:fill="FFFFFF"/>
        <w:spacing w:before="120" w:line="276" w:lineRule="auto"/>
        <w:jc w:val="both"/>
        <w:rPr>
          <w:sz w:val="20"/>
          <w:szCs w:val="20"/>
          <w:lang w:val="en-US"/>
        </w:rPr>
      </w:pPr>
      <w:r w:rsidRPr="00757DF1">
        <w:rPr>
          <w:sz w:val="20"/>
          <w:szCs w:val="20"/>
          <w:lang w:val="en-US"/>
        </w:rPr>
        <w:t xml:space="preserve">[6] Petherick ES, </w:t>
      </w:r>
      <w:proofErr w:type="spellStart"/>
      <w:r w:rsidRPr="00757DF1">
        <w:rPr>
          <w:sz w:val="20"/>
          <w:szCs w:val="20"/>
          <w:lang w:val="en-US"/>
        </w:rPr>
        <w:t>Tuffnell</w:t>
      </w:r>
      <w:proofErr w:type="spellEnd"/>
      <w:r w:rsidRPr="00757DF1">
        <w:rPr>
          <w:sz w:val="20"/>
          <w:szCs w:val="20"/>
          <w:lang w:val="en-US"/>
        </w:rPr>
        <w:t xml:space="preserve"> D, Wright J. Experiences and outcomes of maternal Ramadan fasting during pregnancy: results from a sub-cohort of the Born in Bradford birth cohort study. BMC Pregnancy Childbirth. 2014</w:t>
      </w:r>
      <w:proofErr w:type="gramStart"/>
      <w:r w:rsidRPr="00757DF1">
        <w:rPr>
          <w:sz w:val="20"/>
          <w:szCs w:val="20"/>
          <w:lang w:val="en-US"/>
        </w:rPr>
        <w:t>;14:335</w:t>
      </w:r>
      <w:proofErr w:type="gramEnd"/>
      <w:r w:rsidRPr="00757DF1">
        <w:rPr>
          <w:sz w:val="20"/>
          <w:szCs w:val="20"/>
          <w:lang w:val="en-US"/>
        </w:rPr>
        <w:t xml:space="preserve">. </w:t>
      </w:r>
      <w:proofErr w:type="spellStart"/>
      <w:proofErr w:type="gramStart"/>
      <w:r w:rsidRPr="00757DF1">
        <w:rPr>
          <w:sz w:val="20"/>
          <w:szCs w:val="20"/>
          <w:lang w:val="en-US"/>
        </w:rPr>
        <w:t>doi</w:t>
      </w:r>
      <w:proofErr w:type="spellEnd"/>
      <w:proofErr w:type="gramEnd"/>
      <w:r w:rsidRPr="00757DF1">
        <w:rPr>
          <w:sz w:val="20"/>
          <w:szCs w:val="20"/>
          <w:lang w:val="en-US"/>
        </w:rPr>
        <w:t>: 10.1186/1471-2393-14-335.</w:t>
      </w:r>
    </w:p>
    <w:p w14:paraId="202C4796" w14:textId="77777777" w:rsidR="00532EA3" w:rsidRPr="00757DF1" w:rsidRDefault="009F67C0">
      <w:pPr>
        <w:shd w:val="clear" w:color="auto" w:fill="FFFFFF"/>
        <w:spacing w:before="120" w:line="276" w:lineRule="auto"/>
        <w:jc w:val="both"/>
        <w:rPr>
          <w:sz w:val="20"/>
          <w:szCs w:val="20"/>
          <w:lang w:val="en-US"/>
        </w:rPr>
      </w:pPr>
      <w:r w:rsidRPr="00757DF1">
        <w:rPr>
          <w:sz w:val="20"/>
          <w:szCs w:val="20"/>
          <w:lang w:val="en-US"/>
        </w:rPr>
        <w:t xml:space="preserve">[7] Safari K, </w:t>
      </w:r>
      <w:proofErr w:type="spellStart"/>
      <w:r w:rsidRPr="00757DF1">
        <w:rPr>
          <w:sz w:val="20"/>
          <w:szCs w:val="20"/>
          <w:lang w:val="en-US"/>
        </w:rPr>
        <w:t>Piro</w:t>
      </w:r>
      <w:proofErr w:type="spellEnd"/>
      <w:r w:rsidRPr="00757DF1">
        <w:rPr>
          <w:sz w:val="20"/>
          <w:szCs w:val="20"/>
          <w:lang w:val="en-US"/>
        </w:rPr>
        <w:t xml:space="preserve"> TJ, Ahmad HM. Perspectives and pregnancy outcomes of maternal Ramadan fasting in the second trimester of pregnancy. BMC Pregnancy Childbirth. 2019</w:t>
      </w:r>
      <w:proofErr w:type="gramStart"/>
      <w:r w:rsidRPr="00757DF1">
        <w:rPr>
          <w:sz w:val="20"/>
          <w:szCs w:val="20"/>
          <w:lang w:val="en-US"/>
        </w:rPr>
        <w:t>;19</w:t>
      </w:r>
      <w:proofErr w:type="gramEnd"/>
      <w:r w:rsidRPr="00757DF1">
        <w:rPr>
          <w:sz w:val="20"/>
          <w:szCs w:val="20"/>
          <w:lang w:val="en-US"/>
        </w:rPr>
        <w:t xml:space="preserve">(1):128. </w:t>
      </w:r>
      <w:proofErr w:type="spellStart"/>
      <w:proofErr w:type="gramStart"/>
      <w:r w:rsidRPr="00757DF1">
        <w:rPr>
          <w:sz w:val="20"/>
          <w:szCs w:val="20"/>
          <w:lang w:val="en-US"/>
        </w:rPr>
        <w:t>doi</w:t>
      </w:r>
      <w:proofErr w:type="spellEnd"/>
      <w:proofErr w:type="gramEnd"/>
      <w:r w:rsidRPr="00757DF1">
        <w:rPr>
          <w:sz w:val="20"/>
          <w:szCs w:val="20"/>
          <w:lang w:val="en-US"/>
        </w:rPr>
        <w:t>: 10.1186/s12884-019-2275-x.</w:t>
      </w:r>
    </w:p>
    <w:p w14:paraId="5DC30B66" w14:textId="77777777" w:rsidR="00532EA3" w:rsidRPr="00757DF1" w:rsidRDefault="009F67C0">
      <w:pPr>
        <w:shd w:val="clear" w:color="auto" w:fill="FFFFFF"/>
        <w:spacing w:before="120" w:line="276" w:lineRule="auto"/>
        <w:jc w:val="both"/>
        <w:rPr>
          <w:sz w:val="20"/>
          <w:szCs w:val="20"/>
          <w:lang w:val="en-US"/>
        </w:rPr>
      </w:pPr>
      <w:r w:rsidRPr="00757DF1">
        <w:rPr>
          <w:sz w:val="20"/>
          <w:szCs w:val="20"/>
          <w:lang w:val="en-US"/>
        </w:rPr>
        <w:t xml:space="preserve">[8] Glazier JD, Hayes DJL, Hussain S, D'Souza SW, </w:t>
      </w:r>
      <w:proofErr w:type="spellStart"/>
      <w:r w:rsidRPr="00757DF1">
        <w:rPr>
          <w:sz w:val="20"/>
          <w:szCs w:val="20"/>
          <w:lang w:val="en-US"/>
        </w:rPr>
        <w:t>Whitcombe</w:t>
      </w:r>
      <w:proofErr w:type="spellEnd"/>
      <w:r w:rsidRPr="00757DF1">
        <w:rPr>
          <w:sz w:val="20"/>
          <w:szCs w:val="20"/>
          <w:lang w:val="en-US"/>
        </w:rPr>
        <w:t xml:space="preserve"> J, </w:t>
      </w:r>
      <w:proofErr w:type="spellStart"/>
      <w:r w:rsidRPr="00757DF1">
        <w:rPr>
          <w:sz w:val="20"/>
          <w:szCs w:val="20"/>
          <w:lang w:val="en-US"/>
        </w:rPr>
        <w:t>Heazell</w:t>
      </w:r>
      <w:proofErr w:type="spellEnd"/>
      <w:r w:rsidRPr="00757DF1">
        <w:rPr>
          <w:sz w:val="20"/>
          <w:szCs w:val="20"/>
          <w:lang w:val="en-US"/>
        </w:rPr>
        <w:t xml:space="preserve"> AEP, Ashton N. The effect of Ramadan fasting during pregnancy on perinatal outcomes: a systematic review and meta-analysis BMC Pregnancy Childbirth. 2018</w:t>
      </w:r>
      <w:proofErr w:type="gramStart"/>
      <w:r w:rsidRPr="00757DF1">
        <w:rPr>
          <w:sz w:val="20"/>
          <w:szCs w:val="20"/>
          <w:lang w:val="en-US"/>
        </w:rPr>
        <w:t>;18</w:t>
      </w:r>
      <w:proofErr w:type="gramEnd"/>
      <w:r w:rsidRPr="00757DF1">
        <w:rPr>
          <w:sz w:val="20"/>
          <w:szCs w:val="20"/>
          <w:lang w:val="en-US"/>
        </w:rPr>
        <w:t xml:space="preserve">(1):421. </w:t>
      </w:r>
      <w:proofErr w:type="spellStart"/>
      <w:proofErr w:type="gramStart"/>
      <w:r w:rsidRPr="00757DF1">
        <w:rPr>
          <w:sz w:val="20"/>
          <w:szCs w:val="20"/>
          <w:lang w:val="en-US"/>
        </w:rPr>
        <w:t>doi</w:t>
      </w:r>
      <w:proofErr w:type="spellEnd"/>
      <w:proofErr w:type="gramEnd"/>
      <w:r w:rsidRPr="00757DF1">
        <w:rPr>
          <w:sz w:val="20"/>
          <w:szCs w:val="20"/>
          <w:lang w:val="en-US"/>
        </w:rPr>
        <w:t>: 10.1186/s12884-018-2048-y.</w:t>
      </w:r>
    </w:p>
    <w:p w14:paraId="1E9933F4" w14:textId="77777777" w:rsidR="00532EA3" w:rsidRPr="00757DF1" w:rsidRDefault="009F67C0">
      <w:pPr>
        <w:shd w:val="clear" w:color="auto" w:fill="FFFFFF"/>
        <w:spacing w:before="120" w:line="276" w:lineRule="auto"/>
        <w:jc w:val="both"/>
        <w:rPr>
          <w:sz w:val="20"/>
          <w:szCs w:val="20"/>
          <w:lang w:val="en-US"/>
        </w:rPr>
      </w:pPr>
      <w:r w:rsidRPr="00757DF1">
        <w:rPr>
          <w:color w:val="000000"/>
          <w:sz w:val="20"/>
          <w:szCs w:val="20"/>
          <w:lang w:val="en-US"/>
        </w:rPr>
        <w:t xml:space="preserve">[9] Ahmed SH, Chowdhury TA, Hussain S, Syed A, </w:t>
      </w:r>
      <w:proofErr w:type="spellStart"/>
      <w:r w:rsidRPr="00757DF1">
        <w:rPr>
          <w:color w:val="000000"/>
          <w:sz w:val="20"/>
          <w:szCs w:val="20"/>
          <w:lang w:val="en-US"/>
        </w:rPr>
        <w:t>Karamat</w:t>
      </w:r>
      <w:proofErr w:type="spellEnd"/>
      <w:r w:rsidRPr="00757DF1">
        <w:rPr>
          <w:color w:val="000000"/>
          <w:sz w:val="20"/>
          <w:szCs w:val="20"/>
          <w:lang w:val="en-US"/>
        </w:rPr>
        <w:t xml:space="preserve"> A, </w:t>
      </w:r>
      <w:proofErr w:type="spellStart"/>
      <w:r w:rsidRPr="00757DF1">
        <w:rPr>
          <w:color w:val="000000"/>
          <w:sz w:val="20"/>
          <w:szCs w:val="20"/>
          <w:lang w:val="en-US"/>
        </w:rPr>
        <w:t>Helmy</w:t>
      </w:r>
      <w:proofErr w:type="spellEnd"/>
      <w:r w:rsidRPr="00757DF1">
        <w:rPr>
          <w:color w:val="000000"/>
          <w:sz w:val="20"/>
          <w:szCs w:val="20"/>
          <w:lang w:val="en-US"/>
        </w:rPr>
        <w:t xml:space="preserve"> A, </w:t>
      </w:r>
      <w:proofErr w:type="spellStart"/>
      <w:r w:rsidRPr="00757DF1">
        <w:rPr>
          <w:color w:val="000000"/>
          <w:sz w:val="20"/>
          <w:szCs w:val="20"/>
          <w:lang w:val="en-US"/>
        </w:rPr>
        <w:t>Waqar</w:t>
      </w:r>
      <w:proofErr w:type="spellEnd"/>
      <w:r w:rsidRPr="00757DF1">
        <w:rPr>
          <w:color w:val="000000"/>
          <w:sz w:val="20"/>
          <w:szCs w:val="20"/>
          <w:lang w:val="en-US"/>
        </w:rPr>
        <w:t xml:space="preserve"> S, Ali S, </w:t>
      </w:r>
      <w:proofErr w:type="spellStart"/>
      <w:r w:rsidRPr="00757DF1">
        <w:rPr>
          <w:color w:val="000000"/>
          <w:sz w:val="20"/>
          <w:szCs w:val="20"/>
          <w:lang w:val="en-US"/>
        </w:rPr>
        <w:t>Dabhad</w:t>
      </w:r>
      <w:proofErr w:type="spellEnd"/>
      <w:r w:rsidRPr="00757DF1">
        <w:rPr>
          <w:color w:val="000000"/>
          <w:sz w:val="20"/>
          <w:szCs w:val="20"/>
          <w:lang w:val="en-US"/>
        </w:rPr>
        <w:t xml:space="preserve"> A, Seal ST, Hodgkinson A, </w:t>
      </w:r>
      <w:proofErr w:type="spellStart"/>
      <w:r w:rsidRPr="00757DF1">
        <w:rPr>
          <w:color w:val="000000"/>
          <w:sz w:val="20"/>
          <w:szCs w:val="20"/>
          <w:lang w:val="en-US"/>
        </w:rPr>
        <w:t>Azmi</w:t>
      </w:r>
      <w:proofErr w:type="spellEnd"/>
      <w:r w:rsidRPr="00757DF1">
        <w:rPr>
          <w:color w:val="000000"/>
          <w:sz w:val="20"/>
          <w:szCs w:val="20"/>
          <w:lang w:val="en-US"/>
        </w:rPr>
        <w:t xml:space="preserve"> S, </w:t>
      </w:r>
      <w:proofErr w:type="spellStart"/>
      <w:r w:rsidRPr="00757DF1">
        <w:rPr>
          <w:color w:val="000000"/>
          <w:sz w:val="20"/>
          <w:szCs w:val="20"/>
          <w:lang w:val="en-US"/>
        </w:rPr>
        <w:t>Ghouri</w:t>
      </w:r>
      <w:proofErr w:type="spellEnd"/>
      <w:r w:rsidRPr="00757DF1">
        <w:rPr>
          <w:color w:val="000000"/>
          <w:sz w:val="20"/>
          <w:szCs w:val="20"/>
          <w:lang w:val="en-US"/>
        </w:rPr>
        <w:t xml:space="preserve"> N. Ramadan and Diabetes: A Narrative Review and Practice Update. Diabetes </w:t>
      </w:r>
      <w:proofErr w:type="spellStart"/>
      <w:r w:rsidRPr="00757DF1">
        <w:rPr>
          <w:color w:val="000000"/>
          <w:sz w:val="20"/>
          <w:szCs w:val="20"/>
          <w:lang w:val="en-US"/>
        </w:rPr>
        <w:t>Ther</w:t>
      </w:r>
      <w:proofErr w:type="spellEnd"/>
      <w:r w:rsidRPr="00757DF1">
        <w:rPr>
          <w:color w:val="000000"/>
          <w:sz w:val="20"/>
          <w:szCs w:val="20"/>
          <w:lang w:val="en-US"/>
        </w:rPr>
        <w:t xml:space="preserve">. 2020 Sep 9:1-44. </w:t>
      </w:r>
      <w:proofErr w:type="spellStart"/>
      <w:proofErr w:type="gramStart"/>
      <w:r w:rsidRPr="00757DF1">
        <w:rPr>
          <w:color w:val="000000"/>
          <w:sz w:val="20"/>
          <w:szCs w:val="20"/>
          <w:lang w:val="en-US"/>
        </w:rPr>
        <w:t>doi</w:t>
      </w:r>
      <w:proofErr w:type="spellEnd"/>
      <w:proofErr w:type="gramEnd"/>
      <w:r w:rsidRPr="00757DF1">
        <w:rPr>
          <w:color w:val="000000"/>
          <w:sz w:val="20"/>
          <w:szCs w:val="20"/>
          <w:lang w:val="en-US"/>
        </w:rPr>
        <w:t>: 10.1007/s13300-020-00886-y. Online ahead of print.</w:t>
      </w:r>
    </w:p>
    <w:p w14:paraId="766AE0B1" w14:textId="77777777" w:rsidR="00532EA3" w:rsidRDefault="009F67C0">
      <w:pPr>
        <w:shd w:val="clear" w:color="auto" w:fill="FFFFFF"/>
        <w:spacing w:before="120" w:line="276" w:lineRule="auto"/>
        <w:jc w:val="both"/>
        <w:rPr>
          <w:color w:val="000000"/>
          <w:sz w:val="20"/>
          <w:szCs w:val="20"/>
        </w:rPr>
      </w:pPr>
      <w:r w:rsidRPr="00757DF1">
        <w:rPr>
          <w:color w:val="000000"/>
          <w:sz w:val="20"/>
          <w:szCs w:val="20"/>
          <w:lang w:val="en-US"/>
        </w:rPr>
        <w:t xml:space="preserve">[10] </w:t>
      </w:r>
      <w:proofErr w:type="spellStart"/>
      <w:r w:rsidRPr="00757DF1">
        <w:rPr>
          <w:color w:val="000000"/>
          <w:sz w:val="20"/>
          <w:szCs w:val="20"/>
          <w:lang w:val="en-US"/>
        </w:rPr>
        <w:t>Hassanein</w:t>
      </w:r>
      <w:proofErr w:type="spellEnd"/>
      <w:r w:rsidRPr="00757DF1">
        <w:rPr>
          <w:color w:val="000000"/>
          <w:sz w:val="20"/>
          <w:szCs w:val="20"/>
          <w:lang w:val="en-US"/>
        </w:rPr>
        <w:t xml:space="preserve"> M, Al-</w:t>
      </w:r>
      <w:proofErr w:type="spellStart"/>
      <w:r w:rsidRPr="00757DF1">
        <w:rPr>
          <w:color w:val="000000"/>
          <w:sz w:val="20"/>
          <w:szCs w:val="20"/>
          <w:lang w:val="en-US"/>
        </w:rPr>
        <w:t>Arouj</w:t>
      </w:r>
      <w:proofErr w:type="spellEnd"/>
      <w:r w:rsidRPr="00757DF1">
        <w:rPr>
          <w:color w:val="000000"/>
          <w:sz w:val="20"/>
          <w:szCs w:val="20"/>
          <w:lang w:val="en-US"/>
        </w:rPr>
        <w:t xml:space="preserve"> M, </w:t>
      </w:r>
      <w:proofErr w:type="spellStart"/>
      <w:r w:rsidRPr="00757DF1">
        <w:rPr>
          <w:color w:val="000000"/>
          <w:sz w:val="20"/>
          <w:szCs w:val="20"/>
          <w:lang w:val="en-US"/>
        </w:rPr>
        <w:t>Hamdy</w:t>
      </w:r>
      <w:proofErr w:type="spellEnd"/>
      <w:r w:rsidRPr="00757DF1">
        <w:rPr>
          <w:color w:val="000000"/>
          <w:sz w:val="20"/>
          <w:szCs w:val="20"/>
          <w:lang w:val="en-US"/>
        </w:rPr>
        <w:t xml:space="preserve"> O, </w:t>
      </w:r>
      <w:proofErr w:type="spellStart"/>
      <w:r w:rsidRPr="00757DF1">
        <w:rPr>
          <w:color w:val="000000"/>
          <w:sz w:val="20"/>
          <w:szCs w:val="20"/>
          <w:lang w:val="en-US"/>
        </w:rPr>
        <w:t>Bebakar</w:t>
      </w:r>
      <w:proofErr w:type="spellEnd"/>
      <w:r w:rsidRPr="00757DF1">
        <w:rPr>
          <w:color w:val="000000"/>
          <w:sz w:val="20"/>
          <w:szCs w:val="20"/>
          <w:lang w:val="en-US"/>
        </w:rPr>
        <w:t xml:space="preserve"> WMW, </w:t>
      </w:r>
      <w:proofErr w:type="spellStart"/>
      <w:r w:rsidRPr="00757DF1">
        <w:rPr>
          <w:color w:val="000000"/>
          <w:sz w:val="20"/>
          <w:szCs w:val="20"/>
          <w:lang w:val="en-US"/>
        </w:rPr>
        <w:t>Jabbar</w:t>
      </w:r>
      <w:proofErr w:type="spellEnd"/>
      <w:r w:rsidRPr="00757DF1">
        <w:rPr>
          <w:color w:val="000000"/>
          <w:sz w:val="20"/>
          <w:szCs w:val="20"/>
          <w:lang w:val="en-US"/>
        </w:rPr>
        <w:t xml:space="preserve"> A, Al-</w:t>
      </w:r>
      <w:proofErr w:type="spellStart"/>
      <w:r w:rsidRPr="00757DF1">
        <w:rPr>
          <w:color w:val="000000"/>
          <w:sz w:val="20"/>
          <w:szCs w:val="20"/>
          <w:lang w:val="en-US"/>
        </w:rPr>
        <w:t>Madani</w:t>
      </w:r>
      <w:proofErr w:type="spellEnd"/>
      <w:r w:rsidRPr="00757DF1">
        <w:rPr>
          <w:color w:val="000000"/>
          <w:sz w:val="20"/>
          <w:szCs w:val="20"/>
          <w:lang w:val="en-US"/>
        </w:rPr>
        <w:t xml:space="preserve"> A, </w:t>
      </w:r>
      <w:proofErr w:type="spellStart"/>
      <w:r w:rsidRPr="00757DF1">
        <w:rPr>
          <w:color w:val="000000"/>
          <w:sz w:val="20"/>
          <w:szCs w:val="20"/>
          <w:lang w:val="en-US"/>
        </w:rPr>
        <w:t>Hanif</w:t>
      </w:r>
      <w:proofErr w:type="spellEnd"/>
      <w:r w:rsidRPr="00757DF1">
        <w:rPr>
          <w:color w:val="000000"/>
          <w:sz w:val="20"/>
          <w:szCs w:val="20"/>
          <w:lang w:val="en-US"/>
        </w:rPr>
        <w:t xml:space="preserve"> W, </w:t>
      </w:r>
      <w:proofErr w:type="spellStart"/>
      <w:r w:rsidRPr="00757DF1">
        <w:rPr>
          <w:color w:val="000000"/>
          <w:sz w:val="20"/>
          <w:szCs w:val="20"/>
          <w:lang w:val="en-US"/>
        </w:rPr>
        <w:t>Lessan</w:t>
      </w:r>
      <w:proofErr w:type="spellEnd"/>
      <w:r w:rsidRPr="00757DF1">
        <w:rPr>
          <w:color w:val="000000"/>
          <w:sz w:val="20"/>
          <w:szCs w:val="20"/>
          <w:lang w:val="en-US"/>
        </w:rPr>
        <w:t xml:space="preserve"> N, </w:t>
      </w:r>
      <w:proofErr w:type="spellStart"/>
      <w:r w:rsidRPr="00757DF1">
        <w:rPr>
          <w:color w:val="000000"/>
          <w:sz w:val="20"/>
          <w:szCs w:val="20"/>
          <w:lang w:val="en-US"/>
        </w:rPr>
        <w:t>Basit</w:t>
      </w:r>
      <w:proofErr w:type="spellEnd"/>
      <w:r w:rsidRPr="00757DF1">
        <w:rPr>
          <w:color w:val="000000"/>
          <w:sz w:val="20"/>
          <w:szCs w:val="20"/>
          <w:lang w:val="en-US"/>
        </w:rPr>
        <w:t xml:space="preserve"> A, </w:t>
      </w:r>
      <w:proofErr w:type="spellStart"/>
      <w:r w:rsidRPr="00757DF1">
        <w:rPr>
          <w:color w:val="000000"/>
          <w:sz w:val="20"/>
          <w:szCs w:val="20"/>
          <w:lang w:val="en-US"/>
        </w:rPr>
        <w:t>Tayeb</w:t>
      </w:r>
      <w:proofErr w:type="spellEnd"/>
      <w:r w:rsidRPr="00757DF1">
        <w:rPr>
          <w:color w:val="000000"/>
          <w:sz w:val="20"/>
          <w:szCs w:val="20"/>
          <w:lang w:val="en-US"/>
        </w:rPr>
        <w:t xml:space="preserve"> K, Omar M, Abdallah K, Al </w:t>
      </w:r>
      <w:proofErr w:type="spellStart"/>
      <w:r w:rsidRPr="00757DF1">
        <w:rPr>
          <w:color w:val="000000"/>
          <w:sz w:val="20"/>
          <w:szCs w:val="20"/>
          <w:lang w:val="en-US"/>
        </w:rPr>
        <w:t>Twaim</w:t>
      </w:r>
      <w:proofErr w:type="spellEnd"/>
      <w:r w:rsidRPr="00757DF1">
        <w:rPr>
          <w:color w:val="000000"/>
          <w:sz w:val="20"/>
          <w:szCs w:val="20"/>
          <w:lang w:val="en-US"/>
        </w:rPr>
        <w:t xml:space="preserve"> A, </w:t>
      </w:r>
      <w:proofErr w:type="spellStart"/>
      <w:r w:rsidRPr="00757DF1">
        <w:rPr>
          <w:color w:val="000000"/>
          <w:sz w:val="20"/>
          <w:szCs w:val="20"/>
          <w:lang w:val="en-US"/>
        </w:rPr>
        <w:t>Buyukbese</w:t>
      </w:r>
      <w:proofErr w:type="spellEnd"/>
      <w:r w:rsidRPr="00757DF1">
        <w:rPr>
          <w:color w:val="000000"/>
          <w:sz w:val="20"/>
          <w:szCs w:val="20"/>
          <w:lang w:val="en-US"/>
        </w:rPr>
        <w:t xml:space="preserve"> MA, El-Sayed AA, Ben-</w:t>
      </w:r>
      <w:proofErr w:type="spellStart"/>
      <w:r w:rsidRPr="00757DF1">
        <w:rPr>
          <w:color w:val="000000"/>
          <w:sz w:val="20"/>
          <w:szCs w:val="20"/>
          <w:lang w:val="en-US"/>
        </w:rPr>
        <w:t>Nakhi</w:t>
      </w:r>
      <w:proofErr w:type="spellEnd"/>
      <w:r w:rsidRPr="00757DF1">
        <w:rPr>
          <w:color w:val="000000"/>
          <w:sz w:val="20"/>
          <w:szCs w:val="20"/>
          <w:lang w:val="en-US"/>
        </w:rPr>
        <w:t xml:space="preserve"> A; International Diabetes Federation (IDF), in collaboration with the Diabetes and Ramadan (DAR) International Alliance. Diabetes and Ramadan: Practical guidelines. Diabetes Res </w:t>
      </w:r>
      <w:proofErr w:type="spellStart"/>
      <w:r w:rsidRPr="00757DF1">
        <w:rPr>
          <w:color w:val="000000"/>
          <w:sz w:val="20"/>
          <w:szCs w:val="20"/>
          <w:lang w:val="en-US"/>
        </w:rPr>
        <w:t>Clin</w:t>
      </w:r>
      <w:proofErr w:type="spellEnd"/>
      <w:r w:rsidRPr="00757DF1">
        <w:rPr>
          <w:color w:val="000000"/>
          <w:sz w:val="20"/>
          <w:szCs w:val="20"/>
          <w:lang w:val="en-US"/>
        </w:rPr>
        <w:t xml:space="preserve"> </w:t>
      </w:r>
      <w:proofErr w:type="spellStart"/>
      <w:r w:rsidRPr="00757DF1">
        <w:rPr>
          <w:color w:val="000000"/>
          <w:sz w:val="20"/>
          <w:szCs w:val="20"/>
          <w:lang w:val="en-US"/>
        </w:rPr>
        <w:t>Pract</w:t>
      </w:r>
      <w:proofErr w:type="spellEnd"/>
      <w:r w:rsidRPr="00757DF1">
        <w:rPr>
          <w:color w:val="000000"/>
          <w:sz w:val="20"/>
          <w:szCs w:val="20"/>
          <w:lang w:val="en-US"/>
        </w:rPr>
        <w:t>. 2017</w:t>
      </w:r>
      <w:proofErr w:type="gramStart"/>
      <w:r w:rsidRPr="00757DF1">
        <w:rPr>
          <w:color w:val="000000"/>
          <w:sz w:val="20"/>
          <w:szCs w:val="20"/>
          <w:lang w:val="en-US"/>
        </w:rPr>
        <w:t>;126:303</w:t>
      </w:r>
      <w:proofErr w:type="gramEnd"/>
      <w:r w:rsidRPr="00757DF1">
        <w:rPr>
          <w:color w:val="000000"/>
          <w:sz w:val="20"/>
          <w:szCs w:val="20"/>
          <w:lang w:val="en-US"/>
        </w:rPr>
        <w:t xml:space="preserve">-316. </w:t>
      </w:r>
      <w:proofErr w:type="spellStart"/>
      <w:proofErr w:type="gramStart"/>
      <w:r w:rsidRPr="00757DF1">
        <w:rPr>
          <w:color w:val="000000"/>
          <w:sz w:val="20"/>
          <w:szCs w:val="20"/>
          <w:lang w:val="en-US"/>
        </w:rPr>
        <w:t>doi</w:t>
      </w:r>
      <w:proofErr w:type="spellEnd"/>
      <w:proofErr w:type="gramEnd"/>
      <w:r w:rsidRPr="00757DF1">
        <w:rPr>
          <w:color w:val="000000"/>
          <w:sz w:val="20"/>
          <w:szCs w:val="20"/>
          <w:lang w:val="en-US"/>
        </w:rPr>
        <w:t xml:space="preserve">: 10.1016/j.diabres.2017.03.003. </w:t>
      </w:r>
      <w:proofErr w:type="spellStart"/>
      <w:r>
        <w:rPr>
          <w:color w:val="000000"/>
          <w:sz w:val="20"/>
          <w:szCs w:val="20"/>
        </w:rPr>
        <w:t>Epub</w:t>
      </w:r>
      <w:proofErr w:type="spellEnd"/>
      <w:r>
        <w:rPr>
          <w:color w:val="000000"/>
          <w:sz w:val="20"/>
          <w:szCs w:val="20"/>
        </w:rPr>
        <w:t xml:space="preserve"> 2017 Mar 12.</w:t>
      </w:r>
    </w:p>
    <w:p w14:paraId="7D3AEA52" w14:textId="77777777" w:rsidR="00532EA3" w:rsidRDefault="00532EA3">
      <w:pPr>
        <w:spacing w:after="120"/>
        <w:jc w:val="both"/>
        <w:rPr>
          <w:rFonts w:ascii="Times New Roman" w:eastAsia="Times New Roman" w:hAnsi="Times New Roman" w:cs="Times New Roman"/>
        </w:rPr>
      </w:pPr>
    </w:p>
    <w:p w14:paraId="583C4E17" w14:textId="77777777" w:rsidR="00532EA3" w:rsidRDefault="00532EA3">
      <w:pPr>
        <w:spacing w:after="120"/>
        <w:jc w:val="both"/>
        <w:rPr>
          <w:rFonts w:ascii="Times New Roman" w:eastAsia="Times New Roman" w:hAnsi="Times New Roman" w:cs="Times New Roman"/>
        </w:rPr>
      </w:pPr>
    </w:p>
    <w:p w14:paraId="1C8C9D67" w14:textId="77777777" w:rsidR="00532EA3" w:rsidRDefault="009F67C0">
      <w:pPr>
        <w:pStyle w:val="Ttol1"/>
        <w:numPr>
          <w:ilvl w:val="0"/>
          <w:numId w:val="5"/>
        </w:numPr>
        <w:ind w:hanging="360"/>
        <w:rPr>
          <w:rFonts w:ascii="Times New Roman" w:eastAsia="Times New Roman" w:hAnsi="Times New Roman" w:cs="Times New Roman"/>
          <w:smallCaps/>
          <w:color w:val="000000"/>
          <w:sz w:val="24"/>
          <w:szCs w:val="24"/>
        </w:rPr>
      </w:pPr>
      <w:bookmarkStart w:id="390" w:name="_Toc71102855"/>
      <w:r>
        <w:rPr>
          <w:rFonts w:ascii="Times New Roman" w:eastAsia="Times New Roman" w:hAnsi="Times New Roman" w:cs="Times New Roman"/>
          <w:smallCaps/>
          <w:color w:val="000000"/>
          <w:sz w:val="24"/>
          <w:szCs w:val="24"/>
        </w:rPr>
        <w:t>LISTA DE TABLAS</w:t>
      </w:r>
      <w:bookmarkEnd w:id="390"/>
    </w:p>
    <w:p w14:paraId="597F321D" w14:textId="77777777" w:rsidR="00532EA3" w:rsidRDefault="00532EA3">
      <w:pPr>
        <w:rPr>
          <w:rFonts w:ascii="Times New Roman" w:eastAsia="Times New Roman" w:hAnsi="Times New Roman" w:cs="Times New Roman"/>
          <w:b/>
          <w:smallCaps/>
          <w:sz w:val="24"/>
          <w:szCs w:val="24"/>
        </w:rPr>
      </w:pPr>
    </w:p>
    <w:p w14:paraId="7FB25720" w14:textId="77777777" w:rsidR="00532EA3" w:rsidRDefault="009F67C0">
      <w:pPr>
        <w:rPr>
          <w:rFonts w:ascii="Times New Roman" w:eastAsia="Times New Roman" w:hAnsi="Times New Roman" w:cs="Times New Roman"/>
          <w:smallCaps/>
          <w:sz w:val="24"/>
          <w:szCs w:val="24"/>
        </w:rPr>
      </w:pPr>
      <w:r>
        <w:rPr>
          <w:rFonts w:ascii="Times New Roman" w:eastAsia="Times New Roman" w:hAnsi="Times New Roman" w:cs="Times New Roman"/>
          <w:b/>
          <w:smallCaps/>
          <w:sz w:val="24"/>
          <w:szCs w:val="24"/>
        </w:rPr>
        <w:lastRenderedPageBreak/>
        <w:t xml:space="preserve">TABLA 1: </w:t>
      </w:r>
      <w:r>
        <w:rPr>
          <w:rFonts w:ascii="Times New Roman" w:eastAsia="Times New Roman" w:hAnsi="Times New Roman" w:cs="Times New Roman"/>
          <w:smallCaps/>
          <w:sz w:val="24"/>
          <w:szCs w:val="24"/>
        </w:rPr>
        <w:t>VARIABLES SOCIODEMOGRÁFICAS</w:t>
      </w:r>
    </w:p>
    <w:p w14:paraId="77C56999" w14:textId="77777777" w:rsidR="00532EA3" w:rsidRDefault="009F67C0">
      <w:pPr>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TABLA 2: </w:t>
      </w:r>
      <w:r>
        <w:rPr>
          <w:rFonts w:ascii="Times New Roman" w:eastAsia="Times New Roman" w:hAnsi="Times New Roman" w:cs="Times New Roman"/>
          <w:smallCaps/>
          <w:sz w:val="24"/>
          <w:szCs w:val="24"/>
        </w:rPr>
        <w:t>VARIABLES DE COMORBILIDAD</w:t>
      </w:r>
    </w:p>
    <w:p w14:paraId="6B70FFE6" w14:textId="77777777" w:rsidR="00532EA3" w:rsidRDefault="009F67C0">
      <w:pPr>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TABLA 3: </w:t>
      </w:r>
      <w:r>
        <w:rPr>
          <w:rFonts w:ascii="Times New Roman" w:eastAsia="Times New Roman" w:hAnsi="Times New Roman" w:cs="Times New Roman"/>
          <w:smallCaps/>
          <w:sz w:val="24"/>
          <w:szCs w:val="24"/>
        </w:rPr>
        <w:t>VARIABLES DE EXPLORACIÓN FÍSICA</w:t>
      </w:r>
    </w:p>
    <w:p w14:paraId="69161B5B" w14:textId="77777777" w:rsidR="00532EA3" w:rsidRDefault="009F67C0">
      <w:pPr>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TABLA 4: </w:t>
      </w:r>
      <w:r>
        <w:rPr>
          <w:rFonts w:ascii="Times New Roman" w:eastAsia="Times New Roman" w:hAnsi="Times New Roman" w:cs="Times New Roman"/>
          <w:smallCaps/>
          <w:sz w:val="24"/>
          <w:szCs w:val="24"/>
        </w:rPr>
        <w:t>VARIABLES DE GESTACIÓN</w:t>
      </w:r>
    </w:p>
    <w:p w14:paraId="10245531" w14:textId="77777777" w:rsidR="00532EA3" w:rsidRDefault="009F67C0">
      <w:pPr>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TABLA 5: </w:t>
      </w:r>
      <w:r>
        <w:rPr>
          <w:rFonts w:ascii="Times New Roman" w:eastAsia="Times New Roman" w:hAnsi="Times New Roman" w:cs="Times New Roman"/>
          <w:smallCaps/>
          <w:sz w:val="24"/>
          <w:szCs w:val="24"/>
        </w:rPr>
        <w:t>VARIABLES RELACIONADAS CON EL BEBÉ</w:t>
      </w:r>
    </w:p>
    <w:p w14:paraId="5CE4F830" w14:textId="77777777" w:rsidR="00532EA3" w:rsidRDefault="009F67C0">
      <w:pPr>
        <w:rPr>
          <w:rFonts w:ascii="Times New Roman" w:eastAsia="Times New Roman" w:hAnsi="Times New Roman" w:cs="Times New Roman"/>
          <w:smallCaps/>
          <w:sz w:val="24"/>
          <w:szCs w:val="24"/>
        </w:rPr>
      </w:pPr>
      <w:r>
        <w:rPr>
          <w:rFonts w:ascii="Times New Roman" w:eastAsia="Times New Roman" w:hAnsi="Times New Roman" w:cs="Times New Roman"/>
          <w:b/>
          <w:smallCaps/>
          <w:sz w:val="24"/>
          <w:szCs w:val="24"/>
        </w:rPr>
        <w:t xml:space="preserve">TABLA 6: </w:t>
      </w:r>
      <w:r>
        <w:rPr>
          <w:rFonts w:ascii="Times New Roman" w:eastAsia="Times New Roman" w:hAnsi="Times New Roman" w:cs="Times New Roman"/>
          <w:smallCaps/>
          <w:sz w:val="24"/>
          <w:szCs w:val="24"/>
        </w:rPr>
        <w:t>VARIABLES DEL PARTO</w:t>
      </w:r>
    </w:p>
    <w:p w14:paraId="57123CE7" w14:textId="77777777" w:rsidR="00532EA3" w:rsidRDefault="009F67C0">
      <w:pPr>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TABLA 7: </w:t>
      </w:r>
      <w:r>
        <w:rPr>
          <w:rFonts w:ascii="Times New Roman" w:eastAsia="Times New Roman" w:hAnsi="Times New Roman" w:cs="Times New Roman"/>
          <w:smallCaps/>
          <w:sz w:val="24"/>
          <w:szCs w:val="24"/>
        </w:rPr>
        <w:t>VARIABLES ANALÍTICAS PRE GESTACIÓN</w:t>
      </w:r>
    </w:p>
    <w:p w14:paraId="71B7403C" w14:textId="77777777" w:rsidR="00532EA3" w:rsidRDefault="009F67C0">
      <w:pPr>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TABLA 8: </w:t>
      </w:r>
      <w:r>
        <w:rPr>
          <w:rFonts w:ascii="Times New Roman" w:eastAsia="Times New Roman" w:hAnsi="Times New Roman" w:cs="Times New Roman"/>
          <w:smallCaps/>
          <w:sz w:val="24"/>
          <w:szCs w:val="24"/>
        </w:rPr>
        <w:t>VARIABLES ANALÍTICAS DURANTE LA GESTACIÓN</w:t>
      </w:r>
    </w:p>
    <w:p w14:paraId="1E28213B" w14:textId="77777777" w:rsidR="00532EA3" w:rsidRDefault="009F67C0">
      <w:pPr>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TABLA 9: </w:t>
      </w:r>
      <w:r>
        <w:rPr>
          <w:rFonts w:ascii="Times New Roman" w:eastAsia="Times New Roman" w:hAnsi="Times New Roman" w:cs="Times New Roman"/>
          <w:smallCaps/>
          <w:sz w:val="24"/>
          <w:szCs w:val="24"/>
        </w:rPr>
        <w:t>VARIABLES ANALÍTICAS POSTPARTO</w:t>
      </w:r>
    </w:p>
    <w:p w14:paraId="048F8969" w14:textId="77777777" w:rsidR="00532EA3" w:rsidRDefault="009F67C0">
      <w:pPr>
        <w:rPr>
          <w:rFonts w:ascii="Times New Roman" w:eastAsia="Times New Roman" w:hAnsi="Times New Roman" w:cs="Times New Roman"/>
          <w:smallCaps/>
          <w:sz w:val="24"/>
          <w:szCs w:val="24"/>
        </w:rPr>
      </w:pPr>
      <w:r>
        <w:rPr>
          <w:rFonts w:ascii="Times New Roman" w:eastAsia="Times New Roman" w:hAnsi="Times New Roman" w:cs="Times New Roman"/>
          <w:b/>
          <w:smallCaps/>
          <w:sz w:val="24"/>
          <w:szCs w:val="24"/>
        </w:rPr>
        <w:t xml:space="preserve">TABLA 10: </w:t>
      </w:r>
      <w:r>
        <w:rPr>
          <w:rFonts w:ascii="Times New Roman" w:eastAsia="Times New Roman" w:hAnsi="Times New Roman" w:cs="Times New Roman"/>
          <w:smallCaps/>
          <w:sz w:val="24"/>
          <w:szCs w:val="24"/>
        </w:rPr>
        <w:t>FÁRMACOS CONCOMITANTES</w:t>
      </w:r>
    </w:p>
    <w:p w14:paraId="119744BC" w14:textId="77777777" w:rsidR="00532EA3" w:rsidRDefault="00532EA3">
      <w:pPr>
        <w:rPr>
          <w:rFonts w:ascii="Times New Roman" w:eastAsia="Times New Roman" w:hAnsi="Times New Roman" w:cs="Times New Roman"/>
          <w:b/>
          <w:smallCaps/>
          <w:sz w:val="24"/>
          <w:szCs w:val="24"/>
        </w:rPr>
      </w:pPr>
    </w:p>
    <w:p w14:paraId="73348DA0" w14:textId="77777777" w:rsidR="00532EA3" w:rsidRDefault="009F67C0">
      <w:pPr>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LISTA DE FIGURAS</w:t>
      </w:r>
    </w:p>
    <w:p w14:paraId="422A2F35" w14:textId="77777777" w:rsidR="00532EA3" w:rsidRDefault="00532EA3">
      <w:pPr>
        <w:rPr>
          <w:rFonts w:ascii="Times New Roman" w:eastAsia="Times New Roman" w:hAnsi="Times New Roman" w:cs="Times New Roman"/>
          <w:b/>
          <w:smallCaps/>
          <w:sz w:val="24"/>
          <w:szCs w:val="24"/>
        </w:rPr>
      </w:pPr>
    </w:p>
    <w:p w14:paraId="6761D64C" w14:textId="77777777" w:rsidR="00532EA3" w:rsidRDefault="009F67C0">
      <w:pPr>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FIGURA 1: </w:t>
      </w:r>
      <w:r>
        <w:rPr>
          <w:rFonts w:ascii="Times New Roman" w:eastAsia="Times New Roman" w:hAnsi="Times New Roman" w:cs="Times New Roman"/>
          <w:smallCaps/>
          <w:sz w:val="24"/>
          <w:szCs w:val="24"/>
        </w:rPr>
        <w:t>NACIONES QUE ADOPTAN O RECONOCEN LA RELIGIÓN ISLÁMICA EN SUS DISTINTAS VARIANTES COMO OFICIAL REPRESENTADOS CON EL PORCENTAJE DE CREYENTES SOBRE LA POBLACIÓN</w:t>
      </w:r>
    </w:p>
    <w:p w14:paraId="2F671DD8" w14:textId="77777777" w:rsidR="00532EA3" w:rsidRDefault="00532EA3">
      <w:pPr>
        <w:rPr>
          <w:rFonts w:ascii="Times New Roman" w:eastAsia="Times New Roman" w:hAnsi="Times New Roman" w:cs="Times New Roman"/>
          <w:b/>
          <w:smallCaps/>
          <w:sz w:val="24"/>
          <w:szCs w:val="24"/>
        </w:rPr>
      </w:pPr>
    </w:p>
    <w:p w14:paraId="21F0A117" w14:textId="77777777" w:rsidR="00532EA3" w:rsidRDefault="009F67C0">
      <w:pPr>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FIGURA 2: </w:t>
      </w:r>
      <w:r>
        <w:rPr>
          <w:rFonts w:ascii="Times New Roman" w:eastAsia="Times New Roman" w:hAnsi="Times New Roman" w:cs="Times New Roman"/>
          <w:smallCaps/>
          <w:sz w:val="24"/>
          <w:szCs w:val="24"/>
        </w:rPr>
        <w:t>DEFINICIÓN DE LAS COHORTES</w:t>
      </w:r>
    </w:p>
    <w:p w14:paraId="2760BCFC" w14:textId="77777777" w:rsidR="00532EA3" w:rsidRDefault="00532EA3">
      <w:pPr>
        <w:rPr>
          <w:rFonts w:ascii="Times New Roman" w:eastAsia="Times New Roman" w:hAnsi="Times New Roman" w:cs="Times New Roman"/>
          <w:b/>
          <w:smallCaps/>
          <w:sz w:val="24"/>
          <w:szCs w:val="24"/>
        </w:rPr>
      </w:pPr>
    </w:p>
    <w:p w14:paraId="453EC9EB" w14:textId="77777777" w:rsidR="00532EA3" w:rsidRDefault="009F67C0">
      <w:pPr>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LISTA DE DOCUMENTOS INDEPENDIENTES</w:t>
      </w:r>
    </w:p>
    <w:p w14:paraId="14D502F5" w14:textId="77777777" w:rsidR="00532EA3" w:rsidRDefault="00532EA3">
      <w:pPr>
        <w:rPr>
          <w:rFonts w:ascii="Times New Roman" w:eastAsia="Times New Roman" w:hAnsi="Times New Roman" w:cs="Times New Roman"/>
          <w:b/>
          <w:smallCaps/>
          <w:sz w:val="24"/>
          <w:szCs w:val="24"/>
        </w:rPr>
      </w:pPr>
    </w:p>
    <w:p w14:paraId="4ADF2887" w14:textId="77777777" w:rsidR="00532EA3" w:rsidRDefault="009F67C0">
      <w:pPr>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ANEXO 1. </w:t>
      </w:r>
      <w:r>
        <w:rPr>
          <w:rFonts w:ascii="Times New Roman" w:eastAsia="Times New Roman" w:hAnsi="Times New Roman" w:cs="Times New Roman"/>
          <w:smallCaps/>
          <w:sz w:val="24"/>
          <w:szCs w:val="24"/>
        </w:rPr>
        <w:t>CALENDARIO Y CRONOGRAMA DEL ESTUDIO</w:t>
      </w:r>
    </w:p>
    <w:p w14:paraId="6E228D5F" w14:textId="77777777" w:rsidR="00532EA3" w:rsidRDefault="009F67C0">
      <w:pPr>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ANEXO 2. </w:t>
      </w:r>
      <w:r>
        <w:rPr>
          <w:rFonts w:ascii="Times New Roman" w:eastAsia="Times New Roman" w:hAnsi="Times New Roman" w:cs="Times New Roman"/>
          <w:smallCaps/>
          <w:sz w:val="24"/>
          <w:szCs w:val="24"/>
        </w:rPr>
        <w:t>EXPERIENCIA DEL EQUIPO INVESTIGADOR EN EL TEMA</w:t>
      </w:r>
    </w:p>
    <w:p w14:paraId="3E96568B" w14:textId="77777777" w:rsidR="00532EA3" w:rsidRDefault="009F67C0">
      <w:pPr>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ANEXO 3. </w:t>
      </w:r>
      <w:r>
        <w:rPr>
          <w:rFonts w:ascii="Times New Roman" w:eastAsia="Times New Roman" w:hAnsi="Times New Roman" w:cs="Times New Roman"/>
          <w:smallCaps/>
          <w:sz w:val="24"/>
          <w:szCs w:val="24"/>
        </w:rPr>
        <w:t>PRESUPUESTO APROXIMADO DEL PROYECTO</w:t>
      </w:r>
    </w:p>
    <w:p w14:paraId="2882F507" w14:textId="77777777" w:rsidR="00532EA3" w:rsidRDefault="009F67C0">
      <w:pPr>
        <w:rPr>
          <w:rFonts w:ascii="Times New Roman" w:eastAsia="Times New Roman" w:hAnsi="Times New Roman" w:cs="Times New Roman"/>
          <w:b/>
          <w:sz w:val="24"/>
          <w:szCs w:val="24"/>
        </w:rPr>
      </w:pPr>
      <w:r>
        <w:rPr>
          <w:rFonts w:ascii="Times New Roman" w:eastAsia="Times New Roman" w:hAnsi="Times New Roman" w:cs="Times New Roman"/>
          <w:b/>
          <w:smallCaps/>
          <w:sz w:val="24"/>
          <w:szCs w:val="24"/>
        </w:rPr>
        <w:t xml:space="preserve">ANEXO 4. </w:t>
      </w:r>
      <w:r>
        <w:rPr>
          <w:rFonts w:ascii="Times New Roman" w:eastAsia="Times New Roman" w:hAnsi="Times New Roman" w:cs="Times New Roman"/>
          <w:smallCaps/>
          <w:sz w:val="24"/>
          <w:szCs w:val="24"/>
        </w:rPr>
        <w:t>CRIBADO Y DIAGNÓSTICO DE LA DIABETES GESTACIONAL</w:t>
      </w:r>
      <w:r>
        <w:br w:type="page"/>
      </w:r>
    </w:p>
    <w:p w14:paraId="42FEE1EA" w14:textId="77777777" w:rsidR="00532EA3" w:rsidRDefault="009F67C0">
      <w:pPr>
        <w:pStyle w:val="Ttol1"/>
        <w:jc w:val="both"/>
        <w:rPr>
          <w:rFonts w:ascii="Times New Roman" w:eastAsia="Times New Roman" w:hAnsi="Times New Roman" w:cs="Times New Roman"/>
          <w:color w:val="000000"/>
          <w:sz w:val="24"/>
          <w:szCs w:val="24"/>
        </w:rPr>
      </w:pPr>
      <w:bookmarkStart w:id="391" w:name="_Toc71102856"/>
      <w:r>
        <w:rPr>
          <w:rFonts w:ascii="Times New Roman" w:eastAsia="Times New Roman" w:hAnsi="Times New Roman" w:cs="Times New Roman"/>
          <w:color w:val="000000"/>
          <w:sz w:val="24"/>
          <w:szCs w:val="24"/>
        </w:rPr>
        <w:lastRenderedPageBreak/>
        <w:t>ANEXO 1.</w:t>
      </w:r>
      <w:bookmarkEnd w:id="391"/>
    </w:p>
    <w:p w14:paraId="472D95B7" w14:textId="77777777" w:rsidR="00532EA3" w:rsidRDefault="009F67C0">
      <w:pPr>
        <w:tabs>
          <w:tab w:val="left" w:pos="709"/>
        </w:tabs>
        <w:spacing w:after="12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prevé el siguiente calendario:</w:t>
      </w:r>
    </w:p>
    <w:p w14:paraId="3AD560CD" w14:textId="77777777" w:rsidR="00532EA3" w:rsidRDefault="009F67C0">
      <w:pPr>
        <w:tabs>
          <w:tab w:val="left" w:pos="709"/>
        </w:tabs>
        <w:spacing w:after="12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Presentación del protocolo del estudio al comité científico del SIDIAP abril 2021</w:t>
      </w:r>
    </w:p>
    <w:p w14:paraId="26EF71B7" w14:textId="77777777" w:rsidR="00532EA3" w:rsidRDefault="009F67C0">
      <w:pPr>
        <w:tabs>
          <w:tab w:val="left" w:pos="709"/>
        </w:tabs>
        <w:spacing w:after="12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Presentación del protocolo del estudio al CEI IDIAP Jordi Gol mayo 2021</w:t>
      </w:r>
    </w:p>
    <w:p w14:paraId="4AEA39C5" w14:textId="77777777" w:rsidR="00532EA3" w:rsidRDefault="009F67C0">
      <w:pPr>
        <w:tabs>
          <w:tab w:val="left" w:pos="709"/>
        </w:tabs>
        <w:spacing w:after="12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Análisis de los datos junio- septiembre 2021</w:t>
      </w:r>
    </w:p>
    <w:p w14:paraId="16B70E90" w14:textId="77777777" w:rsidR="00532EA3" w:rsidRDefault="009F67C0">
      <w:pPr>
        <w:tabs>
          <w:tab w:val="left" w:pos="709"/>
        </w:tabs>
        <w:spacing w:after="12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Elaboración del informe preliminar: Noviembre-diciembre 2021</w:t>
      </w:r>
    </w:p>
    <w:p w14:paraId="07B6758B" w14:textId="77777777" w:rsidR="00532EA3" w:rsidRDefault="009F67C0">
      <w:pPr>
        <w:tabs>
          <w:tab w:val="left" w:pos="709"/>
        </w:tabs>
        <w:spacing w:after="12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Informe final: diciembre 2021</w:t>
      </w:r>
    </w:p>
    <w:p w14:paraId="7DC8170E" w14:textId="77777777" w:rsidR="00532EA3" w:rsidRDefault="009F67C0">
      <w:pPr>
        <w:tabs>
          <w:tab w:val="left" w:pos="709"/>
        </w:tabs>
        <w:spacing w:after="12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Envío del artículo para súper publicación en revista internacional open </w:t>
      </w:r>
      <w:proofErr w:type="spellStart"/>
      <w:r>
        <w:rPr>
          <w:rFonts w:ascii="Times New Roman" w:eastAsia="Times New Roman" w:hAnsi="Times New Roman" w:cs="Times New Roman"/>
          <w:sz w:val="24"/>
          <w:szCs w:val="24"/>
        </w:rPr>
        <w:t>acces</w:t>
      </w:r>
      <w:proofErr w:type="spellEnd"/>
      <w:r>
        <w:rPr>
          <w:rFonts w:ascii="Times New Roman" w:eastAsia="Times New Roman" w:hAnsi="Times New Roman" w:cs="Times New Roman"/>
          <w:sz w:val="24"/>
          <w:szCs w:val="24"/>
        </w:rPr>
        <w:t xml:space="preserve"> Enero- febrero 2022</w:t>
      </w:r>
    </w:p>
    <w:p w14:paraId="002971D2" w14:textId="77777777" w:rsidR="00532EA3" w:rsidRDefault="009F67C0">
      <w:pPr>
        <w:tabs>
          <w:tab w:val="left" w:pos="709"/>
        </w:tabs>
        <w:spacing w:after="12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510030F9" w14:textId="77777777" w:rsidR="00532EA3" w:rsidRDefault="009F67C0">
      <w:pPr>
        <w:pStyle w:val="Ttol2"/>
        <w:jc w:val="both"/>
        <w:rPr>
          <w:rFonts w:ascii="Times New Roman" w:eastAsia="Times New Roman" w:hAnsi="Times New Roman" w:cs="Times New Roman"/>
          <w:color w:val="000000"/>
          <w:sz w:val="24"/>
          <w:szCs w:val="24"/>
        </w:rPr>
      </w:pPr>
      <w:bookmarkStart w:id="392" w:name="_Toc71102857"/>
      <w:r>
        <w:rPr>
          <w:rFonts w:ascii="Times New Roman" w:eastAsia="Times New Roman" w:hAnsi="Times New Roman" w:cs="Times New Roman"/>
          <w:color w:val="000000"/>
          <w:sz w:val="24"/>
          <w:szCs w:val="24"/>
        </w:rPr>
        <w:t>Cronograma</w:t>
      </w:r>
      <w:bookmarkEnd w:id="392"/>
    </w:p>
    <w:p w14:paraId="0F639654" w14:textId="77777777" w:rsidR="00532EA3" w:rsidRDefault="00532EA3">
      <w:pPr>
        <w:jc w:val="both"/>
        <w:rPr>
          <w:rFonts w:ascii="Times New Roman" w:eastAsia="Times New Roman" w:hAnsi="Times New Roman" w:cs="Times New Roman"/>
          <w:sz w:val="24"/>
          <w:szCs w:val="24"/>
        </w:rPr>
      </w:pPr>
    </w:p>
    <w:tbl>
      <w:tblPr>
        <w:tblStyle w:val="af"/>
        <w:tblW w:w="8713" w:type="dxa"/>
        <w:tblInd w:w="0"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00" w:firstRow="0" w:lastRow="0" w:firstColumn="0" w:lastColumn="0" w:noHBand="0" w:noVBand="1"/>
      </w:tblPr>
      <w:tblGrid>
        <w:gridCol w:w="3987"/>
        <w:gridCol w:w="600"/>
        <w:gridCol w:w="394"/>
        <w:gridCol w:w="394"/>
        <w:gridCol w:w="394"/>
        <w:gridCol w:w="394"/>
        <w:gridCol w:w="394"/>
        <w:gridCol w:w="394"/>
        <w:gridCol w:w="394"/>
        <w:gridCol w:w="394"/>
        <w:gridCol w:w="490"/>
        <w:gridCol w:w="484"/>
      </w:tblGrid>
      <w:tr w:rsidR="00532EA3" w14:paraId="28CE5480" w14:textId="77777777">
        <w:tc>
          <w:tcPr>
            <w:tcW w:w="3988" w:type="dxa"/>
          </w:tcPr>
          <w:p w14:paraId="7A8ADC85" w14:textId="77777777" w:rsidR="00532EA3" w:rsidRDefault="009F67C0">
            <w:pPr>
              <w:spacing w:after="12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 xml:space="preserve">Mes </w:t>
            </w:r>
          </w:p>
        </w:tc>
        <w:tc>
          <w:tcPr>
            <w:tcW w:w="600" w:type="dxa"/>
          </w:tcPr>
          <w:p w14:paraId="3C3AC983" w14:textId="77777777" w:rsidR="00532EA3" w:rsidRDefault="009F67C0">
            <w:pPr>
              <w:spacing w:after="12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1</w:t>
            </w:r>
          </w:p>
        </w:tc>
        <w:tc>
          <w:tcPr>
            <w:tcW w:w="394" w:type="dxa"/>
          </w:tcPr>
          <w:p w14:paraId="36516F59" w14:textId="77777777" w:rsidR="00532EA3" w:rsidRDefault="009F67C0">
            <w:pPr>
              <w:spacing w:after="12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2</w:t>
            </w:r>
          </w:p>
        </w:tc>
        <w:tc>
          <w:tcPr>
            <w:tcW w:w="394" w:type="dxa"/>
          </w:tcPr>
          <w:p w14:paraId="6D296B1E" w14:textId="77777777" w:rsidR="00532EA3" w:rsidRDefault="009F67C0">
            <w:pPr>
              <w:spacing w:after="12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3</w:t>
            </w:r>
          </w:p>
        </w:tc>
        <w:tc>
          <w:tcPr>
            <w:tcW w:w="394" w:type="dxa"/>
          </w:tcPr>
          <w:p w14:paraId="68FF4A2B" w14:textId="77777777" w:rsidR="00532EA3" w:rsidRDefault="009F67C0">
            <w:pPr>
              <w:spacing w:after="12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4</w:t>
            </w:r>
          </w:p>
        </w:tc>
        <w:tc>
          <w:tcPr>
            <w:tcW w:w="394" w:type="dxa"/>
          </w:tcPr>
          <w:p w14:paraId="24CD3F98" w14:textId="77777777" w:rsidR="00532EA3" w:rsidRDefault="009F67C0">
            <w:pPr>
              <w:spacing w:after="12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5</w:t>
            </w:r>
          </w:p>
        </w:tc>
        <w:tc>
          <w:tcPr>
            <w:tcW w:w="394" w:type="dxa"/>
          </w:tcPr>
          <w:p w14:paraId="710D7A3D" w14:textId="77777777" w:rsidR="00532EA3" w:rsidRDefault="009F67C0">
            <w:pPr>
              <w:spacing w:after="12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6</w:t>
            </w:r>
          </w:p>
        </w:tc>
        <w:tc>
          <w:tcPr>
            <w:tcW w:w="394" w:type="dxa"/>
          </w:tcPr>
          <w:p w14:paraId="2D177610" w14:textId="77777777" w:rsidR="00532EA3" w:rsidRDefault="009F67C0">
            <w:pPr>
              <w:spacing w:after="12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7</w:t>
            </w:r>
          </w:p>
        </w:tc>
        <w:tc>
          <w:tcPr>
            <w:tcW w:w="394" w:type="dxa"/>
          </w:tcPr>
          <w:p w14:paraId="7819200C" w14:textId="77777777" w:rsidR="00532EA3" w:rsidRDefault="009F67C0">
            <w:pPr>
              <w:spacing w:after="12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8</w:t>
            </w:r>
          </w:p>
        </w:tc>
        <w:tc>
          <w:tcPr>
            <w:tcW w:w="394" w:type="dxa"/>
          </w:tcPr>
          <w:p w14:paraId="76EF5D33" w14:textId="77777777" w:rsidR="00532EA3" w:rsidRDefault="009F67C0">
            <w:pPr>
              <w:spacing w:after="12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9</w:t>
            </w:r>
          </w:p>
        </w:tc>
        <w:tc>
          <w:tcPr>
            <w:tcW w:w="490" w:type="dxa"/>
          </w:tcPr>
          <w:p w14:paraId="57D75CA5" w14:textId="77777777" w:rsidR="00532EA3" w:rsidRDefault="009F67C0">
            <w:pPr>
              <w:spacing w:after="12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10</w:t>
            </w:r>
          </w:p>
        </w:tc>
        <w:tc>
          <w:tcPr>
            <w:tcW w:w="484" w:type="dxa"/>
          </w:tcPr>
          <w:p w14:paraId="7C0A0E2A" w14:textId="77777777" w:rsidR="00532EA3" w:rsidRDefault="009F67C0">
            <w:pPr>
              <w:spacing w:after="12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11</w:t>
            </w:r>
          </w:p>
        </w:tc>
      </w:tr>
      <w:tr w:rsidR="00532EA3" w14:paraId="6A732103" w14:textId="77777777">
        <w:tc>
          <w:tcPr>
            <w:tcW w:w="3988" w:type="dxa"/>
          </w:tcPr>
          <w:p w14:paraId="0E8C7411" w14:textId="77777777" w:rsidR="00532EA3" w:rsidRDefault="009F67C0">
            <w:pPr>
              <w:tabs>
                <w:tab w:val="left" w:pos="709"/>
              </w:tabs>
              <w:spacing w:after="12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 xml:space="preserve">Presentación del </w:t>
            </w:r>
            <w:proofErr w:type="spellStart"/>
            <w:r>
              <w:rPr>
                <w:rFonts w:ascii="Times New Roman" w:eastAsia="Times New Roman" w:hAnsi="Times New Roman" w:cs="Times New Roman"/>
                <w:sz w:val="14"/>
                <w:szCs w:val="14"/>
              </w:rPr>
              <w:t>protocol</w:t>
            </w:r>
            <w:proofErr w:type="spellEnd"/>
            <w:r>
              <w:rPr>
                <w:rFonts w:ascii="Times New Roman" w:eastAsia="Times New Roman" w:hAnsi="Times New Roman" w:cs="Times New Roman"/>
                <w:sz w:val="14"/>
                <w:szCs w:val="14"/>
              </w:rPr>
              <w:t xml:space="preserve"> del estudio al comité científico del SIDIAP</w:t>
            </w:r>
          </w:p>
        </w:tc>
        <w:tc>
          <w:tcPr>
            <w:tcW w:w="600" w:type="dxa"/>
            <w:shd w:val="clear" w:color="auto" w:fill="auto"/>
            <w:vAlign w:val="center"/>
          </w:tcPr>
          <w:p w14:paraId="3D4D612E" w14:textId="77777777" w:rsidR="00532EA3" w:rsidRDefault="009F67C0">
            <w:pPr>
              <w:spacing w:after="120"/>
              <w:jc w:val="center"/>
              <w:rPr>
                <w:rFonts w:ascii="Times New Roman" w:eastAsia="Times New Roman" w:hAnsi="Times New Roman" w:cs="Times New Roman"/>
                <w:sz w:val="14"/>
                <w:szCs w:val="14"/>
              </w:rPr>
            </w:pPr>
            <w:r>
              <w:rPr>
                <w:rFonts w:ascii="Times New Roman" w:eastAsia="Times New Roman" w:hAnsi="Times New Roman" w:cs="Times New Roman"/>
                <w:sz w:val="14"/>
                <w:szCs w:val="14"/>
              </w:rPr>
              <w:t>x</w:t>
            </w:r>
          </w:p>
        </w:tc>
        <w:tc>
          <w:tcPr>
            <w:tcW w:w="394" w:type="dxa"/>
            <w:shd w:val="clear" w:color="auto" w:fill="auto"/>
            <w:vAlign w:val="center"/>
          </w:tcPr>
          <w:p w14:paraId="5C95F39B" w14:textId="77777777" w:rsidR="00532EA3" w:rsidRDefault="00532EA3">
            <w:pPr>
              <w:spacing w:after="120"/>
              <w:jc w:val="center"/>
              <w:rPr>
                <w:rFonts w:ascii="Times New Roman" w:eastAsia="Times New Roman" w:hAnsi="Times New Roman" w:cs="Times New Roman"/>
                <w:sz w:val="14"/>
                <w:szCs w:val="14"/>
              </w:rPr>
            </w:pPr>
          </w:p>
        </w:tc>
        <w:tc>
          <w:tcPr>
            <w:tcW w:w="394" w:type="dxa"/>
            <w:shd w:val="clear" w:color="auto" w:fill="auto"/>
            <w:vAlign w:val="center"/>
          </w:tcPr>
          <w:p w14:paraId="7FAF6F99" w14:textId="77777777" w:rsidR="00532EA3" w:rsidRDefault="00532EA3">
            <w:pPr>
              <w:spacing w:after="120"/>
              <w:jc w:val="center"/>
              <w:rPr>
                <w:rFonts w:ascii="Times New Roman" w:eastAsia="Times New Roman" w:hAnsi="Times New Roman" w:cs="Times New Roman"/>
                <w:sz w:val="14"/>
                <w:szCs w:val="14"/>
              </w:rPr>
            </w:pPr>
          </w:p>
        </w:tc>
        <w:tc>
          <w:tcPr>
            <w:tcW w:w="394" w:type="dxa"/>
            <w:shd w:val="clear" w:color="auto" w:fill="auto"/>
            <w:vAlign w:val="center"/>
          </w:tcPr>
          <w:p w14:paraId="08594F2D" w14:textId="77777777" w:rsidR="00532EA3" w:rsidRDefault="00532EA3">
            <w:pPr>
              <w:spacing w:after="120"/>
              <w:jc w:val="center"/>
              <w:rPr>
                <w:rFonts w:ascii="Times New Roman" w:eastAsia="Times New Roman" w:hAnsi="Times New Roman" w:cs="Times New Roman"/>
                <w:sz w:val="14"/>
                <w:szCs w:val="14"/>
              </w:rPr>
            </w:pPr>
          </w:p>
        </w:tc>
        <w:tc>
          <w:tcPr>
            <w:tcW w:w="394" w:type="dxa"/>
            <w:shd w:val="clear" w:color="auto" w:fill="auto"/>
            <w:vAlign w:val="center"/>
          </w:tcPr>
          <w:p w14:paraId="653F17EF" w14:textId="77777777" w:rsidR="00532EA3" w:rsidRDefault="00532EA3">
            <w:pPr>
              <w:spacing w:after="120"/>
              <w:jc w:val="center"/>
              <w:rPr>
                <w:rFonts w:ascii="Times New Roman" w:eastAsia="Times New Roman" w:hAnsi="Times New Roman" w:cs="Times New Roman"/>
                <w:sz w:val="14"/>
                <w:szCs w:val="14"/>
              </w:rPr>
            </w:pPr>
          </w:p>
        </w:tc>
        <w:tc>
          <w:tcPr>
            <w:tcW w:w="394" w:type="dxa"/>
            <w:shd w:val="clear" w:color="auto" w:fill="auto"/>
            <w:vAlign w:val="center"/>
          </w:tcPr>
          <w:p w14:paraId="40861A92" w14:textId="77777777" w:rsidR="00532EA3" w:rsidRDefault="00532EA3">
            <w:pPr>
              <w:spacing w:after="120"/>
              <w:jc w:val="center"/>
              <w:rPr>
                <w:rFonts w:ascii="Times New Roman" w:eastAsia="Times New Roman" w:hAnsi="Times New Roman" w:cs="Times New Roman"/>
                <w:sz w:val="14"/>
                <w:szCs w:val="14"/>
              </w:rPr>
            </w:pPr>
          </w:p>
        </w:tc>
        <w:tc>
          <w:tcPr>
            <w:tcW w:w="394" w:type="dxa"/>
            <w:shd w:val="clear" w:color="auto" w:fill="auto"/>
            <w:vAlign w:val="center"/>
          </w:tcPr>
          <w:p w14:paraId="73B61858" w14:textId="77777777" w:rsidR="00532EA3" w:rsidRDefault="00532EA3">
            <w:pPr>
              <w:spacing w:after="120"/>
              <w:jc w:val="center"/>
              <w:rPr>
                <w:rFonts w:ascii="Times New Roman" w:eastAsia="Times New Roman" w:hAnsi="Times New Roman" w:cs="Times New Roman"/>
                <w:sz w:val="14"/>
                <w:szCs w:val="14"/>
              </w:rPr>
            </w:pPr>
          </w:p>
        </w:tc>
        <w:tc>
          <w:tcPr>
            <w:tcW w:w="394" w:type="dxa"/>
            <w:shd w:val="clear" w:color="auto" w:fill="auto"/>
            <w:vAlign w:val="center"/>
          </w:tcPr>
          <w:p w14:paraId="2BD0E8D9" w14:textId="77777777" w:rsidR="00532EA3" w:rsidRDefault="00532EA3">
            <w:pPr>
              <w:spacing w:after="120"/>
              <w:jc w:val="center"/>
              <w:rPr>
                <w:rFonts w:ascii="Times New Roman" w:eastAsia="Times New Roman" w:hAnsi="Times New Roman" w:cs="Times New Roman"/>
                <w:sz w:val="14"/>
                <w:szCs w:val="14"/>
              </w:rPr>
            </w:pPr>
          </w:p>
        </w:tc>
        <w:tc>
          <w:tcPr>
            <w:tcW w:w="394" w:type="dxa"/>
            <w:shd w:val="clear" w:color="auto" w:fill="auto"/>
            <w:vAlign w:val="center"/>
          </w:tcPr>
          <w:p w14:paraId="0881907F" w14:textId="77777777" w:rsidR="00532EA3" w:rsidRDefault="00532EA3">
            <w:pPr>
              <w:spacing w:after="120"/>
              <w:jc w:val="center"/>
              <w:rPr>
                <w:rFonts w:ascii="Times New Roman" w:eastAsia="Times New Roman" w:hAnsi="Times New Roman" w:cs="Times New Roman"/>
                <w:sz w:val="14"/>
                <w:szCs w:val="14"/>
              </w:rPr>
            </w:pPr>
          </w:p>
        </w:tc>
        <w:tc>
          <w:tcPr>
            <w:tcW w:w="490" w:type="dxa"/>
            <w:shd w:val="clear" w:color="auto" w:fill="auto"/>
            <w:vAlign w:val="center"/>
          </w:tcPr>
          <w:p w14:paraId="6D910C6F" w14:textId="77777777" w:rsidR="00532EA3" w:rsidRDefault="00532EA3">
            <w:pPr>
              <w:spacing w:after="120"/>
              <w:jc w:val="center"/>
              <w:rPr>
                <w:rFonts w:ascii="Times New Roman" w:eastAsia="Times New Roman" w:hAnsi="Times New Roman" w:cs="Times New Roman"/>
                <w:sz w:val="14"/>
                <w:szCs w:val="14"/>
              </w:rPr>
            </w:pPr>
          </w:p>
        </w:tc>
        <w:tc>
          <w:tcPr>
            <w:tcW w:w="484" w:type="dxa"/>
            <w:shd w:val="clear" w:color="auto" w:fill="auto"/>
            <w:vAlign w:val="center"/>
          </w:tcPr>
          <w:p w14:paraId="7096F648" w14:textId="77777777" w:rsidR="00532EA3" w:rsidRDefault="00532EA3">
            <w:pPr>
              <w:spacing w:after="120"/>
              <w:jc w:val="center"/>
              <w:rPr>
                <w:rFonts w:ascii="Times New Roman" w:eastAsia="Times New Roman" w:hAnsi="Times New Roman" w:cs="Times New Roman"/>
                <w:sz w:val="14"/>
                <w:szCs w:val="14"/>
              </w:rPr>
            </w:pPr>
          </w:p>
        </w:tc>
      </w:tr>
      <w:tr w:rsidR="00532EA3" w14:paraId="1048E698" w14:textId="77777777">
        <w:tc>
          <w:tcPr>
            <w:tcW w:w="3988" w:type="dxa"/>
          </w:tcPr>
          <w:p w14:paraId="5DC66FD7" w14:textId="77777777" w:rsidR="00532EA3" w:rsidRDefault="009F67C0">
            <w:pPr>
              <w:tabs>
                <w:tab w:val="left" w:pos="709"/>
              </w:tabs>
              <w:spacing w:after="12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 xml:space="preserve">Presentación del protocolo del estudio a </w:t>
            </w:r>
            <w:proofErr w:type="spellStart"/>
            <w:r>
              <w:rPr>
                <w:rFonts w:ascii="Times New Roman" w:eastAsia="Times New Roman" w:hAnsi="Times New Roman" w:cs="Times New Roman"/>
                <w:sz w:val="14"/>
                <w:szCs w:val="14"/>
              </w:rPr>
              <w:t>l'CEI</w:t>
            </w:r>
            <w:proofErr w:type="spellEnd"/>
            <w:r>
              <w:rPr>
                <w:rFonts w:ascii="Times New Roman" w:eastAsia="Times New Roman" w:hAnsi="Times New Roman" w:cs="Times New Roman"/>
                <w:sz w:val="14"/>
                <w:szCs w:val="14"/>
              </w:rPr>
              <w:t xml:space="preserve"> IDIAP Jordi Gol</w:t>
            </w:r>
          </w:p>
        </w:tc>
        <w:tc>
          <w:tcPr>
            <w:tcW w:w="600" w:type="dxa"/>
            <w:shd w:val="clear" w:color="auto" w:fill="auto"/>
            <w:vAlign w:val="center"/>
          </w:tcPr>
          <w:p w14:paraId="20BD7FB2" w14:textId="77777777" w:rsidR="00532EA3" w:rsidRDefault="00532EA3">
            <w:pPr>
              <w:spacing w:after="120"/>
              <w:jc w:val="center"/>
              <w:rPr>
                <w:rFonts w:ascii="Times New Roman" w:eastAsia="Times New Roman" w:hAnsi="Times New Roman" w:cs="Times New Roman"/>
                <w:sz w:val="14"/>
                <w:szCs w:val="14"/>
              </w:rPr>
            </w:pPr>
          </w:p>
        </w:tc>
        <w:tc>
          <w:tcPr>
            <w:tcW w:w="394" w:type="dxa"/>
            <w:shd w:val="clear" w:color="auto" w:fill="auto"/>
            <w:vAlign w:val="center"/>
          </w:tcPr>
          <w:p w14:paraId="20D89B6B" w14:textId="77777777" w:rsidR="00532EA3" w:rsidRDefault="009F67C0">
            <w:pPr>
              <w:spacing w:after="120"/>
              <w:jc w:val="center"/>
              <w:rPr>
                <w:rFonts w:ascii="Times New Roman" w:eastAsia="Times New Roman" w:hAnsi="Times New Roman" w:cs="Times New Roman"/>
                <w:sz w:val="14"/>
                <w:szCs w:val="14"/>
              </w:rPr>
            </w:pPr>
            <w:r>
              <w:rPr>
                <w:rFonts w:ascii="Times New Roman" w:eastAsia="Times New Roman" w:hAnsi="Times New Roman" w:cs="Times New Roman"/>
                <w:sz w:val="14"/>
                <w:szCs w:val="14"/>
              </w:rPr>
              <w:t>x</w:t>
            </w:r>
          </w:p>
        </w:tc>
        <w:tc>
          <w:tcPr>
            <w:tcW w:w="394" w:type="dxa"/>
            <w:shd w:val="clear" w:color="auto" w:fill="auto"/>
            <w:vAlign w:val="center"/>
          </w:tcPr>
          <w:p w14:paraId="30CF23DA" w14:textId="77777777" w:rsidR="00532EA3" w:rsidRDefault="00532EA3">
            <w:pPr>
              <w:spacing w:after="120"/>
              <w:jc w:val="center"/>
              <w:rPr>
                <w:rFonts w:ascii="Times New Roman" w:eastAsia="Times New Roman" w:hAnsi="Times New Roman" w:cs="Times New Roman"/>
                <w:sz w:val="14"/>
                <w:szCs w:val="14"/>
              </w:rPr>
            </w:pPr>
          </w:p>
        </w:tc>
        <w:tc>
          <w:tcPr>
            <w:tcW w:w="394" w:type="dxa"/>
            <w:shd w:val="clear" w:color="auto" w:fill="auto"/>
            <w:vAlign w:val="center"/>
          </w:tcPr>
          <w:p w14:paraId="159F1CB8" w14:textId="77777777" w:rsidR="00532EA3" w:rsidRDefault="00532EA3">
            <w:pPr>
              <w:spacing w:after="120"/>
              <w:jc w:val="center"/>
              <w:rPr>
                <w:rFonts w:ascii="Times New Roman" w:eastAsia="Times New Roman" w:hAnsi="Times New Roman" w:cs="Times New Roman"/>
                <w:sz w:val="14"/>
                <w:szCs w:val="14"/>
              </w:rPr>
            </w:pPr>
          </w:p>
        </w:tc>
        <w:tc>
          <w:tcPr>
            <w:tcW w:w="394" w:type="dxa"/>
            <w:shd w:val="clear" w:color="auto" w:fill="auto"/>
            <w:vAlign w:val="center"/>
          </w:tcPr>
          <w:p w14:paraId="141D6D01" w14:textId="77777777" w:rsidR="00532EA3" w:rsidRDefault="00532EA3">
            <w:pPr>
              <w:spacing w:after="120"/>
              <w:jc w:val="center"/>
              <w:rPr>
                <w:rFonts w:ascii="Times New Roman" w:eastAsia="Times New Roman" w:hAnsi="Times New Roman" w:cs="Times New Roman"/>
                <w:sz w:val="14"/>
                <w:szCs w:val="14"/>
              </w:rPr>
            </w:pPr>
          </w:p>
        </w:tc>
        <w:tc>
          <w:tcPr>
            <w:tcW w:w="394" w:type="dxa"/>
            <w:shd w:val="clear" w:color="auto" w:fill="auto"/>
            <w:vAlign w:val="center"/>
          </w:tcPr>
          <w:p w14:paraId="47EB6EA5" w14:textId="77777777" w:rsidR="00532EA3" w:rsidRDefault="00532EA3">
            <w:pPr>
              <w:spacing w:after="120"/>
              <w:jc w:val="center"/>
              <w:rPr>
                <w:rFonts w:ascii="Times New Roman" w:eastAsia="Times New Roman" w:hAnsi="Times New Roman" w:cs="Times New Roman"/>
                <w:sz w:val="14"/>
                <w:szCs w:val="14"/>
              </w:rPr>
            </w:pPr>
          </w:p>
        </w:tc>
        <w:tc>
          <w:tcPr>
            <w:tcW w:w="394" w:type="dxa"/>
            <w:shd w:val="clear" w:color="auto" w:fill="auto"/>
            <w:vAlign w:val="center"/>
          </w:tcPr>
          <w:p w14:paraId="2E007B05" w14:textId="77777777" w:rsidR="00532EA3" w:rsidRDefault="00532EA3">
            <w:pPr>
              <w:spacing w:after="120"/>
              <w:jc w:val="center"/>
              <w:rPr>
                <w:rFonts w:ascii="Times New Roman" w:eastAsia="Times New Roman" w:hAnsi="Times New Roman" w:cs="Times New Roman"/>
                <w:sz w:val="14"/>
                <w:szCs w:val="14"/>
              </w:rPr>
            </w:pPr>
          </w:p>
        </w:tc>
        <w:tc>
          <w:tcPr>
            <w:tcW w:w="394" w:type="dxa"/>
            <w:shd w:val="clear" w:color="auto" w:fill="auto"/>
            <w:vAlign w:val="center"/>
          </w:tcPr>
          <w:p w14:paraId="637C48CE" w14:textId="77777777" w:rsidR="00532EA3" w:rsidRDefault="00532EA3">
            <w:pPr>
              <w:spacing w:after="120"/>
              <w:jc w:val="center"/>
              <w:rPr>
                <w:rFonts w:ascii="Times New Roman" w:eastAsia="Times New Roman" w:hAnsi="Times New Roman" w:cs="Times New Roman"/>
                <w:sz w:val="14"/>
                <w:szCs w:val="14"/>
              </w:rPr>
            </w:pPr>
          </w:p>
        </w:tc>
        <w:tc>
          <w:tcPr>
            <w:tcW w:w="394" w:type="dxa"/>
            <w:shd w:val="clear" w:color="auto" w:fill="auto"/>
            <w:vAlign w:val="center"/>
          </w:tcPr>
          <w:p w14:paraId="3201E672" w14:textId="77777777" w:rsidR="00532EA3" w:rsidRDefault="00532EA3">
            <w:pPr>
              <w:spacing w:after="120"/>
              <w:jc w:val="center"/>
              <w:rPr>
                <w:rFonts w:ascii="Times New Roman" w:eastAsia="Times New Roman" w:hAnsi="Times New Roman" w:cs="Times New Roman"/>
                <w:sz w:val="14"/>
                <w:szCs w:val="14"/>
              </w:rPr>
            </w:pPr>
          </w:p>
        </w:tc>
        <w:tc>
          <w:tcPr>
            <w:tcW w:w="490" w:type="dxa"/>
            <w:shd w:val="clear" w:color="auto" w:fill="auto"/>
            <w:vAlign w:val="center"/>
          </w:tcPr>
          <w:p w14:paraId="0DF27491" w14:textId="77777777" w:rsidR="00532EA3" w:rsidRDefault="00532EA3">
            <w:pPr>
              <w:spacing w:after="120"/>
              <w:jc w:val="center"/>
              <w:rPr>
                <w:rFonts w:ascii="Times New Roman" w:eastAsia="Times New Roman" w:hAnsi="Times New Roman" w:cs="Times New Roman"/>
                <w:sz w:val="14"/>
                <w:szCs w:val="14"/>
              </w:rPr>
            </w:pPr>
          </w:p>
        </w:tc>
        <w:tc>
          <w:tcPr>
            <w:tcW w:w="484" w:type="dxa"/>
            <w:shd w:val="clear" w:color="auto" w:fill="auto"/>
            <w:vAlign w:val="center"/>
          </w:tcPr>
          <w:p w14:paraId="296E874A" w14:textId="77777777" w:rsidR="00532EA3" w:rsidRDefault="00532EA3">
            <w:pPr>
              <w:spacing w:after="120"/>
              <w:jc w:val="center"/>
              <w:rPr>
                <w:rFonts w:ascii="Times New Roman" w:eastAsia="Times New Roman" w:hAnsi="Times New Roman" w:cs="Times New Roman"/>
                <w:sz w:val="14"/>
                <w:szCs w:val="14"/>
              </w:rPr>
            </w:pPr>
          </w:p>
        </w:tc>
      </w:tr>
      <w:tr w:rsidR="00532EA3" w14:paraId="75E1E258" w14:textId="77777777">
        <w:tc>
          <w:tcPr>
            <w:tcW w:w="3988" w:type="dxa"/>
          </w:tcPr>
          <w:p w14:paraId="57C31E59" w14:textId="77777777" w:rsidR="00532EA3" w:rsidRDefault="009F67C0">
            <w:pPr>
              <w:spacing w:after="12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análisis de los datos</w:t>
            </w:r>
          </w:p>
        </w:tc>
        <w:tc>
          <w:tcPr>
            <w:tcW w:w="600" w:type="dxa"/>
            <w:shd w:val="clear" w:color="auto" w:fill="auto"/>
            <w:vAlign w:val="center"/>
          </w:tcPr>
          <w:p w14:paraId="737020F5" w14:textId="77777777" w:rsidR="00532EA3" w:rsidRDefault="00532EA3">
            <w:pPr>
              <w:spacing w:after="120"/>
              <w:jc w:val="center"/>
              <w:rPr>
                <w:rFonts w:ascii="Times New Roman" w:eastAsia="Times New Roman" w:hAnsi="Times New Roman" w:cs="Times New Roman"/>
                <w:sz w:val="14"/>
                <w:szCs w:val="14"/>
              </w:rPr>
            </w:pPr>
          </w:p>
        </w:tc>
        <w:tc>
          <w:tcPr>
            <w:tcW w:w="394" w:type="dxa"/>
            <w:shd w:val="clear" w:color="auto" w:fill="auto"/>
            <w:vAlign w:val="center"/>
          </w:tcPr>
          <w:p w14:paraId="2FAD5509" w14:textId="77777777" w:rsidR="00532EA3" w:rsidRDefault="00532EA3">
            <w:pPr>
              <w:spacing w:after="120"/>
              <w:jc w:val="center"/>
              <w:rPr>
                <w:rFonts w:ascii="Times New Roman" w:eastAsia="Times New Roman" w:hAnsi="Times New Roman" w:cs="Times New Roman"/>
                <w:sz w:val="14"/>
                <w:szCs w:val="14"/>
              </w:rPr>
            </w:pPr>
          </w:p>
        </w:tc>
        <w:tc>
          <w:tcPr>
            <w:tcW w:w="394" w:type="dxa"/>
            <w:shd w:val="clear" w:color="auto" w:fill="auto"/>
            <w:vAlign w:val="center"/>
          </w:tcPr>
          <w:p w14:paraId="27A401D4" w14:textId="77777777" w:rsidR="00532EA3" w:rsidRDefault="009F67C0">
            <w:pPr>
              <w:spacing w:after="120"/>
              <w:jc w:val="center"/>
              <w:rPr>
                <w:rFonts w:ascii="Times New Roman" w:eastAsia="Times New Roman" w:hAnsi="Times New Roman" w:cs="Times New Roman"/>
                <w:sz w:val="14"/>
                <w:szCs w:val="14"/>
              </w:rPr>
            </w:pPr>
            <w:r>
              <w:rPr>
                <w:rFonts w:ascii="Times New Roman" w:eastAsia="Times New Roman" w:hAnsi="Times New Roman" w:cs="Times New Roman"/>
                <w:sz w:val="14"/>
                <w:szCs w:val="14"/>
              </w:rPr>
              <w:t>x</w:t>
            </w:r>
          </w:p>
        </w:tc>
        <w:tc>
          <w:tcPr>
            <w:tcW w:w="394" w:type="dxa"/>
            <w:shd w:val="clear" w:color="auto" w:fill="auto"/>
            <w:vAlign w:val="center"/>
          </w:tcPr>
          <w:p w14:paraId="59E6E766" w14:textId="77777777" w:rsidR="00532EA3" w:rsidRDefault="009F67C0">
            <w:pPr>
              <w:spacing w:after="120"/>
              <w:jc w:val="center"/>
              <w:rPr>
                <w:rFonts w:ascii="Times New Roman" w:eastAsia="Times New Roman" w:hAnsi="Times New Roman" w:cs="Times New Roman"/>
                <w:sz w:val="14"/>
                <w:szCs w:val="14"/>
              </w:rPr>
            </w:pPr>
            <w:r>
              <w:rPr>
                <w:rFonts w:ascii="Times New Roman" w:eastAsia="Times New Roman" w:hAnsi="Times New Roman" w:cs="Times New Roman"/>
                <w:sz w:val="14"/>
                <w:szCs w:val="14"/>
              </w:rPr>
              <w:t>x</w:t>
            </w:r>
          </w:p>
        </w:tc>
        <w:tc>
          <w:tcPr>
            <w:tcW w:w="394" w:type="dxa"/>
            <w:shd w:val="clear" w:color="auto" w:fill="auto"/>
            <w:vAlign w:val="center"/>
          </w:tcPr>
          <w:p w14:paraId="0A48158A" w14:textId="77777777" w:rsidR="00532EA3" w:rsidRDefault="009F67C0">
            <w:pPr>
              <w:spacing w:after="120"/>
              <w:jc w:val="center"/>
              <w:rPr>
                <w:rFonts w:ascii="Times New Roman" w:eastAsia="Times New Roman" w:hAnsi="Times New Roman" w:cs="Times New Roman"/>
                <w:sz w:val="14"/>
                <w:szCs w:val="14"/>
              </w:rPr>
            </w:pPr>
            <w:r>
              <w:rPr>
                <w:rFonts w:ascii="Times New Roman" w:eastAsia="Times New Roman" w:hAnsi="Times New Roman" w:cs="Times New Roman"/>
                <w:sz w:val="14"/>
                <w:szCs w:val="14"/>
              </w:rPr>
              <w:t>x</w:t>
            </w:r>
          </w:p>
        </w:tc>
        <w:tc>
          <w:tcPr>
            <w:tcW w:w="394" w:type="dxa"/>
            <w:shd w:val="clear" w:color="auto" w:fill="auto"/>
            <w:vAlign w:val="center"/>
          </w:tcPr>
          <w:p w14:paraId="0A6F0EAD" w14:textId="77777777" w:rsidR="00532EA3" w:rsidRDefault="009F67C0">
            <w:pPr>
              <w:spacing w:after="120"/>
              <w:jc w:val="center"/>
              <w:rPr>
                <w:rFonts w:ascii="Times New Roman" w:eastAsia="Times New Roman" w:hAnsi="Times New Roman" w:cs="Times New Roman"/>
                <w:sz w:val="14"/>
                <w:szCs w:val="14"/>
              </w:rPr>
            </w:pPr>
            <w:r>
              <w:rPr>
                <w:rFonts w:ascii="Times New Roman" w:eastAsia="Times New Roman" w:hAnsi="Times New Roman" w:cs="Times New Roman"/>
                <w:sz w:val="14"/>
                <w:szCs w:val="14"/>
              </w:rPr>
              <w:t>x</w:t>
            </w:r>
          </w:p>
        </w:tc>
        <w:tc>
          <w:tcPr>
            <w:tcW w:w="394" w:type="dxa"/>
            <w:shd w:val="clear" w:color="auto" w:fill="auto"/>
            <w:vAlign w:val="center"/>
          </w:tcPr>
          <w:p w14:paraId="6192B785" w14:textId="77777777" w:rsidR="00532EA3" w:rsidRDefault="00532EA3">
            <w:pPr>
              <w:spacing w:after="120"/>
              <w:jc w:val="center"/>
              <w:rPr>
                <w:rFonts w:ascii="Times New Roman" w:eastAsia="Times New Roman" w:hAnsi="Times New Roman" w:cs="Times New Roman"/>
                <w:sz w:val="14"/>
                <w:szCs w:val="14"/>
              </w:rPr>
            </w:pPr>
          </w:p>
        </w:tc>
        <w:tc>
          <w:tcPr>
            <w:tcW w:w="394" w:type="dxa"/>
            <w:shd w:val="clear" w:color="auto" w:fill="auto"/>
            <w:vAlign w:val="center"/>
          </w:tcPr>
          <w:p w14:paraId="54975DC1" w14:textId="77777777" w:rsidR="00532EA3" w:rsidRDefault="00532EA3">
            <w:pPr>
              <w:spacing w:after="120"/>
              <w:jc w:val="center"/>
              <w:rPr>
                <w:rFonts w:ascii="Times New Roman" w:eastAsia="Times New Roman" w:hAnsi="Times New Roman" w:cs="Times New Roman"/>
                <w:sz w:val="14"/>
                <w:szCs w:val="14"/>
              </w:rPr>
            </w:pPr>
          </w:p>
        </w:tc>
        <w:tc>
          <w:tcPr>
            <w:tcW w:w="394" w:type="dxa"/>
            <w:shd w:val="clear" w:color="auto" w:fill="auto"/>
            <w:vAlign w:val="center"/>
          </w:tcPr>
          <w:p w14:paraId="4DF4994B" w14:textId="77777777" w:rsidR="00532EA3" w:rsidRDefault="00532EA3">
            <w:pPr>
              <w:spacing w:after="120"/>
              <w:jc w:val="center"/>
              <w:rPr>
                <w:rFonts w:ascii="Times New Roman" w:eastAsia="Times New Roman" w:hAnsi="Times New Roman" w:cs="Times New Roman"/>
                <w:sz w:val="14"/>
                <w:szCs w:val="14"/>
              </w:rPr>
            </w:pPr>
          </w:p>
        </w:tc>
        <w:tc>
          <w:tcPr>
            <w:tcW w:w="490" w:type="dxa"/>
            <w:shd w:val="clear" w:color="auto" w:fill="auto"/>
            <w:vAlign w:val="center"/>
          </w:tcPr>
          <w:p w14:paraId="3BA9A677" w14:textId="77777777" w:rsidR="00532EA3" w:rsidRDefault="00532EA3">
            <w:pPr>
              <w:spacing w:after="120"/>
              <w:jc w:val="center"/>
              <w:rPr>
                <w:rFonts w:ascii="Times New Roman" w:eastAsia="Times New Roman" w:hAnsi="Times New Roman" w:cs="Times New Roman"/>
                <w:sz w:val="14"/>
                <w:szCs w:val="14"/>
              </w:rPr>
            </w:pPr>
          </w:p>
        </w:tc>
        <w:tc>
          <w:tcPr>
            <w:tcW w:w="484" w:type="dxa"/>
            <w:shd w:val="clear" w:color="auto" w:fill="auto"/>
            <w:vAlign w:val="center"/>
          </w:tcPr>
          <w:p w14:paraId="7664035C" w14:textId="77777777" w:rsidR="00532EA3" w:rsidRDefault="00532EA3">
            <w:pPr>
              <w:spacing w:after="120"/>
              <w:jc w:val="center"/>
              <w:rPr>
                <w:rFonts w:ascii="Times New Roman" w:eastAsia="Times New Roman" w:hAnsi="Times New Roman" w:cs="Times New Roman"/>
                <w:sz w:val="14"/>
                <w:szCs w:val="14"/>
              </w:rPr>
            </w:pPr>
          </w:p>
        </w:tc>
      </w:tr>
      <w:tr w:rsidR="00532EA3" w14:paraId="54EBE64E" w14:textId="77777777">
        <w:tc>
          <w:tcPr>
            <w:tcW w:w="3988" w:type="dxa"/>
          </w:tcPr>
          <w:p w14:paraId="75B548F8" w14:textId="77777777" w:rsidR="00532EA3" w:rsidRDefault="009F67C0">
            <w:pPr>
              <w:spacing w:after="12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Elaboración del informe preliminar:</w:t>
            </w:r>
          </w:p>
        </w:tc>
        <w:tc>
          <w:tcPr>
            <w:tcW w:w="600" w:type="dxa"/>
            <w:shd w:val="clear" w:color="auto" w:fill="auto"/>
            <w:vAlign w:val="center"/>
          </w:tcPr>
          <w:p w14:paraId="46BD4DCD" w14:textId="77777777" w:rsidR="00532EA3" w:rsidRDefault="00532EA3">
            <w:pPr>
              <w:spacing w:after="120"/>
              <w:jc w:val="center"/>
              <w:rPr>
                <w:rFonts w:ascii="Times New Roman" w:eastAsia="Times New Roman" w:hAnsi="Times New Roman" w:cs="Times New Roman"/>
                <w:sz w:val="14"/>
                <w:szCs w:val="14"/>
              </w:rPr>
            </w:pPr>
          </w:p>
        </w:tc>
        <w:tc>
          <w:tcPr>
            <w:tcW w:w="394" w:type="dxa"/>
            <w:shd w:val="clear" w:color="auto" w:fill="auto"/>
            <w:vAlign w:val="center"/>
          </w:tcPr>
          <w:p w14:paraId="675E871D" w14:textId="77777777" w:rsidR="00532EA3" w:rsidRDefault="00532EA3">
            <w:pPr>
              <w:spacing w:after="120"/>
              <w:jc w:val="center"/>
              <w:rPr>
                <w:rFonts w:ascii="Times New Roman" w:eastAsia="Times New Roman" w:hAnsi="Times New Roman" w:cs="Times New Roman"/>
                <w:sz w:val="14"/>
                <w:szCs w:val="14"/>
              </w:rPr>
            </w:pPr>
          </w:p>
        </w:tc>
        <w:tc>
          <w:tcPr>
            <w:tcW w:w="394" w:type="dxa"/>
            <w:shd w:val="clear" w:color="auto" w:fill="auto"/>
            <w:vAlign w:val="center"/>
          </w:tcPr>
          <w:p w14:paraId="307254FA" w14:textId="77777777" w:rsidR="00532EA3" w:rsidRDefault="00532EA3">
            <w:pPr>
              <w:spacing w:after="120"/>
              <w:jc w:val="center"/>
              <w:rPr>
                <w:rFonts w:ascii="Times New Roman" w:eastAsia="Times New Roman" w:hAnsi="Times New Roman" w:cs="Times New Roman"/>
                <w:sz w:val="14"/>
                <w:szCs w:val="14"/>
              </w:rPr>
            </w:pPr>
          </w:p>
        </w:tc>
        <w:tc>
          <w:tcPr>
            <w:tcW w:w="394" w:type="dxa"/>
            <w:shd w:val="clear" w:color="auto" w:fill="auto"/>
            <w:vAlign w:val="center"/>
          </w:tcPr>
          <w:p w14:paraId="2D32D4D0" w14:textId="77777777" w:rsidR="00532EA3" w:rsidRDefault="00532EA3">
            <w:pPr>
              <w:spacing w:after="120"/>
              <w:jc w:val="center"/>
              <w:rPr>
                <w:rFonts w:ascii="Times New Roman" w:eastAsia="Times New Roman" w:hAnsi="Times New Roman" w:cs="Times New Roman"/>
                <w:sz w:val="14"/>
                <w:szCs w:val="14"/>
              </w:rPr>
            </w:pPr>
          </w:p>
        </w:tc>
        <w:tc>
          <w:tcPr>
            <w:tcW w:w="394" w:type="dxa"/>
            <w:shd w:val="clear" w:color="auto" w:fill="auto"/>
            <w:vAlign w:val="center"/>
          </w:tcPr>
          <w:p w14:paraId="121AE8D0" w14:textId="77777777" w:rsidR="00532EA3" w:rsidRDefault="00532EA3">
            <w:pPr>
              <w:spacing w:after="120"/>
              <w:jc w:val="center"/>
              <w:rPr>
                <w:rFonts w:ascii="Times New Roman" w:eastAsia="Times New Roman" w:hAnsi="Times New Roman" w:cs="Times New Roman"/>
                <w:sz w:val="14"/>
                <w:szCs w:val="14"/>
              </w:rPr>
            </w:pPr>
          </w:p>
        </w:tc>
        <w:tc>
          <w:tcPr>
            <w:tcW w:w="394" w:type="dxa"/>
            <w:shd w:val="clear" w:color="auto" w:fill="auto"/>
            <w:vAlign w:val="center"/>
          </w:tcPr>
          <w:p w14:paraId="2D621E59" w14:textId="77777777" w:rsidR="00532EA3" w:rsidRDefault="00532EA3">
            <w:pPr>
              <w:spacing w:after="120"/>
              <w:jc w:val="center"/>
              <w:rPr>
                <w:rFonts w:ascii="Times New Roman" w:eastAsia="Times New Roman" w:hAnsi="Times New Roman" w:cs="Times New Roman"/>
                <w:sz w:val="14"/>
                <w:szCs w:val="14"/>
              </w:rPr>
            </w:pPr>
          </w:p>
        </w:tc>
        <w:tc>
          <w:tcPr>
            <w:tcW w:w="394" w:type="dxa"/>
            <w:shd w:val="clear" w:color="auto" w:fill="auto"/>
            <w:vAlign w:val="center"/>
          </w:tcPr>
          <w:p w14:paraId="28330B4F" w14:textId="77777777" w:rsidR="00532EA3" w:rsidRDefault="009F67C0">
            <w:pPr>
              <w:spacing w:after="120"/>
              <w:jc w:val="center"/>
              <w:rPr>
                <w:rFonts w:ascii="Times New Roman" w:eastAsia="Times New Roman" w:hAnsi="Times New Roman" w:cs="Times New Roman"/>
                <w:sz w:val="14"/>
                <w:szCs w:val="14"/>
              </w:rPr>
            </w:pPr>
            <w:r>
              <w:rPr>
                <w:rFonts w:ascii="Times New Roman" w:eastAsia="Times New Roman" w:hAnsi="Times New Roman" w:cs="Times New Roman"/>
                <w:sz w:val="14"/>
                <w:szCs w:val="14"/>
              </w:rPr>
              <w:t>x</w:t>
            </w:r>
          </w:p>
        </w:tc>
        <w:tc>
          <w:tcPr>
            <w:tcW w:w="394" w:type="dxa"/>
            <w:shd w:val="clear" w:color="auto" w:fill="auto"/>
            <w:vAlign w:val="center"/>
          </w:tcPr>
          <w:p w14:paraId="49459A69" w14:textId="77777777" w:rsidR="00532EA3" w:rsidRDefault="009F67C0">
            <w:pPr>
              <w:spacing w:after="120"/>
              <w:jc w:val="center"/>
              <w:rPr>
                <w:rFonts w:ascii="Times New Roman" w:eastAsia="Times New Roman" w:hAnsi="Times New Roman" w:cs="Times New Roman"/>
                <w:sz w:val="14"/>
                <w:szCs w:val="14"/>
              </w:rPr>
            </w:pPr>
            <w:r>
              <w:rPr>
                <w:rFonts w:ascii="Times New Roman" w:eastAsia="Times New Roman" w:hAnsi="Times New Roman" w:cs="Times New Roman"/>
                <w:sz w:val="14"/>
                <w:szCs w:val="14"/>
              </w:rPr>
              <w:t>x</w:t>
            </w:r>
          </w:p>
        </w:tc>
        <w:tc>
          <w:tcPr>
            <w:tcW w:w="394" w:type="dxa"/>
            <w:shd w:val="clear" w:color="auto" w:fill="auto"/>
            <w:vAlign w:val="center"/>
          </w:tcPr>
          <w:p w14:paraId="0E417747" w14:textId="77777777" w:rsidR="00532EA3" w:rsidRDefault="00532EA3">
            <w:pPr>
              <w:spacing w:after="120"/>
              <w:jc w:val="center"/>
              <w:rPr>
                <w:rFonts w:ascii="Times New Roman" w:eastAsia="Times New Roman" w:hAnsi="Times New Roman" w:cs="Times New Roman"/>
                <w:sz w:val="14"/>
                <w:szCs w:val="14"/>
              </w:rPr>
            </w:pPr>
          </w:p>
        </w:tc>
        <w:tc>
          <w:tcPr>
            <w:tcW w:w="490" w:type="dxa"/>
            <w:shd w:val="clear" w:color="auto" w:fill="auto"/>
            <w:vAlign w:val="center"/>
          </w:tcPr>
          <w:p w14:paraId="00899D10" w14:textId="77777777" w:rsidR="00532EA3" w:rsidRDefault="00532EA3">
            <w:pPr>
              <w:spacing w:after="120"/>
              <w:jc w:val="center"/>
              <w:rPr>
                <w:rFonts w:ascii="Times New Roman" w:eastAsia="Times New Roman" w:hAnsi="Times New Roman" w:cs="Times New Roman"/>
                <w:sz w:val="14"/>
                <w:szCs w:val="14"/>
              </w:rPr>
            </w:pPr>
          </w:p>
        </w:tc>
        <w:tc>
          <w:tcPr>
            <w:tcW w:w="484" w:type="dxa"/>
            <w:shd w:val="clear" w:color="auto" w:fill="auto"/>
            <w:vAlign w:val="center"/>
          </w:tcPr>
          <w:p w14:paraId="3A5B201E" w14:textId="77777777" w:rsidR="00532EA3" w:rsidRDefault="00532EA3">
            <w:pPr>
              <w:spacing w:after="120"/>
              <w:jc w:val="center"/>
              <w:rPr>
                <w:rFonts w:ascii="Times New Roman" w:eastAsia="Times New Roman" w:hAnsi="Times New Roman" w:cs="Times New Roman"/>
                <w:sz w:val="14"/>
                <w:szCs w:val="14"/>
              </w:rPr>
            </w:pPr>
          </w:p>
        </w:tc>
      </w:tr>
      <w:tr w:rsidR="00532EA3" w14:paraId="67556E31" w14:textId="77777777">
        <w:tc>
          <w:tcPr>
            <w:tcW w:w="3988" w:type="dxa"/>
          </w:tcPr>
          <w:p w14:paraId="78EF279B" w14:textId="77777777" w:rsidR="00532EA3" w:rsidRDefault="009F67C0">
            <w:pPr>
              <w:spacing w:after="12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Informe final</w:t>
            </w:r>
          </w:p>
        </w:tc>
        <w:tc>
          <w:tcPr>
            <w:tcW w:w="600" w:type="dxa"/>
            <w:shd w:val="clear" w:color="auto" w:fill="auto"/>
            <w:vAlign w:val="center"/>
          </w:tcPr>
          <w:p w14:paraId="09CF6D62" w14:textId="77777777" w:rsidR="00532EA3" w:rsidRDefault="00532EA3">
            <w:pPr>
              <w:spacing w:after="120"/>
              <w:jc w:val="center"/>
              <w:rPr>
                <w:rFonts w:ascii="Times New Roman" w:eastAsia="Times New Roman" w:hAnsi="Times New Roman" w:cs="Times New Roman"/>
                <w:sz w:val="14"/>
                <w:szCs w:val="14"/>
              </w:rPr>
            </w:pPr>
          </w:p>
        </w:tc>
        <w:tc>
          <w:tcPr>
            <w:tcW w:w="394" w:type="dxa"/>
            <w:shd w:val="clear" w:color="auto" w:fill="auto"/>
            <w:vAlign w:val="center"/>
          </w:tcPr>
          <w:p w14:paraId="75A3F6AE" w14:textId="77777777" w:rsidR="00532EA3" w:rsidRDefault="00532EA3">
            <w:pPr>
              <w:spacing w:after="120"/>
              <w:jc w:val="center"/>
              <w:rPr>
                <w:rFonts w:ascii="Times New Roman" w:eastAsia="Times New Roman" w:hAnsi="Times New Roman" w:cs="Times New Roman"/>
                <w:sz w:val="14"/>
                <w:szCs w:val="14"/>
              </w:rPr>
            </w:pPr>
          </w:p>
        </w:tc>
        <w:tc>
          <w:tcPr>
            <w:tcW w:w="394" w:type="dxa"/>
            <w:shd w:val="clear" w:color="auto" w:fill="auto"/>
            <w:vAlign w:val="center"/>
          </w:tcPr>
          <w:p w14:paraId="2E3B6640" w14:textId="77777777" w:rsidR="00532EA3" w:rsidRDefault="00532EA3">
            <w:pPr>
              <w:spacing w:after="120"/>
              <w:jc w:val="center"/>
              <w:rPr>
                <w:rFonts w:ascii="Times New Roman" w:eastAsia="Times New Roman" w:hAnsi="Times New Roman" w:cs="Times New Roman"/>
                <w:sz w:val="14"/>
                <w:szCs w:val="14"/>
              </w:rPr>
            </w:pPr>
          </w:p>
        </w:tc>
        <w:tc>
          <w:tcPr>
            <w:tcW w:w="394" w:type="dxa"/>
            <w:shd w:val="clear" w:color="auto" w:fill="auto"/>
            <w:vAlign w:val="center"/>
          </w:tcPr>
          <w:p w14:paraId="37CE749A" w14:textId="77777777" w:rsidR="00532EA3" w:rsidRDefault="00532EA3">
            <w:pPr>
              <w:spacing w:after="120"/>
              <w:jc w:val="center"/>
              <w:rPr>
                <w:rFonts w:ascii="Times New Roman" w:eastAsia="Times New Roman" w:hAnsi="Times New Roman" w:cs="Times New Roman"/>
                <w:sz w:val="14"/>
                <w:szCs w:val="14"/>
              </w:rPr>
            </w:pPr>
          </w:p>
        </w:tc>
        <w:tc>
          <w:tcPr>
            <w:tcW w:w="394" w:type="dxa"/>
            <w:shd w:val="clear" w:color="auto" w:fill="auto"/>
            <w:vAlign w:val="center"/>
          </w:tcPr>
          <w:p w14:paraId="065BF923" w14:textId="77777777" w:rsidR="00532EA3" w:rsidRDefault="00532EA3">
            <w:pPr>
              <w:spacing w:after="120"/>
              <w:jc w:val="center"/>
              <w:rPr>
                <w:rFonts w:ascii="Times New Roman" w:eastAsia="Times New Roman" w:hAnsi="Times New Roman" w:cs="Times New Roman"/>
                <w:sz w:val="14"/>
                <w:szCs w:val="14"/>
              </w:rPr>
            </w:pPr>
          </w:p>
        </w:tc>
        <w:tc>
          <w:tcPr>
            <w:tcW w:w="394" w:type="dxa"/>
            <w:shd w:val="clear" w:color="auto" w:fill="auto"/>
            <w:vAlign w:val="center"/>
          </w:tcPr>
          <w:p w14:paraId="1171683E" w14:textId="77777777" w:rsidR="00532EA3" w:rsidRDefault="00532EA3">
            <w:pPr>
              <w:spacing w:after="120"/>
              <w:jc w:val="center"/>
              <w:rPr>
                <w:rFonts w:ascii="Times New Roman" w:eastAsia="Times New Roman" w:hAnsi="Times New Roman" w:cs="Times New Roman"/>
                <w:sz w:val="14"/>
                <w:szCs w:val="14"/>
              </w:rPr>
            </w:pPr>
          </w:p>
        </w:tc>
        <w:tc>
          <w:tcPr>
            <w:tcW w:w="394" w:type="dxa"/>
            <w:shd w:val="clear" w:color="auto" w:fill="auto"/>
            <w:vAlign w:val="center"/>
          </w:tcPr>
          <w:p w14:paraId="46B8D2A9" w14:textId="77777777" w:rsidR="00532EA3" w:rsidRDefault="00532EA3">
            <w:pPr>
              <w:spacing w:after="120"/>
              <w:jc w:val="center"/>
              <w:rPr>
                <w:rFonts w:ascii="Times New Roman" w:eastAsia="Times New Roman" w:hAnsi="Times New Roman" w:cs="Times New Roman"/>
                <w:sz w:val="14"/>
                <w:szCs w:val="14"/>
              </w:rPr>
            </w:pPr>
          </w:p>
        </w:tc>
        <w:tc>
          <w:tcPr>
            <w:tcW w:w="394" w:type="dxa"/>
            <w:shd w:val="clear" w:color="auto" w:fill="auto"/>
            <w:vAlign w:val="center"/>
          </w:tcPr>
          <w:p w14:paraId="3B7689D1" w14:textId="77777777" w:rsidR="00532EA3" w:rsidRDefault="00532EA3">
            <w:pPr>
              <w:spacing w:after="120"/>
              <w:jc w:val="center"/>
              <w:rPr>
                <w:rFonts w:ascii="Times New Roman" w:eastAsia="Times New Roman" w:hAnsi="Times New Roman" w:cs="Times New Roman"/>
                <w:sz w:val="14"/>
                <w:szCs w:val="14"/>
              </w:rPr>
            </w:pPr>
          </w:p>
        </w:tc>
        <w:tc>
          <w:tcPr>
            <w:tcW w:w="394" w:type="dxa"/>
            <w:shd w:val="clear" w:color="auto" w:fill="auto"/>
            <w:vAlign w:val="center"/>
          </w:tcPr>
          <w:p w14:paraId="4D91EA65" w14:textId="77777777" w:rsidR="00532EA3" w:rsidRDefault="009F67C0">
            <w:pPr>
              <w:spacing w:after="120"/>
              <w:jc w:val="center"/>
              <w:rPr>
                <w:rFonts w:ascii="Times New Roman" w:eastAsia="Times New Roman" w:hAnsi="Times New Roman" w:cs="Times New Roman"/>
                <w:sz w:val="14"/>
                <w:szCs w:val="14"/>
              </w:rPr>
            </w:pPr>
            <w:r>
              <w:rPr>
                <w:rFonts w:ascii="Times New Roman" w:eastAsia="Times New Roman" w:hAnsi="Times New Roman" w:cs="Times New Roman"/>
                <w:sz w:val="14"/>
                <w:szCs w:val="14"/>
              </w:rPr>
              <w:t>x</w:t>
            </w:r>
          </w:p>
        </w:tc>
        <w:tc>
          <w:tcPr>
            <w:tcW w:w="490" w:type="dxa"/>
            <w:shd w:val="clear" w:color="auto" w:fill="auto"/>
            <w:vAlign w:val="center"/>
          </w:tcPr>
          <w:p w14:paraId="71DA0BDD" w14:textId="77777777" w:rsidR="00532EA3" w:rsidRDefault="00532EA3">
            <w:pPr>
              <w:spacing w:after="120"/>
              <w:jc w:val="center"/>
              <w:rPr>
                <w:rFonts w:ascii="Times New Roman" w:eastAsia="Times New Roman" w:hAnsi="Times New Roman" w:cs="Times New Roman"/>
                <w:sz w:val="14"/>
                <w:szCs w:val="14"/>
              </w:rPr>
            </w:pPr>
          </w:p>
        </w:tc>
        <w:tc>
          <w:tcPr>
            <w:tcW w:w="484" w:type="dxa"/>
            <w:shd w:val="clear" w:color="auto" w:fill="auto"/>
            <w:vAlign w:val="center"/>
          </w:tcPr>
          <w:p w14:paraId="5506220F" w14:textId="77777777" w:rsidR="00532EA3" w:rsidRDefault="00532EA3">
            <w:pPr>
              <w:spacing w:after="120"/>
              <w:jc w:val="center"/>
              <w:rPr>
                <w:rFonts w:ascii="Times New Roman" w:eastAsia="Times New Roman" w:hAnsi="Times New Roman" w:cs="Times New Roman"/>
                <w:sz w:val="14"/>
                <w:szCs w:val="14"/>
              </w:rPr>
            </w:pPr>
          </w:p>
        </w:tc>
      </w:tr>
      <w:tr w:rsidR="00532EA3" w14:paraId="13A92B4E" w14:textId="77777777">
        <w:tc>
          <w:tcPr>
            <w:tcW w:w="3988" w:type="dxa"/>
          </w:tcPr>
          <w:p w14:paraId="53713859" w14:textId="77777777" w:rsidR="00532EA3" w:rsidRDefault="009F67C0">
            <w:pPr>
              <w:tabs>
                <w:tab w:val="left" w:pos="709"/>
              </w:tabs>
              <w:spacing w:after="120"/>
              <w:jc w:val="both"/>
              <w:rPr>
                <w:rFonts w:ascii="Times New Roman" w:eastAsia="Times New Roman" w:hAnsi="Times New Roman" w:cs="Times New Roman"/>
                <w:sz w:val="14"/>
                <w:szCs w:val="14"/>
              </w:rPr>
            </w:pPr>
            <w:proofErr w:type="spellStart"/>
            <w:r>
              <w:rPr>
                <w:rFonts w:ascii="Times New Roman" w:eastAsia="Times New Roman" w:hAnsi="Times New Roman" w:cs="Times New Roman"/>
                <w:sz w:val="14"/>
                <w:szCs w:val="14"/>
              </w:rPr>
              <w:t>Envio</w:t>
            </w:r>
            <w:proofErr w:type="spellEnd"/>
            <w:r>
              <w:rPr>
                <w:rFonts w:ascii="Times New Roman" w:eastAsia="Times New Roman" w:hAnsi="Times New Roman" w:cs="Times New Roman"/>
                <w:sz w:val="14"/>
                <w:szCs w:val="14"/>
              </w:rPr>
              <w:t xml:space="preserve"> del artículo para su  publicación a revista internacional open </w:t>
            </w:r>
            <w:proofErr w:type="spellStart"/>
            <w:r>
              <w:rPr>
                <w:rFonts w:ascii="Times New Roman" w:eastAsia="Times New Roman" w:hAnsi="Times New Roman" w:cs="Times New Roman"/>
                <w:sz w:val="14"/>
                <w:szCs w:val="14"/>
              </w:rPr>
              <w:t>acces</w:t>
            </w:r>
            <w:proofErr w:type="spellEnd"/>
          </w:p>
        </w:tc>
        <w:tc>
          <w:tcPr>
            <w:tcW w:w="600" w:type="dxa"/>
            <w:shd w:val="clear" w:color="auto" w:fill="auto"/>
            <w:vAlign w:val="center"/>
          </w:tcPr>
          <w:p w14:paraId="398B9369" w14:textId="77777777" w:rsidR="00532EA3" w:rsidRDefault="00532EA3">
            <w:pPr>
              <w:spacing w:after="120"/>
              <w:jc w:val="center"/>
              <w:rPr>
                <w:rFonts w:ascii="Times New Roman" w:eastAsia="Times New Roman" w:hAnsi="Times New Roman" w:cs="Times New Roman"/>
                <w:sz w:val="14"/>
                <w:szCs w:val="14"/>
              </w:rPr>
            </w:pPr>
          </w:p>
        </w:tc>
        <w:tc>
          <w:tcPr>
            <w:tcW w:w="394" w:type="dxa"/>
            <w:shd w:val="clear" w:color="auto" w:fill="auto"/>
            <w:vAlign w:val="center"/>
          </w:tcPr>
          <w:p w14:paraId="3AA2FE42" w14:textId="77777777" w:rsidR="00532EA3" w:rsidRDefault="00532EA3">
            <w:pPr>
              <w:spacing w:after="120"/>
              <w:jc w:val="center"/>
              <w:rPr>
                <w:rFonts w:ascii="Times New Roman" w:eastAsia="Times New Roman" w:hAnsi="Times New Roman" w:cs="Times New Roman"/>
                <w:sz w:val="14"/>
                <w:szCs w:val="14"/>
              </w:rPr>
            </w:pPr>
          </w:p>
        </w:tc>
        <w:tc>
          <w:tcPr>
            <w:tcW w:w="394" w:type="dxa"/>
            <w:shd w:val="clear" w:color="auto" w:fill="auto"/>
            <w:vAlign w:val="center"/>
          </w:tcPr>
          <w:p w14:paraId="1A00FF06" w14:textId="77777777" w:rsidR="00532EA3" w:rsidRDefault="00532EA3">
            <w:pPr>
              <w:spacing w:after="120"/>
              <w:jc w:val="center"/>
              <w:rPr>
                <w:rFonts w:ascii="Times New Roman" w:eastAsia="Times New Roman" w:hAnsi="Times New Roman" w:cs="Times New Roman"/>
                <w:sz w:val="14"/>
                <w:szCs w:val="14"/>
              </w:rPr>
            </w:pPr>
          </w:p>
        </w:tc>
        <w:tc>
          <w:tcPr>
            <w:tcW w:w="394" w:type="dxa"/>
            <w:shd w:val="clear" w:color="auto" w:fill="auto"/>
            <w:vAlign w:val="center"/>
          </w:tcPr>
          <w:p w14:paraId="334442E0" w14:textId="77777777" w:rsidR="00532EA3" w:rsidRDefault="00532EA3">
            <w:pPr>
              <w:spacing w:after="120"/>
              <w:jc w:val="center"/>
              <w:rPr>
                <w:rFonts w:ascii="Times New Roman" w:eastAsia="Times New Roman" w:hAnsi="Times New Roman" w:cs="Times New Roman"/>
                <w:sz w:val="14"/>
                <w:szCs w:val="14"/>
              </w:rPr>
            </w:pPr>
          </w:p>
        </w:tc>
        <w:tc>
          <w:tcPr>
            <w:tcW w:w="394" w:type="dxa"/>
            <w:shd w:val="clear" w:color="auto" w:fill="auto"/>
            <w:vAlign w:val="center"/>
          </w:tcPr>
          <w:p w14:paraId="5CC65FF8" w14:textId="77777777" w:rsidR="00532EA3" w:rsidRDefault="00532EA3">
            <w:pPr>
              <w:spacing w:after="120"/>
              <w:jc w:val="center"/>
              <w:rPr>
                <w:rFonts w:ascii="Times New Roman" w:eastAsia="Times New Roman" w:hAnsi="Times New Roman" w:cs="Times New Roman"/>
                <w:sz w:val="14"/>
                <w:szCs w:val="14"/>
              </w:rPr>
            </w:pPr>
          </w:p>
        </w:tc>
        <w:tc>
          <w:tcPr>
            <w:tcW w:w="394" w:type="dxa"/>
            <w:shd w:val="clear" w:color="auto" w:fill="auto"/>
            <w:vAlign w:val="center"/>
          </w:tcPr>
          <w:p w14:paraId="415C89B5" w14:textId="77777777" w:rsidR="00532EA3" w:rsidRDefault="00532EA3">
            <w:pPr>
              <w:spacing w:after="120"/>
              <w:jc w:val="center"/>
              <w:rPr>
                <w:rFonts w:ascii="Times New Roman" w:eastAsia="Times New Roman" w:hAnsi="Times New Roman" w:cs="Times New Roman"/>
                <w:sz w:val="14"/>
                <w:szCs w:val="14"/>
              </w:rPr>
            </w:pPr>
          </w:p>
        </w:tc>
        <w:tc>
          <w:tcPr>
            <w:tcW w:w="394" w:type="dxa"/>
            <w:shd w:val="clear" w:color="auto" w:fill="auto"/>
            <w:vAlign w:val="center"/>
          </w:tcPr>
          <w:p w14:paraId="161BABB7" w14:textId="77777777" w:rsidR="00532EA3" w:rsidRDefault="00532EA3">
            <w:pPr>
              <w:spacing w:after="120"/>
              <w:jc w:val="center"/>
              <w:rPr>
                <w:rFonts w:ascii="Times New Roman" w:eastAsia="Times New Roman" w:hAnsi="Times New Roman" w:cs="Times New Roman"/>
                <w:sz w:val="14"/>
                <w:szCs w:val="14"/>
              </w:rPr>
            </w:pPr>
          </w:p>
        </w:tc>
        <w:tc>
          <w:tcPr>
            <w:tcW w:w="394" w:type="dxa"/>
            <w:shd w:val="clear" w:color="auto" w:fill="auto"/>
            <w:vAlign w:val="center"/>
          </w:tcPr>
          <w:p w14:paraId="3E973F7B" w14:textId="77777777" w:rsidR="00532EA3" w:rsidRDefault="00532EA3">
            <w:pPr>
              <w:spacing w:after="120"/>
              <w:jc w:val="center"/>
              <w:rPr>
                <w:rFonts w:ascii="Times New Roman" w:eastAsia="Times New Roman" w:hAnsi="Times New Roman" w:cs="Times New Roman"/>
                <w:sz w:val="14"/>
                <w:szCs w:val="14"/>
              </w:rPr>
            </w:pPr>
          </w:p>
        </w:tc>
        <w:tc>
          <w:tcPr>
            <w:tcW w:w="394" w:type="dxa"/>
            <w:shd w:val="clear" w:color="auto" w:fill="auto"/>
            <w:vAlign w:val="center"/>
          </w:tcPr>
          <w:p w14:paraId="4B6B2DC5" w14:textId="77777777" w:rsidR="00532EA3" w:rsidRDefault="00532EA3">
            <w:pPr>
              <w:spacing w:after="120"/>
              <w:jc w:val="center"/>
              <w:rPr>
                <w:rFonts w:ascii="Times New Roman" w:eastAsia="Times New Roman" w:hAnsi="Times New Roman" w:cs="Times New Roman"/>
                <w:sz w:val="14"/>
                <w:szCs w:val="14"/>
              </w:rPr>
            </w:pPr>
          </w:p>
        </w:tc>
        <w:tc>
          <w:tcPr>
            <w:tcW w:w="490" w:type="dxa"/>
            <w:shd w:val="clear" w:color="auto" w:fill="auto"/>
            <w:vAlign w:val="center"/>
          </w:tcPr>
          <w:p w14:paraId="69C7C178" w14:textId="77777777" w:rsidR="00532EA3" w:rsidRDefault="009F67C0">
            <w:pPr>
              <w:spacing w:after="120"/>
              <w:jc w:val="center"/>
              <w:rPr>
                <w:rFonts w:ascii="Times New Roman" w:eastAsia="Times New Roman" w:hAnsi="Times New Roman" w:cs="Times New Roman"/>
                <w:sz w:val="14"/>
                <w:szCs w:val="14"/>
              </w:rPr>
            </w:pPr>
            <w:r>
              <w:rPr>
                <w:rFonts w:ascii="Times New Roman" w:eastAsia="Times New Roman" w:hAnsi="Times New Roman" w:cs="Times New Roman"/>
                <w:sz w:val="14"/>
                <w:szCs w:val="14"/>
              </w:rPr>
              <w:t>x</w:t>
            </w:r>
          </w:p>
        </w:tc>
        <w:tc>
          <w:tcPr>
            <w:tcW w:w="484" w:type="dxa"/>
            <w:shd w:val="clear" w:color="auto" w:fill="auto"/>
            <w:vAlign w:val="center"/>
          </w:tcPr>
          <w:p w14:paraId="2F560FCE" w14:textId="77777777" w:rsidR="00532EA3" w:rsidRDefault="009F67C0">
            <w:pPr>
              <w:spacing w:after="120"/>
              <w:jc w:val="center"/>
              <w:rPr>
                <w:rFonts w:ascii="Times New Roman" w:eastAsia="Times New Roman" w:hAnsi="Times New Roman" w:cs="Times New Roman"/>
                <w:sz w:val="14"/>
                <w:szCs w:val="14"/>
              </w:rPr>
            </w:pPr>
            <w:r>
              <w:rPr>
                <w:rFonts w:ascii="Times New Roman" w:eastAsia="Times New Roman" w:hAnsi="Times New Roman" w:cs="Times New Roman"/>
                <w:sz w:val="14"/>
                <w:szCs w:val="14"/>
              </w:rPr>
              <w:t>x</w:t>
            </w:r>
          </w:p>
        </w:tc>
      </w:tr>
    </w:tbl>
    <w:p w14:paraId="5BEEFE2A" w14:textId="77777777" w:rsidR="00532EA3" w:rsidRDefault="009F67C0">
      <w:pPr>
        <w:rPr>
          <w:rFonts w:ascii="Times New Roman" w:eastAsia="Times New Roman" w:hAnsi="Times New Roman" w:cs="Times New Roman"/>
          <w:b/>
          <w:sz w:val="24"/>
          <w:szCs w:val="24"/>
        </w:rPr>
      </w:pPr>
      <w:bookmarkStart w:id="393" w:name="_heading=h.4i7ojhp" w:colFirst="0" w:colLast="0"/>
      <w:bookmarkEnd w:id="393"/>
      <w:r>
        <w:rPr>
          <w:rFonts w:ascii="Times New Roman" w:eastAsia="Times New Roman" w:hAnsi="Times New Roman" w:cs="Times New Roman"/>
          <w:b/>
          <w:sz w:val="24"/>
          <w:szCs w:val="24"/>
        </w:rPr>
        <w:t>Los tiempos descritos en este apartado, se pueden ver modificado por los diferentes plazos del proceso de puesta en marcha del estudio.</w:t>
      </w:r>
    </w:p>
    <w:p w14:paraId="7A997F40" w14:textId="77777777" w:rsidR="00532EA3" w:rsidRDefault="009F67C0">
      <w:pPr>
        <w:rPr>
          <w:rFonts w:ascii="Times New Roman" w:eastAsia="Times New Roman" w:hAnsi="Times New Roman" w:cs="Times New Roman"/>
          <w:b/>
          <w:sz w:val="24"/>
          <w:szCs w:val="24"/>
        </w:rPr>
      </w:pPr>
      <w:r>
        <w:br w:type="page"/>
      </w:r>
    </w:p>
    <w:p w14:paraId="6DB3ACF6" w14:textId="77777777" w:rsidR="00532EA3" w:rsidRDefault="009F67C0">
      <w:pPr>
        <w:pStyle w:val="Ttol1"/>
        <w:jc w:val="both"/>
        <w:rPr>
          <w:rFonts w:ascii="Times New Roman" w:eastAsia="Times New Roman" w:hAnsi="Times New Roman" w:cs="Times New Roman"/>
          <w:sz w:val="24"/>
          <w:szCs w:val="24"/>
        </w:rPr>
      </w:pPr>
      <w:bookmarkStart w:id="394" w:name="_Toc71102858"/>
      <w:r>
        <w:rPr>
          <w:rFonts w:ascii="Times New Roman" w:eastAsia="Times New Roman" w:hAnsi="Times New Roman" w:cs="Times New Roman"/>
          <w:color w:val="000000"/>
          <w:sz w:val="24"/>
          <w:szCs w:val="24"/>
        </w:rPr>
        <w:lastRenderedPageBreak/>
        <w:t>ANEXO 2. Experiencia del equipo investigador en el tema</w:t>
      </w:r>
      <w:bookmarkEnd w:id="394"/>
    </w:p>
    <w:p w14:paraId="20FF5D2B" w14:textId="77777777" w:rsidR="00532EA3" w:rsidRDefault="00532EA3"/>
    <w:p w14:paraId="7FA60193" w14:textId="77777777" w:rsidR="00532EA3" w:rsidRDefault="009F67C0">
      <w:pPr>
        <w:spacing w:after="12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proyecto se realizará en colaboración entre el grupo de investigación DAP_CAT y servicio de endocrinología y nutrición de los hospitales: Hospital Universitario Arnau de </w:t>
      </w:r>
      <w:proofErr w:type="spellStart"/>
      <w:r>
        <w:rPr>
          <w:rFonts w:ascii="Times New Roman" w:eastAsia="Times New Roman" w:hAnsi="Times New Roman" w:cs="Times New Roman"/>
          <w:sz w:val="24"/>
          <w:szCs w:val="24"/>
        </w:rPr>
        <w:t>Vilanova</w:t>
      </w:r>
      <w:proofErr w:type="spellEnd"/>
      <w:r>
        <w:rPr>
          <w:rFonts w:ascii="Times New Roman" w:eastAsia="Times New Roman" w:hAnsi="Times New Roman" w:cs="Times New Roman"/>
          <w:sz w:val="24"/>
          <w:szCs w:val="24"/>
        </w:rPr>
        <w:t xml:space="preserve"> (Lleida), Hospital </w:t>
      </w:r>
      <w:proofErr w:type="spellStart"/>
      <w:r>
        <w:rPr>
          <w:rFonts w:ascii="Times New Roman" w:eastAsia="Times New Roman" w:hAnsi="Times New Roman" w:cs="Times New Roman"/>
          <w:sz w:val="24"/>
          <w:szCs w:val="24"/>
        </w:rPr>
        <w:t>Germans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Trias</w:t>
      </w:r>
      <w:proofErr w:type="spellEnd"/>
      <w:r>
        <w:rPr>
          <w:rFonts w:ascii="Times New Roman" w:eastAsia="Times New Roman" w:hAnsi="Times New Roman" w:cs="Times New Roman"/>
          <w:sz w:val="24"/>
          <w:szCs w:val="24"/>
        </w:rPr>
        <w:t xml:space="preserve"> i Pujol y Hospital (Badalona) y Hospital de la Santa Cruz y San Pablo (Barcelona).</w:t>
      </w:r>
    </w:p>
    <w:p w14:paraId="1E976522" w14:textId="77777777" w:rsidR="00532EA3" w:rsidRDefault="009F67C0">
      <w:pPr>
        <w:spacing w:after="12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grupo de investigación en Diabetes desde la Atención Primaria se constituyó en 2007 en el seno de la USR de Barcelona ciudad, todo que la mayoría de sus miembros ya venían trabajando juntos en la red GEDAPS desde 1992. En 2011 fue acreditado como grupo emergente de investigación para el IDIAP Jordi Gol ((7Z12 / 008), y en 2014 como grupo consolidado por la AGAUR (2014 SGR 799). Varios de sus miembros, desde el 2015, pertenecen a más al CIBERDEM del Instituto Carlos III a través del Instituto de investigación en Ciencias de la Salud </w:t>
      </w:r>
      <w:proofErr w:type="spellStart"/>
      <w:r>
        <w:rPr>
          <w:rFonts w:ascii="Times New Roman" w:eastAsia="Times New Roman" w:hAnsi="Times New Roman" w:cs="Times New Roman"/>
          <w:sz w:val="24"/>
          <w:szCs w:val="24"/>
        </w:rPr>
        <w:t>Germans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Trias</w:t>
      </w:r>
      <w:proofErr w:type="spellEnd"/>
      <w:r>
        <w:rPr>
          <w:rFonts w:ascii="Times New Roman" w:eastAsia="Times New Roman" w:hAnsi="Times New Roman" w:cs="Times New Roman"/>
          <w:sz w:val="24"/>
          <w:szCs w:val="24"/>
        </w:rPr>
        <w:t xml:space="preserve"> i Pujol (IGTP) (CB15 / 00071)</w:t>
      </w:r>
    </w:p>
    <w:p w14:paraId="310F7F3A" w14:textId="77777777" w:rsidR="00532EA3" w:rsidRDefault="009F67C0">
      <w:pPr>
        <w:spacing w:after="12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Actualmente, el grupo está formado mayoritariamente por médicos de Atención Primaria y endocrinólogos, además de la colaboración habitual de estadísticos, </w:t>
      </w:r>
      <w:proofErr w:type="spellStart"/>
      <w:r>
        <w:rPr>
          <w:rFonts w:ascii="Times New Roman" w:eastAsia="Times New Roman" w:hAnsi="Times New Roman" w:cs="Times New Roman"/>
          <w:sz w:val="24"/>
          <w:szCs w:val="24"/>
        </w:rPr>
        <w:t>preventivistas</w:t>
      </w:r>
      <w:proofErr w:type="spellEnd"/>
      <w:r>
        <w:rPr>
          <w:rFonts w:ascii="Times New Roman" w:eastAsia="Times New Roman" w:hAnsi="Times New Roman" w:cs="Times New Roman"/>
          <w:sz w:val="24"/>
          <w:szCs w:val="24"/>
        </w:rPr>
        <w:t xml:space="preserve"> y farmacólogos.</w:t>
      </w:r>
    </w:p>
    <w:p w14:paraId="3A909E8D" w14:textId="77777777" w:rsidR="00532EA3" w:rsidRDefault="009F67C0">
      <w:pPr>
        <w:spacing w:after="12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concreto en este proyecto la distribución de tareas es:</w:t>
      </w:r>
    </w:p>
    <w:p w14:paraId="591F4FD4" w14:textId="77777777" w:rsidR="00532EA3" w:rsidRDefault="009F67C0">
      <w:pPr>
        <w:spacing w:after="12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Hernandez</w:t>
      </w:r>
      <w:proofErr w:type="spellEnd"/>
      <w:r>
        <w:rPr>
          <w:rFonts w:ascii="Times New Roman" w:eastAsia="Times New Roman" w:hAnsi="Times New Roman" w:cs="Times New Roman"/>
          <w:sz w:val="24"/>
          <w:szCs w:val="24"/>
        </w:rPr>
        <w:t xml:space="preserve"> (IP), D Mauricio, B </w:t>
      </w:r>
      <w:proofErr w:type="spellStart"/>
      <w:r>
        <w:rPr>
          <w:rFonts w:ascii="Times New Roman" w:eastAsia="Times New Roman" w:hAnsi="Times New Roman" w:cs="Times New Roman"/>
          <w:sz w:val="24"/>
          <w:szCs w:val="24"/>
        </w:rPr>
        <w:t>Soldevila</w:t>
      </w:r>
      <w:proofErr w:type="spellEnd"/>
      <w:r>
        <w:rPr>
          <w:rFonts w:ascii="Times New Roman" w:eastAsia="Times New Roman" w:hAnsi="Times New Roman" w:cs="Times New Roman"/>
          <w:sz w:val="24"/>
          <w:szCs w:val="24"/>
        </w:rPr>
        <w:t xml:space="preserve">, M Mata, J. </w:t>
      </w:r>
      <w:proofErr w:type="spellStart"/>
      <w:r>
        <w:rPr>
          <w:rFonts w:ascii="Times New Roman" w:eastAsia="Times New Roman" w:hAnsi="Times New Roman" w:cs="Times New Roman"/>
          <w:sz w:val="24"/>
          <w:szCs w:val="24"/>
        </w:rPr>
        <w:t>Franch</w:t>
      </w:r>
      <w:proofErr w:type="spellEnd"/>
      <w:r>
        <w:rPr>
          <w:rFonts w:ascii="Times New Roman" w:eastAsia="Times New Roman" w:hAnsi="Times New Roman" w:cs="Times New Roman"/>
          <w:sz w:val="24"/>
          <w:szCs w:val="24"/>
        </w:rPr>
        <w:t xml:space="preserve">, J Real y </w:t>
      </w:r>
      <w:proofErr w:type="spellStart"/>
      <w:r>
        <w:rPr>
          <w:rFonts w:ascii="Times New Roman" w:eastAsia="Times New Roman" w:hAnsi="Times New Roman" w:cs="Times New Roman"/>
          <w:sz w:val="24"/>
          <w:szCs w:val="24"/>
        </w:rPr>
        <w:t>Bogdan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Vlacho</w:t>
      </w:r>
      <w:proofErr w:type="spellEnd"/>
      <w:r>
        <w:rPr>
          <w:rFonts w:ascii="Times New Roman" w:eastAsia="Times New Roman" w:hAnsi="Times New Roman" w:cs="Times New Roman"/>
          <w:sz w:val="24"/>
          <w:szCs w:val="24"/>
        </w:rPr>
        <w:t xml:space="preserve"> han participado en la elaboración y redacción del presente protocolo</w:t>
      </w:r>
    </w:p>
    <w:p w14:paraId="2146523B" w14:textId="77777777" w:rsidR="00532EA3" w:rsidRDefault="009F67C0">
      <w:pPr>
        <w:spacing w:after="12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La extracción de los datos se realizará por el personal del SIDIAP</w:t>
      </w:r>
    </w:p>
    <w:p w14:paraId="21CD6F96" w14:textId="77777777" w:rsidR="00532EA3" w:rsidRDefault="009F67C0">
      <w:pPr>
        <w:spacing w:after="12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El análisis estadístico será coordinado por el Sr. Jordi Real con amplia experiencia en el manejo de la base de datos SIDIAP</w:t>
      </w:r>
    </w:p>
    <w:p w14:paraId="613E9246" w14:textId="77777777" w:rsidR="00532EA3" w:rsidRDefault="009F67C0">
      <w:pPr>
        <w:spacing w:after="12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En la discusión de los resultados, planificación de los diferentes informes y redacción de los artículos participaran todos los miembros del equipo investigador para este estudio</w:t>
      </w:r>
    </w:p>
    <w:p w14:paraId="387E7DE4" w14:textId="77777777" w:rsidR="00532EA3" w:rsidRDefault="009F67C0">
      <w:pPr>
        <w:spacing w:after="12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grupo ha obtenido diferentes becas y ayudas competitivas, entre las que destacan</w:t>
      </w:r>
    </w:p>
    <w:p w14:paraId="67B07455" w14:textId="77777777" w:rsidR="00532EA3" w:rsidRDefault="009F67C0">
      <w:pPr>
        <w:spacing w:after="120"/>
        <w:ind w:left="708"/>
        <w:jc w:val="both"/>
        <w:rPr>
          <w:rFonts w:ascii="Times New Roman" w:eastAsia="Times New Roman" w:hAnsi="Times New Roman" w:cs="Times New Roman"/>
          <w:sz w:val="24"/>
          <w:szCs w:val="24"/>
        </w:rPr>
      </w:pPr>
      <w:r w:rsidRPr="00757DF1">
        <w:rPr>
          <w:rFonts w:ascii="Times New Roman" w:eastAsia="Times New Roman" w:hAnsi="Times New Roman" w:cs="Times New Roman"/>
          <w:sz w:val="24"/>
          <w:szCs w:val="24"/>
          <w:lang w:val="en-US"/>
        </w:rPr>
        <w:t xml:space="preserve">• </w:t>
      </w:r>
      <w:proofErr w:type="spellStart"/>
      <w:r w:rsidRPr="00757DF1">
        <w:rPr>
          <w:rFonts w:ascii="Times New Roman" w:eastAsia="Times New Roman" w:hAnsi="Times New Roman" w:cs="Times New Roman"/>
          <w:sz w:val="24"/>
          <w:szCs w:val="24"/>
          <w:lang w:val="en-US"/>
        </w:rPr>
        <w:t>Beca</w:t>
      </w:r>
      <w:proofErr w:type="spellEnd"/>
      <w:r w:rsidRPr="00757DF1">
        <w:rPr>
          <w:rFonts w:ascii="Times New Roman" w:eastAsia="Times New Roman" w:hAnsi="Times New Roman" w:cs="Times New Roman"/>
          <w:sz w:val="24"/>
          <w:szCs w:val="24"/>
          <w:lang w:val="en-US"/>
        </w:rPr>
        <w:t xml:space="preserve"> European Foundation for the Study of Diabetes / Lilly European Diabetes Research </w:t>
      </w:r>
      <w:proofErr w:type="spellStart"/>
      <w:r w:rsidRPr="00757DF1">
        <w:rPr>
          <w:rFonts w:ascii="Times New Roman" w:eastAsia="Times New Roman" w:hAnsi="Times New Roman" w:cs="Times New Roman"/>
          <w:sz w:val="24"/>
          <w:szCs w:val="24"/>
          <w:lang w:val="en-US"/>
        </w:rPr>
        <w:t>Programme</w:t>
      </w:r>
      <w:proofErr w:type="spellEnd"/>
      <w:r w:rsidRPr="00757DF1">
        <w:rPr>
          <w:rFonts w:ascii="Times New Roman" w:eastAsia="Times New Roman" w:hAnsi="Times New Roman" w:cs="Times New Roman"/>
          <w:sz w:val="24"/>
          <w:szCs w:val="24"/>
          <w:lang w:val="en-US"/>
        </w:rPr>
        <w:t xml:space="preserve">. </w:t>
      </w:r>
      <w:proofErr w:type="spellStart"/>
      <w:r w:rsidRPr="00757DF1">
        <w:rPr>
          <w:rFonts w:ascii="Times New Roman" w:eastAsia="Times New Roman" w:hAnsi="Times New Roman" w:cs="Times New Roman"/>
          <w:sz w:val="24"/>
          <w:szCs w:val="24"/>
          <w:lang w:val="en-US"/>
        </w:rPr>
        <w:t>Novials</w:t>
      </w:r>
      <w:proofErr w:type="spellEnd"/>
      <w:r w:rsidRPr="00757DF1">
        <w:rPr>
          <w:rFonts w:ascii="Times New Roman" w:eastAsia="Times New Roman" w:hAnsi="Times New Roman" w:cs="Times New Roman"/>
          <w:sz w:val="24"/>
          <w:szCs w:val="24"/>
          <w:lang w:val="en-US"/>
        </w:rPr>
        <w:t xml:space="preserve">, A; </w:t>
      </w:r>
      <w:proofErr w:type="spellStart"/>
      <w:r w:rsidRPr="00757DF1">
        <w:rPr>
          <w:rFonts w:ascii="Times New Roman" w:eastAsia="Times New Roman" w:hAnsi="Times New Roman" w:cs="Times New Roman"/>
          <w:sz w:val="24"/>
          <w:szCs w:val="24"/>
          <w:lang w:val="en-US"/>
        </w:rPr>
        <w:t>Mundet</w:t>
      </w:r>
      <w:proofErr w:type="spellEnd"/>
      <w:r w:rsidRPr="00757DF1">
        <w:rPr>
          <w:rFonts w:ascii="Times New Roman" w:eastAsia="Times New Roman" w:hAnsi="Times New Roman" w:cs="Times New Roman"/>
          <w:sz w:val="24"/>
          <w:szCs w:val="24"/>
          <w:lang w:val="en-US"/>
        </w:rPr>
        <w:t xml:space="preserve">, X; PARRIZAS, M; </w:t>
      </w:r>
      <w:proofErr w:type="spellStart"/>
      <w:r w:rsidRPr="00757DF1">
        <w:rPr>
          <w:rFonts w:ascii="Times New Roman" w:eastAsia="Times New Roman" w:hAnsi="Times New Roman" w:cs="Times New Roman"/>
          <w:sz w:val="24"/>
          <w:szCs w:val="24"/>
          <w:lang w:val="en-US"/>
        </w:rPr>
        <w:t>Franch</w:t>
      </w:r>
      <w:proofErr w:type="spellEnd"/>
      <w:r w:rsidRPr="00757DF1">
        <w:rPr>
          <w:rFonts w:ascii="Times New Roman" w:eastAsia="Times New Roman" w:hAnsi="Times New Roman" w:cs="Times New Roman"/>
          <w:sz w:val="24"/>
          <w:szCs w:val="24"/>
          <w:lang w:val="en-US"/>
        </w:rPr>
        <w:t xml:space="preserve">, J; Mata, M; </w:t>
      </w:r>
      <w:proofErr w:type="spellStart"/>
      <w:r w:rsidRPr="00757DF1">
        <w:rPr>
          <w:rFonts w:ascii="Times New Roman" w:eastAsia="Times New Roman" w:hAnsi="Times New Roman" w:cs="Times New Roman"/>
          <w:sz w:val="24"/>
          <w:szCs w:val="24"/>
          <w:lang w:val="en-US"/>
        </w:rPr>
        <w:t>Cuerpo</w:t>
      </w:r>
      <w:proofErr w:type="spellEnd"/>
      <w:r w:rsidRPr="00757DF1">
        <w:rPr>
          <w:rFonts w:ascii="Times New Roman" w:eastAsia="Times New Roman" w:hAnsi="Times New Roman" w:cs="Times New Roman"/>
          <w:sz w:val="24"/>
          <w:szCs w:val="24"/>
          <w:lang w:val="en-US"/>
        </w:rPr>
        <w:t xml:space="preserve">, X. circulating </w:t>
      </w:r>
      <w:proofErr w:type="spellStart"/>
      <w:r w:rsidRPr="00757DF1">
        <w:rPr>
          <w:rFonts w:ascii="Times New Roman" w:eastAsia="Times New Roman" w:hAnsi="Times New Roman" w:cs="Times New Roman"/>
          <w:sz w:val="24"/>
          <w:szCs w:val="24"/>
          <w:lang w:val="en-US"/>
        </w:rPr>
        <w:t>exosomal</w:t>
      </w:r>
      <w:proofErr w:type="spellEnd"/>
      <w:r w:rsidRPr="00757DF1">
        <w:rPr>
          <w:rFonts w:ascii="Times New Roman" w:eastAsia="Times New Roman" w:hAnsi="Times New Roman" w:cs="Times New Roman"/>
          <w:sz w:val="24"/>
          <w:szCs w:val="24"/>
          <w:lang w:val="en-US"/>
        </w:rPr>
        <w:t xml:space="preserve"> miRNAs se potential Biomarkers and Mediator of tissue cross-talk in diabetes. </w:t>
      </w:r>
      <w:proofErr w:type="spellStart"/>
      <w:r>
        <w:rPr>
          <w:rFonts w:ascii="Times New Roman" w:eastAsia="Times New Roman" w:hAnsi="Times New Roman" w:cs="Times New Roman"/>
          <w:sz w:val="24"/>
          <w:szCs w:val="24"/>
        </w:rPr>
        <w:t>Europe</w:t>
      </w:r>
      <w:proofErr w:type="spellEnd"/>
      <w:r>
        <w:rPr>
          <w:rFonts w:ascii="Times New Roman" w:eastAsia="Times New Roman" w:hAnsi="Times New Roman" w:cs="Times New Roman"/>
          <w:sz w:val="24"/>
          <w:szCs w:val="24"/>
        </w:rPr>
        <w:t xml:space="preserve"> 2013</w:t>
      </w:r>
    </w:p>
    <w:p w14:paraId="776BDF48" w14:textId="77777777" w:rsidR="00532EA3" w:rsidRDefault="009F67C0">
      <w:pPr>
        <w:spacing w:after="12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Beca del Fondo Superior de </w:t>
      </w:r>
      <w:proofErr w:type="spellStart"/>
      <w:r>
        <w:rPr>
          <w:rFonts w:ascii="Times New Roman" w:eastAsia="Times New Roman" w:hAnsi="Times New Roman" w:cs="Times New Roman"/>
          <w:sz w:val="24"/>
          <w:szCs w:val="24"/>
        </w:rPr>
        <w:t>Investiga¬ciones</w:t>
      </w:r>
      <w:proofErr w:type="spellEnd"/>
      <w:r>
        <w:rPr>
          <w:rFonts w:ascii="Times New Roman" w:eastAsia="Times New Roman" w:hAnsi="Times New Roman" w:cs="Times New Roman"/>
          <w:sz w:val="24"/>
          <w:szCs w:val="24"/>
        </w:rPr>
        <w:t xml:space="preserve"> Sanitarias de la Seguridad Social (FISS) (nº expediente 15/00625) por proyecto titulado: Identificación de nuevos </w:t>
      </w:r>
      <w:proofErr w:type="spellStart"/>
      <w:r>
        <w:rPr>
          <w:rFonts w:ascii="Times New Roman" w:eastAsia="Times New Roman" w:hAnsi="Times New Roman" w:cs="Times New Roman"/>
          <w:sz w:val="24"/>
          <w:szCs w:val="24"/>
        </w:rPr>
        <w:t>biomarcadores</w:t>
      </w:r>
      <w:proofErr w:type="spellEnd"/>
      <w:r>
        <w:rPr>
          <w:rFonts w:ascii="Times New Roman" w:eastAsia="Times New Roman" w:hAnsi="Times New Roman" w:cs="Times New Roman"/>
          <w:sz w:val="24"/>
          <w:szCs w:val="24"/>
        </w:rPr>
        <w:t xml:space="preserve"> de metabolismo lipídico en la aterosclerosis diabética. Fundación instituto Investigación </w:t>
      </w:r>
      <w:proofErr w:type="spellStart"/>
      <w:r>
        <w:rPr>
          <w:rFonts w:ascii="Times New Roman" w:eastAsia="Times New Roman" w:hAnsi="Times New Roman" w:cs="Times New Roman"/>
          <w:sz w:val="24"/>
          <w:szCs w:val="24"/>
        </w:rPr>
        <w:t>Germans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Trias</w:t>
      </w:r>
      <w:proofErr w:type="spellEnd"/>
      <w:r>
        <w:rPr>
          <w:rFonts w:ascii="Times New Roman" w:eastAsia="Times New Roman" w:hAnsi="Times New Roman" w:cs="Times New Roman"/>
          <w:sz w:val="24"/>
          <w:szCs w:val="24"/>
        </w:rPr>
        <w:t xml:space="preserve"> i Pujol. </w:t>
      </w:r>
      <w:proofErr w:type="spellStart"/>
      <w:r>
        <w:rPr>
          <w:rFonts w:ascii="Times New Roman" w:eastAsia="Times New Roman" w:hAnsi="Times New Roman" w:cs="Times New Roman"/>
          <w:sz w:val="24"/>
          <w:szCs w:val="24"/>
        </w:rPr>
        <w:t>Didac</w:t>
      </w:r>
      <w:proofErr w:type="spellEnd"/>
      <w:r>
        <w:rPr>
          <w:rFonts w:ascii="Times New Roman" w:eastAsia="Times New Roman" w:hAnsi="Times New Roman" w:cs="Times New Roman"/>
          <w:sz w:val="24"/>
          <w:szCs w:val="24"/>
        </w:rPr>
        <w:t xml:space="preserve"> Mauricio (IP), Esmeralda </w:t>
      </w:r>
      <w:proofErr w:type="spellStart"/>
      <w:r>
        <w:rPr>
          <w:rFonts w:ascii="Times New Roman" w:eastAsia="Times New Roman" w:hAnsi="Times New Roman" w:cs="Times New Roman"/>
          <w:sz w:val="24"/>
          <w:szCs w:val="24"/>
        </w:rPr>
        <w:t>Castelblanco</w:t>
      </w:r>
      <w:proofErr w:type="spellEnd"/>
      <w:r>
        <w:rPr>
          <w:rFonts w:ascii="Times New Roman" w:eastAsia="Times New Roman" w:hAnsi="Times New Roman" w:cs="Times New Roman"/>
          <w:sz w:val="24"/>
          <w:szCs w:val="24"/>
        </w:rPr>
        <w:t xml:space="preserve">, Berta </w:t>
      </w:r>
      <w:proofErr w:type="spellStart"/>
      <w:r>
        <w:rPr>
          <w:rFonts w:ascii="Times New Roman" w:eastAsia="Times New Roman" w:hAnsi="Times New Roman" w:cs="Times New Roman"/>
          <w:sz w:val="24"/>
          <w:szCs w:val="24"/>
        </w:rPr>
        <w:t>Soldevila</w:t>
      </w:r>
      <w:proofErr w:type="spellEnd"/>
      <w:r>
        <w:rPr>
          <w:rFonts w:ascii="Times New Roman" w:eastAsia="Times New Roman" w:hAnsi="Times New Roman" w:cs="Times New Roman"/>
          <w:sz w:val="24"/>
          <w:szCs w:val="24"/>
        </w:rPr>
        <w:t xml:space="preserve">, Ana Lucas, Marta </w:t>
      </w:r>
      <w:proofErr w:type="spellStart"/>
      <w:r>
        <w:rPr>
          <w:rFonts w:ascii="Times New Roman" w:eastAsia="Times New Roman" w:hAnsi="Times New Roman" w:cs="Times New Roman"/>
          <w:sz w:val="24"/>
          <w:szCs w:val="24"/>
        </w:rPr>
        <w:t>Hernandez</w:t>
      </w:r>
      <w:proofErr w:type="spellEnd"/>
      <w:r>
        <w:rPr>
          <w:rFonts w:ascii="Times New Roman" w:eastAsia="Times New Roman" w:hAnsi="Times New Roman" w:cs="Times New Roman"/>
          <w:sz w:val="24"/>
          <w:szCs w:val="24"/>
        </w:rPr>
        <w:t xml:space="preserve">, Josep </w:t>
      </w:r>
      <w:proofErr w:type="spellStart"/>
      <w:r>
        <w:rPr>
          <w:rFonts w:ascii="Times New Roman" w:eastAsia="Times New Roman" w:hAnsi="Times New Roman" w:cs="Times New Roman"/>
          <w:sz w:val="24"/>
          <w:szCs w:val="24"/>
        </w:rPr>
        <w:t>Franch</w:t>
      </w:r>
      <w:proofErr w:type="spellEnd"/>
      <w:r>
        <w:rPr>
          <w:rFonts w:ascii="Times New Roman" w:eastAsia="Times New Roman" w:hAnsi="Times New Roman" w:cs="Times New Roman"/>
          <w:sz w:val="24"/>
          <w:szCs w:val="24"/>
        </w:rPr>
        <w:t xml:space="preserve">, Esther </w:t>
      </w:r>
      <w:proofErr w:type="spellStart"/>
      <w:r>
        <w:rPr>
          <w:rFonts w:ascii="Times New Roman" w:eastAsia="Times New Roman" w:hAnsi="Times New Roman" w:cs="Times New Roman"/>
          <w:sz w:val="24"/>
          <w:szCs w:val="24"/>
        </w:rPr>
        <w:t>Rubinat</w:t>
      </w:r>
      <w:proofErr w:type="spellEnd"/>
    </w:p>
    <w:p w14:paraId="0061B769" w14:textId="77777777" w:rsidR="00532EA3" w:rsidRDefault="009F67C0">
      <w:pPr>
        <w:spacing w:after="12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Beca del Fondo Superior de </w:t>
      </w:r>
      <w:proofErr w:type="spellStart"/>
      <w:r>
        <w:rPr>
          <w:rFonts w:ascii="Times New Roman" w:eastAsia="Times New Roman" w:hAnsi="Times New Roman" w:cs="Times New Roman"/>
          <w:sz w:val="24"/>
          <w:szCs w:val="24"/>
        </w:rPr>
        <w:t>Investiga¬ciones</w:t>
      </w:r>
      <w:proofErr w:type="spellEnd"/>
      <w:r>
        <w:rPr>
          <w:rFonts w:ascii="Times New Roman" w:eastAsia="Times New Roman" w:hAnsi="Times New Roman" w:cs="Times New Roman"/>
          <w:sz w:val="24"/>
          <w:szCs w:val="24"/>
        </w:rPr>
        <w:t xml:space="preserve"> Sanitarias de la Seguridad Social (FISS) (nº expediente PI15 / 00140) por el proyecto titulado: Comportamiento dinámico del síndrome metabólico y elaboración de una ecuación para predecir el riesgo cardiovascular en los pacientes con Diabetes tipo 2 de una cohorte retrospectiva obtenida a partir de una base de datos clínico administrativa. Gabriel </w:t>
      </w:r>
      <w:proofErr w:type="spellStart"/>
      <w:r>
        <w:rPr>
          <w:rFonts w:ascii="Times New Roman" w:eastAsia="Times New Roman" w:hAnsi="Times New Roman" w:cs="Times New Roman"/>
          <w:sz w:val="24"/>
          <w:szCs w:val="24"/>
        </w:rPr>
        <w:t>Coll</w:t>
      </w:r>
      <w:proofErr w:type="spellEnd"/>
      <w:r>
        <w:rPr>
          <w:rFonts w:ascii="Times New Roman" w:eastAsia="Times New Roman" w:hAnsi="Times New Roman" w:cs="Times New Roman"/>
          <w:sz w:val="24"/>
          <w:szCs w:val="24"/>
        </w:rPr>
        <w:t xml:space="preserve"> de Tuero (IP), Antonio </w:t>
      </w:r>
      <w:proofErr w:type="spellStart"/>
      <w:r>
        <w:rPr>
          <w:rFonts w:ascii="Times New Roman" w:eastAsia="Times New Roman" w:hAnsi="Times New Roman" w:cs="Times New Roman"/>
          <w:sz w:val="24"/>
          <w:szCs w:val="24"/>
        </w:rPr>
        <w:t>Rodriguez</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Poncelas</w:t>
      </w:r>
      <w:proofErr w:type="spellEnd"/>
      <w:r>
        <w:rPr>
          <w:rFonts w:ascii="Times New Roman" w:eastAsia="Times New Roman" w:hAnsi="Times New Roman" w:cs="Times New Roman"/>
          <w:sz w:val="24"/>
          <w:szCs w:val="24"/>
        </w:rPr>
        <w:t>, M.ANTONIA Barceló</w:t>
      </w:r>
    </w:p>
    <w:p w14:paraId="3FC5DA23" w14:textId="77777777" w:rsidR="00532EA3" w:rsidRDefault="009F67C0">
      <w:pPr>
        <w:spacing w:after="12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En su actividad investigadora el grupo </w:t>
      </w:r>
      <w:proofErr w:type="spellStart"/>
      <w:r>
        <w:rPr>
          <w:rFonts w:ascii="Times New Roman" w:eastAsia="Times New Roman" w:hAnsi="Times New Roman" w:cs="Times New Roman"/>
          <w:sz w:val="24"/>
          <w:szCs w:val="24"/>
        </w:rPr>
        <w:t>DAP_cat</w:t>
      </w:r>
      <w:proofErr w:type="spellEnd"/>
      <w:r>
        <w:rPr>
          <w:rFonts w:ascii="Times New Roman" w:eastAsia="Times New Roman" w:hAnsi="Times New Roman" w:cs="Times New Roman"/>
          <w:sz w:val="24"/>
          <w:szCs w:val="24"/>
        </w:rPr>
        <w:t xml:space="preserve"> ha tenido la posibilidad de establecer colaboraciones con diferentes centros de investigación en diabetes a nivel europeo con los que se han establecido proyectos conjuntos, entre los que destacan:</w:t>
      </w:r>
    </w:p>
    <w:p w14:paraId="244E43E4" w14:textId="77777777" w:rsidR="00532EA3" w:rsidRDefault="009F67C0">
      <w:pPr>
        <w:spacing w:after="12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Universidad de York (Víctor </w:t>
      </w:r>
      <w:proofErr w:type="spellStart"/>
      <w:r>
        <w:rPr>
          <w:rFonts w:ascii="Times New Roman" w:eastAsia="Times New Roman" w:hAnsi="Times New Roman" w:cs="Times New Roman"/>
          <w:sz w:val="24"/>
          <w:szCs w:val="24"/>
        </w:rPr>
        <w:t>Preckler</w:t>
      </w:r>
      <w:proofErr w:type="spellEnd"/>
      <w:r>
        <w:rPr>
          <w:rFonts w:ascii="Times New Roman" w:eastAsia="Times New Roman" w:hAnsi="Times New Roman" w:cs="Times New Roman"/>
          <w:sz w:val="24"/>
          <w:szCs w:val="24"/>
        </w:rPr>
        <w:t>) - costes de la DM</w:t>
      </w:r>
    </w:p>
    <w:p w14:paraId="698F3527" w14:textId="77777777" w:rsidR="00532EA3" w:rsidRDefault="009F67C0">
      <w:pPr>
        <w:spacing w:after="12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Leicester Diabetes Center (</w:t>
      </w:r>
      <w:proofErr w:type="spellStart"/>
      <w:r>
        <w:rPr>
          <w:rFonts w:ascii="Times New Roman" w:eastAsia="Times New Roman" w:hAnsi="Times New Roman" w:cs="Times New Roman"/>
          <w:sz w:val="24"/>
          <w:szCs w:val="24"/>
        </w:rPr>
        <w:t>Kamlesh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Kunti</w:t>
      </w:r>
      <w:proofErr w:type="spellEnd"/>
      <w:r>
        <w:rPr>
          <w:rFonts w:ascii="Times New Roman" w:eastAsia="Times New Roman" w:hAnsi="Times New Roman" w:cs="Times New Roman"/>
          <w:sz w:val="24"/>
          <w:szCs w:val="24"/>
        </w:rPr>
        <w:t>) - control glucémico</w:t>
      </w:r>
    </w:p>
    <w:p w14:paraId="35F70344" w14:textId="77777777" w:rsidR="00532EA3" w:rsidRDefault="009F67C0">
      <w:pPr>
        <w:spacing w:after="12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Universidad de Oxford (Andrew </w:t>
      </w:r>
      <w:proofErr w:type="spellStart"/>
      <w:r>
        <w:rPr>
          <w:rFonts w:ascii="Times New Roman" w:eastAsia="Times New Roman" w:hAnsi="Times New Roman" w:cs="Times New Roman"/>
          <w:sz w:val="24"/>
          <w:szCs w:val="24"/>
        </w:rPr>
        <w:t>Farmer</w:t>
      </w:r>
      <w:proofErr w:type="spellEnd"/>
      <w:r>
        <w:rPr>
          <w:rFonts w:ascii="Times New Roman" w:eastAsia="Times New Roman" w:hAnsi="Times New Roman" w:cs="Times New Roman"/>
          <w:sz w:val="24"/>
          <w:szCs w:val="24"/>
        </w:rPr>
        <w:t>) - adherencia al tratamiento</w:t>
      </w:r>
    </w:p>
    <w:p w14:paraId="60452955" w14:textId="77777777" w:rsidR="00532EA3" w:rsidRDefault="009F67C0">
      <w:pPr>
        <w:spacing w:after="12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Universidad de Oxford (Daniel Prieto) - fracturas asociadas al tratamiento hipoglucemiante</w:t>
      </w:r>
    </w:p>
    <w:p w14:paraId="584F95B8" w14:textId="77777777" w:rsidR="00532EA3" w:rsidRDefault="009F67C0">
      <w:pPr>
        <w:spacing w:after="12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Según los Factores de Impacto de las revistas, las 5 publicaciones más destacadas del grupo son:</w:t>
      </w:r>
    </w:p>
    <w:p w14:paraId="002F86A5" w14:textId="77777777" w:rsidR="00532EA3" w:rsidRDefault="009F67C0">
      <w:pPr>
        <w:spacing w:after="120"/>
        <w:ind w:left="708"/>
        <w:jc w:val="both"/>
        <w:rPr>
          <w:rFonts w:ascii="Times New Roman" w:eastAsia="Times New Roman" w:hAnsi="Times New Roman" w:cs="Times New Roman"/>
          <w:sz w:val="24"/>
          <w:szCs w:val="24"/>
        </w:rPr>
      </w:pPr>
      <w:r w:rsidRPr="00757DF1">
        <w:rPr>
          <w:rFonts w:ascii="Times New Roman" w:eastAsia="Times New Roman" w:hAnsi="Times New Roman" w:cs="Times New Roman"/>
          <w:sz w:val="24"/>
          <w:szCs w:val="24"/>
          <w:lang w:val="en-US"/>
        </w:rPr>
        <w:t xml:space="preserve">• </w:t>
      </w:r>
      <w:proofErr w:type="spellStart"/>
      <w:r w:rsidRPr="00757DF1">
        <w:rPr>
          <w:rFonts w:ascii="Times New Roman" w:eastAsia="Times New Roman" w:hAnsi="Times New Roman" w:cs="Times New Roman"/>
          <w:sz w:val="24"/>
          <w:szCs w:val="24"/>
          <w:lang w:val="en-US"/>
        </w:rPr>
        <w:t>Vinagre</w:t>
      </w:r>
      <w:proofErr w:type="spellEnd"/>
      <w:r w:rsidRPr="00757DF1">
        <w:rPr>
          <w:rFonts w:ascii="Times New Roman" w:eastAsia="Times New Roman" w:hAnsi="Times New Roman" w:cs="Times New Roman"/>
          <w:sz w:val="24"/>
          <w:szCs w:val="24"/>
          <w:lang w:val="en-US"/>
        </w:rPr>
        <w:t xml:space="preserve">, I; Mata, M; </w:t>
      </w:r>
      <w:proofErr w:type="spellStart"/>
      <w:r w:rsidRPr="00757DF1">
        <w:rPr>
          <w:rFonts w:ascii="Times New Roman" w:eastAsia="Times New Roman" w:hAnsi="Times New Roman" w:cs="Times New Roman"/>
          <w:sz w:val="24"/>
          <w:szCs w:val="24"/>
          <w:lang w:val="en-US"/>
        </w:rPr>
        <w:t>Hermosilla</w:t>
      </w:r>
      <w:proofErr w:type="spellEnd"/>
      <w:r w:rsidRPr="00757DF1">
        <w:rPr>
          <w:rFonts w:ascii="Times New Roman" w:eastAsia="Times New Roman" w:hAnsi="Times New Roman" w:cs="Times New Roman"/>
          <w:sz w:val="24"/>
          <w:szCs w:val="24"/>
          <w:lang w:val="en-US"/>
        </w:rPr>
        <w:t xml:space="preserve">, E; </w:t>
      </w:r>
      <w:proofErr w:type="spellStart"/>
      <w:r w:rsidRPr="00757DF1">
        <w:rPr>
          <w:rFonts w:ascii="Times New Roman" w:eastAsia="Times New Roman" w:hAnsi="Times New Roman" w:cs="Times New Roman"/>
          <w:sz w:val="24"/>
          <w:szCs w:val="24"/>
          <w:lang w:val="en-US"/>
        </w:rPr>
        <w:t>Morros</w:t>
      </w:r>
      <w:proofErr w:type="spellEnd"/>
      <w:r w:rsidRPr="00757DF1">
        <w:rPr>
          <w:rFonts w:ascii="Times New Roman" w:eastAsia="Times New Roman" w:hAnsi="Times New Roman" w:cs="Times New Roman"/>
          <w:sz w:val="24"/>
          <w:szCs w:val="24"/>
          <w:lang w:val="en-US"/>
        </w:rPr>
        <w:t xml:space="preserve">, R; </w:t>
      </w:r>
      <w:proofErr w:type="spellStart"/>
      <w:r w:rsidRPr="00757DF1">
        <w:rPr>
          <w:rFonts w:ascii="Times New Roman" w:eastAsia="Times New Roman" w:hAnsi="Times New Roman" w:cs="Times New Roman"/>
          <w:sz w:val="24"/>
          <w:szCs w:val="24"/>
          <w:lang w:val="en-US"/>
        </w:rPr>
        <w:t>Fina</w:t>
      </w:r>
      <w:proofErr w:type="spellEnd"/>
      <w:r w:rsidRPr="00757DF1">
        <w:rPr>
          <w:rFonts w:ascii="Times New Roman" w:eastAsia="Times New Roman" w:hAnsi="Times New Roman" w:cs="Times New Roman"/>
          <w:sz w:val="24"/>
          <w:szCs w:val="24"/>
          <w:lang w:val="en-US"/>
        </w:rPr>
        <w:t xml:space="preserve">, F; </w:t>
      </w:r>
      <w:proofErr w:type="spellStart"/>
      <w:r w:rsidRPr="00757DF1">
        <w:rPr>
          <w:rFonts w:ascii="Times New Roman" w:eastAsia="Times New Roman" w:hAnsi="Times New Roman" w:cs="Times New Roman"/>
          <w:sz w:val="24"/>
          <w:szCs w:val="24"/>
          <w:lang w:val="en-US"/>
        </w:rPr>
        <w:t>Rosell</w:t>
      </w:r>
      <w:proofErr w:type="spellEnd"/>
      <w:r w:rsidRPr="00757DF1">
        <w:rPr>
          <w:rFonts w:ascii="Times New Roman" w:eastAsia="Times New Roman" w:hAnsi="Times New Roman" w:cs="Times New Roman"/>
          <w:sz w:val="24"/>
          <w:szCs w:val="24"/>
          <w:lang w:val="en-US"/>
        </w:rPr>
        <w:t xml:space="preserve">, M; Castell, C; </w:t>
      </w:r>
      <w:proofErr w:type="spellStart"/>
      <w:r w:rsidRPr="00757DF1">
        <w:rPr>
          <w:rFonts w:ascii="Times New Roman" w:eastAsia="Times New Roman" w:hAnsi="Times New Roman" w:cs="Times New Roman"/>
          <w:sz w:val="24"/>
          <w:szCs w:val="24"/>
          <w:lang w:val="en-US"/>
        </w:rPr>
        <w:t>Franch</w:t>
      </w:r>
      <w:proofErr w:type="spellEnd"/>
      <w:r w:rsidRPr="00757DF1">
        <w:rPr>
          <w:rFonts w:ascii="Times New Roman" w:eastAsia="Times New Roman" w:hAnsi="Times New Roman" w:cs="Times New Roman"/>
          <w:sz w:val="24"/>
          <w:szCs w:val="24"/>
          <w:lang w:val="en-US"/>
        </w:rPr>
        <w:t xml:space="preserve">, J; et al .: Control of </w:t>
      </w:r>
      <w:proofErr w:type="spellStart"/>
      <w:r w:rsidRPr="00757DF1">
        <w:rPr>
          <w:rFonts w:ascii="Times New Roman" w:eastAsia="Times New Roman" w:hAnsi="Times New Roman" w:cs="Times New Roman"/>
          <w:sz w:val="24"/>
          <w:szCs w:val="24"/>
          <w:lang w:val="en-US"/>
        </w:rPr>
        <w:t>Glycemia</w:t>
      </w:r>
      <w:proofErr w:type="spellEnd"/>
      <w:r w:rsidRPr="00757DF1">
        <w:rPr>
          <w:rFonts w:ascii="Times New Roman" w:eastAsia="Times New Roman" w:hAnsi="Times New Roman" w:cs="Times New Roman"/>
          <w:sz w:val="24"/>
          <w:szCs w:val="24"/>
          <w:lang w:val="en-US"/>
        </w:rPr>
        <w:t xml:space="preserve"> and Cardiovascular Risk Factors in Patients With Type 2 Diabetes in Primary Care in Catalonia (Spain). </w:t>
      </w:r>
      <w:proofErr w:type="spellStart"/>
      <w:r>
        <w:rPr>
          <w:rFonts w:ascii="Times New Roman" w:eastAsia="Times New Roman" w:hAnsi="Times New Roman" w:cs="Times New Roman"/>
          <w:sz w:val="24"/>
          <w:szCs w:val="24"/>
        </w:rPr>
        <w:t>Diabetis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Care</w:t>
      </w:r>
      <w:proofErr w:type="spellEnd"/>
      <w:r>
        <w:rPr>
          <w:rFonts w:ascii="Times New Roman" w:eastAsia="Times New Roman" w:hAnsi="Times New Roman" w:cs="Times New Roman"/>
          <w:sz w:val="24"/>
          <w:szCs w:val="24"/>
        </w:rPr>
        <w:t>. 2012; 35: 774-779.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10.2337 / dc11-1679 / - / DC1). IF 8,087</w:t>
      </w:r>
    </w:p>
    <w:p w14:paraId="3A4D1067" w14:textId="77777777" w:rsidR="00532EA3" w:rsidRPr="00757DF1" w:rsidRDefault="009F67C0">
      <w:pPr>
        <w:spacing w:after="120"/>
        <w:ind w:left="708"/>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Rodríguez-</w:t>
      </w:r>
      <w:proofErr w:type="spellStart"/>
      <w:r>
        <w:rPr>
          <w:rFonts w:ascii="Times New Roman" w:eastAsia="Times New Roman" w:hAnsi="Times New Roman" w:cs="Times New Roman"/>
          <w:sz w:val="24"/>
          <w:szCs w:val="24"/>
        </w:rPr>
        <w:t>Poncelas</w:t>
      </w:r>
      <w:proofErr w:type="spellEnd"/>
      <w:r>
        <w:rPr>
          <w:rFonts w:ascii="Times New Roman" w:eastAsia="Times New Roman" w:hAnsi="Times New Roman" w:cs="Times New Roman"/>
          <w:sz w:val="24"/>
          <w:szCs w:val="24"/>
        </w:rPr>
        <w:t xml:space="preserve"> A, Mundet-</w:t>
      </w:r>
      <w:proofErr w:type="spellStart"/>
      <w:r>
        <w:rPr>
          <w:rFonts w:ascii="Times New Roman" w:eastAsia="Times New Roman" w:hAnsi="Times New Roman" w:cs="Times New Roman"/>
          <w:sz w:val="24"/>
          <w:szCs w:val="24"/>
        </w:rPr>
        <w:t>Tudurí</w:t>
      </w:r>
      <w:proofErr w:type="spellEnd"/>
      <w:r>
        <w:rPr>
          <w:rFonts w:ascii="Times New Roman" w:eastAsia="Times New Roman" w:hAnsi="Times New Roman" w:cs="Times New Roman"/>
          <w:sz w:val="24"/>
          <w:szCs w:val="24"/>
        </w:rPr>
        <w:t xml:space="preserve"> X, </w:t>
      </w:r>
      <w:proofErr w:type="spellStart"/>
      <w:r>
        <w:rPr>
          <w:rFonts w:ascii="Times New Roman" w:eastAsia="Times New Roman" w:hAnsi="Times New Roman" w:cs="Times New Roman"/>
          <w:sz w:val="24"/>
          <w:szCs w:val="24"/>
        </w:rPr>
        <w:t>Miravet</w:t>
      </w:r>
      <w:proofErr w:type="spellEnd"/>
      <w:r>
        <w:rPr>
          <w:rFonts w:ascii="Times New Roman" w:eastAsia="Times New Roman" w:hAnsi="Times New Roman" w:cs="Times New Roman"/>
          <w:sz w:val="24"/>
          <w:szCs w:val="24"/>
        </w:rPr>
        <w:t xml:space="preserve">-Jiménez S, </w:t>
      </w:r>
      <w:proofErr w:type="spellStart"/>
      <w:r>
        <w:rPr>
          <w:rFonts w:ascii="Times New Roman" w:eastAsia="Times New Roman" w:hAnsi="Times New Roman" w:cs="Times New Roman"/>
          <w:sz w:val="24"/>
          <w:szCs w:val="24"/>
        </w:rPr>
        <w:t>Casellas</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Barrot</w:t>
      </w:r>
      <w:proofErr w:type="spellEnd"/>
      <w:r>
        <w:rPr>
          <w:rFonts w:ascii="Times New Roman" w:eastAsia="Times New Roman" w:hAnsi="Times New Roman" w:cs="Times New Roman"/>
          <w:sz w:val="24"/>
          <w:szCs w:val="24"/>
        </w:rPr>
        <w:t xml:space="preserve">-De la Puente JF, </w:t>
      </w:r>
      <w:proofErr w:type="spellStart"/>
      <w:r>
        <w:rPr>
          <w:rFonts w:ascii="Times New Roman" w:eastAsia="Times New Roman" w:hAnsi="Times New Roman" w:cs="Times New Roman"/>
          <w:sz w:val="24"/>
          <w:szCs w:val="24"/>
        </w:rPr>
        <w:t>Franch</w:t>
      </w:r>
      <w:proofErr w:type="spellEnd"/>
      <w:r>
        <w:rPr>
          <w:rFonts w:ascii="Times New Roman" w:eastAsia="Times New Roman" w:hAnsi="Times New Roman" w:cs="Times New Roman"/>
          <w:sz w:val="24"/>
          <w:szCs w:val="24"/>
        </w:rPr>
        <w:t xml:space="preserve">-Nadal J, et al. </w:t>
      </w:r>
      <w:r w:rsidRPr="00757DF1">
        <w:rPr>
          <w:rFonts w:ascii="Times New Roman" w:eastAsia="Times New Roman" w:hAnsi="Times New Roman" w:cs="Times New Roman"/>
          <w:sz w:val="24"/>
          <w:szCs w:val="24"/>
          <w:lang w:val="en-US"/>
        </w:rPr>
        <w:t xml:space="preserve">Chronic Kidney Disease and Diabetic Retinopathy in Patients with Type 2 </w:t>
      </w:r>
      <w:proofErr w:type="spellStart"/>
      <w:r w:rsidRPr="00757DF1">
        <w:rPr>
          <w:rFonts w:ascii="Times New Roman" w:eastAsia="Times New Roman" w:hAnsi="Times New Roman" w:cs="Times New Roman"/>
          <w:sz w:val="24"/>
          <w:szCs w:val="24"/>
          <w:lang w:val="en-US"/>
        </w:rPr>
        <w:t>Diabetis</w:t>
      </w:r>
      <w:proofErr w:type="spellEnd"/>
      <w:r w:rsidRPr="00757DF1">
        <w:rPr>
          <w:rFonts w:ascii="Times New Roman" w:eastAsia="Times New Roman" w:hAnsi="Times New Roman" w:cs="Times New Roman"/>
          <w:sz w:val="24"/>
          <w:szCs w:val="24"/>
          <w:lang w:val="en-US"/>
        </w:rPr>
        <w:t xml:space="preserve">. </w:t>
      </w:r>
      <w:proofErr w:type="spellStart"/>
      <w:r w:rsidRPr="00757DF1">
        <w:rPr>
          <w:rFonts w:ascii="Times New Roman" w:eastAsia="Times New Roman" w:hAnsi="Times New Roman" w:cs="Times New Roman"/>
          <w:sz w:val="24"/>
          <w:szCs w:val="24"/>
          <w:lang w:val="en-US"/>
        </w:rPr>
        <w:t>PLoS</w:t>
      </w:r>
      <w:proofErr w:type="spellEnd"/>
      <w:r w:rsidRPr="00757DF1">
        <w:rPr>
          <w:rFonts w:ascii="Times New Roman" w:eastAsia="Times New Roman" w:hAnsi="Times New Roman" w:cs="Times New Roman"/>
          <w:sz w:val="24"/>
          <w:szCs w:val="24"/>
          <w:lang w:val="en-US"/>
        </w:rPr>
        <w:t xml:space="preserve"> ONE 2016; 11 (2): e0149448. </w:t>
      </w:r>
      <w:proofErr w:type="spellStart"/>
      <w:proofErr w:type="gramStart"/>
      <w:r w:rsidRPr="00757DF1">
        <w:rPr>
          <w:rFonts w:ascii="Times New Roman" w:eastAsia="Times New Roman" w:hAnsi="Times New Roman" w:cs="Times New Roman"/>
          <w:sz w:val="24"/>
          <w:szCs w:val="24"/>
          <w:lang w:val="en-US"/>
        </w:rPr>
        <w:t>doi</w:t>
      </w:r>
      <w:proofErr w:type="spellEnd"/>
      <w:proofErr w:type="gramEnd"/>
      <w:r w:rsidRPr="00757DF1">
        <w:rPr>
          <w:rFonts w:ascii="Times New Roman" w:eastAsia="Times New Roman" w:hAnsi="Times New Roman" w:cs="Times New Roman"/>
          <w:sz w:val="24"/>
          <w:szCs w:val="24"/>
          <w:lang w:val="en-US"/>
        </w:rPr>
        <w:t>: 10.1371 / journal.pone.0149448 IF 3,234</w:t>
      </w:r>
    </w:p>
    <w:p w14:paraId="397B1C8E" w14:textId="77777777" w:rsidR="00532EA3" w:rsidRPr="00757DF1" w:rsidRDefault="009F67C0">
      <w:pPr>
        <w:spacing w:after="120"/>
        <w:ind w:left="708"/>
        <w:jc w:val="both"/>
        <w:rPr>
          <w:rFonts w:ascii="Times New Roman" w:eastAsia="Times New Roman" w:hAnsi="Times New Roman" w:cs="Times New Roman"/>
          <w:sz w:val="24"/>
          <w:szCs w:val="24"/>
          <w:lang w:val="en-US"/>
        </w:rPr>
      </w:pPr>
      <w:r w:rsidRPr="00757DF1">
        <w:rPr>
          <w:rFonts w:ascii="Times New Roman" w:eastAsia="Times New Roman" w:hAnsi="Times New Roman" w:cs="Times New Roman"/>
          <w:sz w:val="24"/>
          <w:szCs w:val="24"/>
          <w:lang w:val="en-US"/>
        </w:rPr>
        <w:t xml:space="preserve">• </w:t>
      </w:r>
      <w:proofErr w:type="spellStart"/>
      <w:r w:rsidRPr="00757DF1">
        <w:rPr>
          <w:rFonts w:ascii="Times New Roman" w:eastAsia="Times New Roman" w:hAnsi="Times New Roman" w:cs="Times New Roman"/>
          <w:sz w:val="24"/>
          <w:szCs w:val="24"/>
          <w:lang w:val="en-US"/>
        </w:rPr>
        <w:t>Barrot</w:t>
      </w:r>
      <w:proofErr w:type="spellEnd"/>
      <w:r w:rsidRPr="00757DF1">
        <w:rPr>
          <w:rFonts w:ascii="Times New Roman" w:eastAsia="Times New Roman" w:hAnsi="Times New Roman" w:cs="Times New Roman"/>
          <w:sz w:val="24"/>
          <w:szCs w:val="24"/>
          <w:lang w:val="en-US"/>
        </w:rPr>
        <w:t xml:space="preserve">-de la Pont J, Mata-Cases M, </w:t>
      </w:r>
      <w:proofErr w:type="spellStart"/>
      <w:r w:rsidRPr="00757DF1">
        <w:rPr>
          <w:rFonts w:ascii="Times New Roman" w:eastAsia="Times New Roman" w:hAnsi="Times New Roman" w:cs="Times New Roman"/>
          <w:sz w:val="24"/>
          <w:szCs w:val="24"/>
          <w:lang w:val="en-US"/>
        </w:rPr>
        <w:t>Franch</w:t>
      </w:r>
      <w:proofErr w:type="spellEnd"/>
      <w:r w:rsidRPr="00757DF1">
        <w:rPr>
          <w:rFonts w:ascii="Times New Roman" w:eastAsia="Times New Roman" w:hAnsi="Times New Roman" w:cs="Times New Roman"/>
          <w:sz w:val="24"/>
          <w:szCs w:val="24"/>
          <w:lang w:val="en-US"/>
        </w:rPr>
        <w:t xml:space="preserve">-Nadal J, </w:t>
      </w:r>
      <w:proofErr w:type="spellStart"/>
      <w:r w:rsidRPr="00757DF1">
        <w:rPr>
          <w:rFonts w:ascii="Times New Roman" w:eastAsia="Times New Roman" w:hAnsi="Times New Roman" w:cs="Times New Roman"/>
          <w:sz w:val="24"/>
          <w:szCs w:val="24"/>
          <w:lang w:val="en-US"/>
        </w:rPr>
        <w:t>Mundet-Tudurí</w:t>
      </w:r>
      <w:proofErr w:type="spellEnd"/>
      <w:r w:rsidRPr="00757DF1">
        <w:rPr>
          <w:rFonts w:ascii="Times New Roman" w:eastAsia="Times New Roman" w:hAnsi="Times New Roman" w:cs="Times New Roman"/>
          <w:sz w:val="24"/>
          <w:szCs w:val="24"/>
          <w:lang w:val="en-US"/>
        </w:rPr>
        <w:t xml:space="preserve"> X, </w:t>
      </w:r>
      <w:proofErr w:type="spellStart"/>
      <w:r w:rsidRPr="00757DF1">
        <w:rPr>
          <w:rFonts w:ascii="Times New Roman" w:eastAsia="Times New Roman" w:hAnsi="Times New Roman" w:cs="Times New Roman"/>
          <w:sz w:val="24"/>
          <w:szCs w:val="24"/>
          <w:lang w:val="en-US"/>
        </w:rPr>
        <w:t>Casellas</w:t>
      </w:r>
      <w:proofErr w:type="spellEnd"/>
      <w:r w:rsidRPr="00757DF1">
        <w:rPr>
          <w:rFonts w:ascii="Times New Roman" w:eastAsia="Times New Roman" w:hAnsi="Times New Roman" w:cs="Times New Roman"/>
          <w:sz w:val="24"/>
          <w:szCs w:val="24"/>
          <w:lang w:val="en-US"/>
        </w:rPr>
        <w:t xml:space="preserve"> A, Fernandez-Real JM, Mauricio D .: Older type 2 diabetic patients are more likely to ACHIEVE </w:t>
      </w:r>
      <w:proofErr w:type="spellStart"/>
      <w:r w:rsidRPr="00757DF1">
        <w:rPr>
          <w:rFonts w:ascii="Times New Roman" w:eastAsia="Times New Roman" w:hAnsi="Times New Roman" w:cs="Times New Roman"/>
          <w:sz w:val="24"/>
          <w:szCs w:val="24"/>
          <w:lang w:val="en-US"/>
        </w:rPr>
        <w:t>glycaemic</w:t>
      </w:r>
      <w:proofErr w:type="spellEnd"/>
      <w:r w:rsidRPr="00757DF1">
        <w:rPr>
          <w:rFonts w:ascii="Times New Roman" w:eastAsia="Times New Roman" w:hAnsi="Times New Roman" w:cs="Times New Roman"/>
          <w:sz w:val="24"/>
          <w:szCs w:val="24"/>
          <w:lang w:val="en-US"/>
        </w:rPr>
        <w:t xml:space="preserve"> and cardiovascular risk factors targets tan younger patients: analysis of a primary care database. </w:t>
      </w:r>
      <w:proofErr w:type="spellStart"/>
      <w:r w:rsidRPr="00757DF1">
        <w:rPr>
          <w:rFonts w:ascii="Times New Roman" w:eastAsia="Times New Roman" w:hAnsi="Times New Roman" w:cs="Times New Roman"/>
          <w:sz w:val="24"/>
          <w:szCs w:val="24"/>
          <w:lang w:val="en-US"/>
        </w:rPr>
        <w:t>Int</w:t>
      </w:r>
      <w:proofErr w:type="spellEnd"/>
      <w:r w:rsidRPr="00757DF1">
        <w:rPr>
          <w:rFonts w:ascii="Times New Roman" w:eastAsia="Times New Roman" w:hAnsi="Times New Roman" w:cs="Times New Roman"/>
          <w:sz w:val="24"/>
          <w:szCs w:val="24"/>
          <w:lang w:val="en-US"/>
        </w:rPr>
        <w:t xml:space="preserve"> J </w:t>
      </w:r>
      <w:proofErr w:type="spellStart"/>
      <w:r w:rsidRPr="00757DF1">
        <w:rPr>
          <w:rFonts w:ascii="Times New Roman" w:eastAsia="Times New Roman" w:hAnsi="Times New Roman" w:cs="Times New Roman"/>
          <w:sz w:val="24"/>
          <w:szCs w:val="24"/>
          <w:lang w:val="en-US"/>
        </w:rPr>
        <w:t>Clin</w:t>
      </w:r>
      <w:proofErr w:type="spellEnd"/>
      <w:r w:rsidRPr="00757DF1">
        <w:rPr>
          <w:rFonts w:ascii="Times New Roman" w:eastAsia="Times New Roman" w:hAnsi="Times New Roman" w:cs="Times New Roman"/>
          <w:sz w:val="24"/>
          <w:szCs w:val="24"/>
          <w:lang w:val="en-US"/>
        </w:rPr>
        <w:t xml:space="preserve"> </w:t>
      </w:r>
      <w:proofErr w:type="spellStart"/>
      <w:r w:rsidRPr="00757DF1">
        <w:rPr>
          <w:rFonts w:ascii="Times New Roman" w:eastAsia="Times New Roman" w:hAnsi="Times New Roman" w:cs="Times New Roman"/>
          <w:sz w:val="24"/>
          <w:szCs w:val="24"/>
          <w:lang w:val="en-US"/>
        </w:rPr>
        <w:t>Pract</w:t>
      </w:r>
      <w:proofErr w:type="spellEnd"/>
      <w:r w:rsidRPr="00757DF1">
        <w:rPr>
          <w:rFonts w:ascii="Times New Roman" w:eastAsia="Times New Roman" w:hAnsi="Times New Roman" w:cs="Times New Roman"/>
          <w:sz w:val="24"/>
          <w:szCs w:val="24"/>
          <w:lang w:val="en-US"/>
        </w:rPr>
        <w:t xml:space="preserve">. 2015; </w:t>
      </w:r>
      <w:proofErr w:type="spellStart"/>
      <w:r w:rsidRPr="00757DF1">
        <w:rPr>
          <w:rFonts w:ascii="Times New Roman" w:eastAsia="Times New Roman" w:hAnsi="Times New Roman" w:cs="Times New Roman"/>
          <w:sz w:val="24"/>
          <w:szCs w:val="24"/>
          <w:lang w:val="en-US"/>
        </w:rPr>
        <w:t>doi</w:t>
      </w:r>
      <w:proofErr w:type="spellEnd"/>
      <w:r w:rsidRPr="00757DF1">
        <w:rPr>
          <w:rFonts w:ascii="Times New Roman" w:eastAsia="Times New Roman" w:hAnsi="Times New Roman" w:cs="Times New Roman"/>
          <w:sz w:val="24"/>
          <w:szCs w:val="24"/>
          <w:lang w:val="en-US"/>
        </w:rPr>
        <w:t>: 10.1111 / ijcp.12741 IF 2,566</w:t>
      </w:r>
    </w:p>
    <w:p w14:paraId="43035358" w14:textId="77777777" w:rsidR="00532EA3" w:rsidRPr="00757DF1" w:rsidRDefault="009F67C0">
      <w:pPr>
        <w:spacing w:after="120"/>
        <w:ind w:left="708"/>
        <w:jc w:val="both"/>
        <w:rPr>
          <w:rFonts w:ascii="Times New Roman" w:eastAsia="Times New Roman" w:hAnsi="Times New Roman" w:cs="Times New Roman"/>
          <w:sz w:val="24"/>
          <w:szCs w:val="24"/>
          <w:lang w:val="en-US"/>
        </w:rPr>
      </w:pPr>
      <w:r w:rsidRPr="00757DF1">
        <w:rPr>
          <w:rFonts w:ascii="Times New Roman" w:eastAsia="Times New Roman" w:hAnsi="Times New Roman" w:cs="Times New Roman"/>
          <w:sz w:val="24"/>
          <w:szCs w:val="24"/>
          <w:lang w:val="en-US"/>
        </w:rPr>
        <w:t xml:space="preserve">• Mata, M; </w:t>
      </w:r>
      <w:proofErr w:type="spellStart"/>
      <w:r w:rsidRPr="00757DF1">
        <w:rPr>
          <w:rFonts w:ascii="Times New Roman" w:eastAsia="Times New Roman" w:hAnsi="Times New Roman" w:cs="Times New Roman"/>
          <w:sz w:val="24"/>
          <w:szCs w:val="24"/>
          <w:lang w:val="en-US"/>
        </w:rPr>
        <w:t>Casajuana</w:t>
      </w:r>
      <w:proofErr w:type="spellEnd"/>
      <w:r w:rsidRPr="00757DF1">
        <w:rPr>
          <w:rFonts w:ascii="Times New Roman" w:eastAsia="Times New Roman" w:hAnsi="Times New Roman" w:cs="Times New Roman"/>
          <w:sz w:val="24"/>
          <w:szCs w:val="24"/>
          <w:lang w:val="en-US"/>
        </w:rPr>
        <w:t xml:space="preserve">, M; </w:t>
      </w:r>
      <w:proofErr w:type="spellStart"/>
      <w:r w:rsidRPr="00757DF1">
        <w:rPr>
          <w:rFonts w:ascii="Times New Roman" w:eastAsia="Times New Roman" w:hAnsi="Times New Roman" w:cs="Times New Roman"/>
          <w:sz w:val="24"/>
          <w:szCs w:val="24"/>
          <w:lang w:val="en-US"/>
        </w:rPr>
        <w:t>Franch</w:t>
      </w:r>
      <w:proofErr w:type="spellEnd"/>
      <w:r w:rsidRPr="00757DF1">
        <w:rPr>
          <w:rFonts w:ascii="Times New Roman" w:eastAsia="Times New Roman" w:hAnsi="Times New Roman" w:cs="Times New Roman"/>
          <w:sz w:val="24"/>
          <w:szCs w:val="24"/>
          <w:lang w:val="en-US"/>
        </w:rPr>
        <w:t xml:space="preserve">, J; </w:t>
      </w:r>
      <w:proofErr w:type="spellStart"/>
      <w:r w:rsidRPr="00757DF1">
        <w:rPr>
          <w:rFonts w:ascii="Times New Roman" w:eastAsia="Times New Roman" w:hAnsi="Times New Roman" w:cs="Times New Roman"/>
          <w:sz w:val="24"/>
          <w:szCs w:val="24"/>
          <w:lang w:val="en-US"/>
        </w:rPr>
        <w:t>Hermosilla</w:t>
      </w:r>
      <w:proofErr w:type="spellEnd"/>
      <w:r w:rsidRPr="00757DF1">
        <w:rPr>
          <w:rFonts w:ascii="Times New Roman" w:eastAsia="Times New Roman" w:hAnsi="Times New Roman" w:cs="Times New Roman"/>
          <w:sz w:val="24"/>
          <w:szCs w:val="24"/>
          <w:lang w:val="en-US"/>
        </w:rPr>
        <w:t xml:space="preserve">, E; </w:t>
      </w:r>
      <w:proofErr w:type="spellStart"/>
      <w:r w:rsidRPr="00757DF1">
        <w:rPr>
          <w:rFonts w:ascii="Times New Roman" w:eastAsia="Times New Roman" w:hAnsi="Times New Roman" w:cs="Times New Roman"/>
          <w:sz w:val="24"/>
          <w:szCs w:val="24"/>
          <w:lang w:val="en-US"/>
        </w:rPr>
        <w:t>Casellas</w:t>
      </w:r>
      <w:proofErr w:type="spellEnd"/>
      <w:r w:rsidRPr="00757DF1">
        <w:rPr>
          <w:rFonts w:ascii="Times New Roman" w:eastAsia="Times New Roman" w:hAnsi="Times New Roman" w:cs="Times New Roman"/>
          <w:sz w:val="24"/>
          <w:szCs w:val="24"/>
          <w:lang w:val="en-US"/>
        </w:rPr>
        <w:t xml:space="preserve">, A; Castell, C; </w:t>
      </w:r>
      <w:proofErr w:type="spellStart"/>
      <w:r w:rsidRPr="00757DF1">
        <w:rPr>
          <w:rFonts w:ascii="Times New Roman" w:eastAsia="Times New Roman" w:hAnsi="Times New Roman" w:cs="Times New Roman"/>
          <w:sz w:val="24"/>
          <w:szCs w:val="24"/>
          <w:lang w:val="en-US"/>
        </w:rPr>
        <w:t>Vinagre</w:t>
      </w:r>
      <w:proofErr w:type="spellEnd"/>
      <w:r w:rsidRPr="00757DF1">
        <w:rPr>
          <w:rFonts w:ascii="Times New Roman" w:eastAsia="Times New Roman" w:hAnsi="Times New Roman" w:cs="Times New Roman"/>
          <w:sz w:val="24"/>
          <w:szCs w:val="24"/>
          <w:lang w:val="en-US"/>
        </w:rPr>
        <w:t xml:space="preserve">, I; </w:t>
      </w:r>
      <w:proofErr w:type="spellStart"/>
      <w:r w:rsidRPr="00757DF1">
        <w:rPr>
          <w:rFonts w:ascii="Times New Roman" w:eastAsia="Times New Roman" w:hAnsi="Times New Roman" w:cs="Times New Roman"/>
          <w:sz w:val="24"/>
          <w:szCs w:val="24"/>
          <w:lang w:val="en-US"/>
        </w:rPr>
        <w:t>Maurici</w:t>
      </w:r>
      <w:proofErr w:type="spellEnd"/>
      <w:r w:rsidRPr="00757DF1">
        <w:rPr>
          <w:rFonts w:ascii="Times New Roman" w:eastAsia="Times New Roman" w:hAnsi="Times New Roman" w:cs="Times New Roman"/>
          <w:sz w:val="24"/>
          <w:szCs w:val="24"/>
          <w:lang w:val="en-US"/>
        </w:rPr>
        <w:t xml:space="preserve">, D; </w:t>
      </w:r>
      <w:proofErr w:type="spellStart"/>
      <w:r w:rsidRPr="00757DF1">
        <w:rPr>
          <w:rFonts w:ascii="Times New Roman" w:eastAsia="Times New Roman" w:hAnsi="Times New Roman" w:cs="Times New Roman"/>
          <w:sz w:val="24"/>
          <w:szCs w:val="24"/>
          <w:lang w:val="en-US"/>
        </w:rPr>
        <w:t>Bolibar</w:t>
      </w:r>
      <w:proofErr w:type="spellEnd"/>
      <w:r w:rsidRPr="00757DF1">
        <w:rPr>
          <w:rFonts w:ascii="Times New Roman" w:eastAsia="Times New Roman" w:hAnsi="Times New Roman" w:cs="Times New Roman"/>
          <w:sz w:val="24"/>
          <w:szCs w:val="24"/>
          <w:lang w:val="en-US"/>
        </w:rPr>
        <w:t xml:space="preserve">, </w:t>
      </w:r>
      <w:proofErr w:type="gramStart"/>
      <w:r w:rsidRPr="00757DF1">
        <w:rPr>
          <w:rFonts w:ascii="Times New Roman" w:eastAsia="Times New Roman" w:hAnsi="Times New Roman" w:cs="Times New Roman"/>
          <w:sz w:val="24"/>
          <w:szCs w:val="24"/>
          <w:lang w:val="en-US"/>
        </w:rPr>
        <w:t>B .</w:t>
      </w:r>
      <w:proofErr w:type="gramEnd"/>
      <w:r w:rsidRPr="00757DF1">
        <w:rPr>
          <w:rFonts w:ascii="Times New Roman" w:eastAsia="Times New Roman" w:hAnsi="Times New Roman" w:cs="Times New Roman"/>
          <w:sz w:val="24"/>
          <w:szCs w:val="24"/>
          <w:lang w:val="en-US"/>
        </w:rPr>
        <w:t xml:space="preserve">: Direct medical costs </w:t>
      </w:r>
      <w:proofErr w:type="spellStart"/>
      <w:r w:rsidRPr="00757DF1">
        <w:rPr>
          <w:rFonts w:ascii="Times New Roman" w:eastAsia="Times New Roman" w:hAnsi="Times New Roman" w:cs="Times New Roman"/>
          <w:sz w:val="24"/>
          <w:szCs w:val="24"/>
          <w:lang w:val="en-US"/>
        </w:rPr>
        <w:t>atributable</w:t>
      </w:r>
      <w:proofErr w:type="spellEnd"/>
      <w:r w:rsidRPr="00757DF1">
        <w:rPr>
          <w:rFonts w:ascii="Times New Roman" w:eastAsia="Times New Roman" w:hAnsi="Times New Roman" w:cs="Times New Roman"/>
          <w:sz w:val="24"/>
          <w:szCs w:val="24"/>
          <w:lang w:val="en-US"/>
        </w:rPr>
        <w:t xml:space="preserve"> to type 2 </w:t>
      </w:r>
      <w:proofErr w:type="spellStart"/>
      <w:r w:rsidRPr="00757DF1">
        <w:rPr>
          <w:rFonts w:ascii="Times New Roman" w:eastAsia="Times New Roman" w:hAnsi="Times New Roman" w:cs="Times New Roman"/>
          <w:sz w:val="24"/>
          <w:szCs w:val="24"/>
          <w:lang w:val="en-US"/>
        </w:rPr>
        <w:t>Diabetis</w:t>
      </w:r>
      <w:proofErr w:type="spellEnd"/>
      <w:r w:rsidRPr="00757DF1">
        <w:rPr>
          <w:rFonts w:ascii="Times New Roman" w:eastAsia="Times New Roman" w:hAnsi="Times New Roman" w:cs="Times New Roman"/>
          <w:sz w:val="24"/>
          <w:szCs w:val="24"/>
          <w:lang w:val="en-US"/>
        </w:rPr>
        <w:t xml:space="preserve"> Mellitus: a Population-Based Study in Catalonia, Spain. </w:t>
      </w:r>
      <w:proofErr w:type="spellStart"/>
      <w:r w:rsidRPr="00757DF1">
        <w:rPr>
          <w:rFonts w:ascii="Times New Roman" w:eastAsia="Times New Roman" w:hAnsi="Times New Roman" w:cs="Times New Roman"/>
          <w:sz w:val="24"/>
          <w:szCs w:val="24"/>
          <w:lang w:val="en-US"/>
        </w:rPr>
        <w:t>Eur</w:t>
      </w:r>
      <w:proofErr w:type="spellEnd"/>
      <w:r w:rsidRPr="00757DF1">
        <w:rPr>
          <w:rFonts w:ascii="Times New Roman" w:eastAsia="Times New Roman" w:hAnsi="Times New Roman" w:cs="Times New Roman"/>
          <w:sz w:val="24"/>
          <w:szCs w:val="24"/>
          <w:lang w:val="en-US"/>
        </w:rPr>
        <w:t xml:space="preserve"> J Health Econ. 2015; (</w:t>
      </w:r>
      <w:proofErr w:type="spellStart"/>
      <w:r w:rsidRPr="00757DF1">
        <w:rPr>
          <w:rFonts w:ascii="Times New Roman" w:eastAsia="Times New Roman" w:hAnsi="Times New Roman" w:cs="Times New Roman"/>
          <w:sz w:val="24"/>
          <w:szCs w:val="24"/>
          <w:lang w:val="en-US"/>
        </w:rPr>
        <w:t>Doi</w:t>
      </w:r>
      <w:proofErr w:type="spellEnd"/>
      <w:r w:rsidRPr="00757DF1">
        <w:rPr>
          <w:rFonts w:ascii="Times New Roman" w:eastAsia="Times New Roman" w:hAnsi="Times New Roman" w:cs="Times New Roman"/>
          <w:sz w:val="24"/>
          <w:szCs w:val="24"/>
          <w:lang w:val="en-US"/>
        </w:rPr>
        <w:t>: 10.1007 / s10198-015-0742-5 IF 1,774</w:t>
      </w:r>
    </w:p>
    <w:p w14:paraId="71A1360D" w14:textId="77777777" w:rsidR="00532EA3" w:rsidRDefault="009F67C0">
      <w:pPr>
        <w:spacing w:after="120"/>
        <w:ind w:left="708"/>
        <w:jc w:val="both"/>
        <w:rPr>
          <w:rFonts w:ascii="Times New Roman" w:eastAsia="Times New Roman" w:hAnsi="Times New Roman" w:cs="Times New Roman"/>
          <w:sz w:val="24"/>
          <w:szCs w:val="24"/>
        </w:rPr>
      </w:pPr>
      <w:r w:rsidRPr="00C74F80">
        <w:rPr>
          <w:rFonts w:ascii="Times New Roman" w:eastAsia="Times New Roman" w:hAnsi="Times New Roman" w:cs="Times New Roman"/>
          <w:b/>
          <w:sz w:val="24"/>
          <w:szCs w:val="24"/>
        </w:rPr>
        <w:t xml:space="preserve">• </w:t>
      </w:r>
      <w:r w:rsidRPr="00C74F80">
        <w:rPr>
          <w:rFonts w:ascii="Times New Roman" w:eastAsia="Times New Roman" w:hAnsi="Times New Roman" w:cs="Times New Roman"/>
          <w:sz w:val="24"/>
          <w:szCs w:val="24"/>
        </w:rPr>
        <w:t xml:space="preserve">Diez, JM; Peñafiel, J; </w:t>
      </w:r>
      <w:proofErr w:type="spellStart"/>
      <w:r w:rsidRPr="00C74F80">
        <w:rPr>
          <w:rFonts w:ascii="Times New Roman" w:eastAsia="Times New Roman" w:hAnsi="Times New Roman" w:cs="Times New Roman"/>
          <w:sz w:val="24"/>
          <w:szCs w:val="24"/>
        </w:rPr>
        <w:t>Subirana</w:t>
      </w:r>
      <w:proofErr w:type="spellEnd"/>
      <w:r w:rsidRPr="00C74F80">
        <w:rPr>
          <w:rFonts w:ascii="Times New Roman" w:eastAsia="Times New Roman" w:hAnsi="Times New Roman" w:cs="Times New Roman"/>
          <w:sz w:val="24"/>
          <w:szCs w:val="24"/>
        </w:rPr>
        <w:t xml:space="preserve">, I; Ramos, R; </w:t>
      </w:r>
      <w:proofErr w:type="spellStart"/>
      <w:r w:rsidRPr="00C74F80">
        <w:rPr>
          <w:rFonts w:ascii="Times New Roman" w:eastAsia="Times New Roman" w:hAnsi="Times New Roman" w:cs="Times New Roman"/>
          <w:sz w:val="24"/>
          <w:szCs w:val="24"/>
        </w:rPr>
        <w:t>Elosua</w:t>
      </w:r>
      <w:proofErr w:type="spellEnd"/>
      <w:r w:rsidRPr="00C74F80">
        <w:rPr>
          <w:rFonts w:ascii="Times New Roman" w:eastAsia="Times New Roman" w:hAnsi="Times New Roman" w:cs="Times New Roman"/>
          <w:sz w:val="24"/>
          <w:szCs w:val="24"/>
        </w:rPr>
        <w:t xml:space="preserve">, R; </w:t>
      </w:r>
      <w:proofErr w:type="spellStart"/>
      <w:r w:rsidRPr="00C74F80">
        <w:rPr>
          <w:rFonts w:ascii="Times New Roman" w:eastAsia="Times New Roman" w:hAnsi="Times New Roman" w:cs="Times New Roman"/>
          <w:sz w:val="24"/>
          <w:szCs w:val="24"/>
        </w:rPr>
        <w:t>Martinez-Ibañez</w:t>
      </w:r>
      <w:proofErr w:type="spellEnd"/>
      <w:r w:rsidRPr="00C74F80">
        <w:rPr>
          <w:rFonts w:ascii="Times New Roman" w:eastAsia="Times New Roman" w:hAnsi="Times New Roman" w:cs="Times New Roman"/>
          <w:sz w:val="24"/>
          <w:szCs w:val="24"/>
        </w:rPr>
        <w:t xml:space="preserve">, A;  </w:t>
      </w:r>
      <w:proofErr w:type="spellStart"/>
      <w:r w:rsidRPr="00C74F80">
        <w:rPr>
          <w:rFonts w:ascii="Times New Roman" w:eastAsia="Times New Roman" w:hAnsi="Times New Roman" w:cs="Times New Roman"/>
          <w:sz w:val="24"/>
          <w:szCs w:val="24"/>
        </w:rPr>
        <w:t>Franch</w:t>
      </w:r>
      <w:proofErr w:type="spellEnd"/>
      <w:r w:rsidRPr="00C74F80">
        <w:rPr>
          <w:rFonts w:ascii="Times New Roman" w:eastAsia="Times New Roman" w:hAnsi="Times New Roman" w:cs="Times New Roman"/>
          <w:sz w:val="24"/>
          <w:szCs w:val="24"/>
        </w:rPr>
        <w:t xml:space="preserve">-Nadal, J; Mata, M;  et al. </w:t>
      </w:r>
      <w:r w:rsidRPr="00757DF1">
        <w:rPr>
          <w:rFonts w:ascii="Times New Roman" w:eastAsia="Times New Roman" w:hAnsi="Times New Roman" w:cs="Times New Roman"/>
          <w:sz w:val="24"/>
          <w:szCs w:val="24"/>
          <w:lang w:val="en-US"/>
        </w:rPr>
        <w:t xml:space="preserve">Risk of cause-specific death in individuals with diabetes mellitus: a competing risks analysis. </w:t>
      </w:r>
      <w:r>
        <w:rPr>
          <w:rFonts w:ascii="Times New Roman" w:eastAsia="Times New Roman" w:hAnsi="Times New Roman" w:cs="Times New Roman"/>
          <w:sz w:val="24"/>
          <w:szCs w:val="24"/>
        </w:rPr>
        <w:t xml:space="preserve">Diabetes </w:t>
      </w:r>
      <w:proofErr w:type="spellStart"/>
      <w:r>
        <w:rPr>
          <w:rFonts w:ascii="Times New Roman" w:eastAsia="Times New Roman" w:hAnsi="Times New Roman" w:cs="Times New Roman"/>
          <w:sz w:val="24"/>
          <w:szCs w:val="24"/>
        </w:rPr>
        <w:t>Care</w:t>
      </w:r>
      <w:proofErr w:type="spellEnd"/>
      <w:r>
        <w:rPr>
          <w:rFonts w:ascii="Times New Roman" w:eastAsia="Times New Roman" w:hAnsi="Times New Roman" w:cs="Times New Roman"/>
          <w:sz w:val="24"/>
          <w:szCs w:val="24"/>
        </w:rPr>
        <w:t xml:space="preserve"> 2016 DOI: 10.2337/dc16-0614  IF: 8,934</w:t>
      </w:r>
    </w:p>
    <w:p w14:paraId="50A37DD1" w14:textId="77777777" w:rsidR="00532EA3" w:rsidRDefault="009F67C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Globalmente, la producción científica del grupo ha contribuido a que el IDIAP eleve los valores de los indicadores </w:t>
      </w:r>
      <w:proofErr w:type="spellStart"/>
      <w:r>
        <w:rPr>
          <w:rFonts w:ascii="Times New Roman" w:eastAsia="Times New Roman" w:hAnsi="Times New Roman" w:cs="Times New Roman"/>
          <w:sz w:val="24"/>
          <w:szCs w:val="24"/>
        </w:rPr>
        <w:t>bibliométricos</w:t>
      </w:r>
      <w:proofErr w:type="spellEnd"/>
      <w:r>
        <w:rPr>
          <w:rFonts w:ascii="Times New Roman" w:eastAsia="Times New Roman" w:hAnsi="Times New Roman" w:cs="Times New Roman"/>
          <w:sz w:val="24"/>
          <w:szCs w:val="24"/>
        </w:rPr>
        <w:t>, además de haber sido uno de los grupos pioneros en desarrollar el uso de la base de datos SIDAP mediante diversos proyectos que han permitido no sólo extraer datos de relevancia clínica sino también comprobar la validez de los registros y de la base de datos en general.</w:t>
      </w:r>
    </w:p>
    <w:p w14:paraId="2B1EA6C0" w14:textId="77777777" w:rsidR="00532EA3" w:rsidRDefault="00532EA3">
      <w:pPr>
        <w:jc w:val="both"/>
        <w:rPr>
          <w:rFonts w:ascii="Times New Roman" w:eastAsia="Times New Roman" w:hAnsi="Times New Roman" w:cs="Times New Roman"/>
          <w:sz w:val="24"/>
          <w:szCs w:val="24"/>
        </w:rPr>
      </w:pPr>
    </w:p>
    <w:p w14:paraId="51EFD5D6" w14:textId="77777777" w:rsidR="00532EA3" w:rsidRDefault="00532EA3">
      <w:pPr>
        <w:jc w:val="both"/>
        <w:rPr>
          <w:rFonts w:ascii="Times New Roman" w:eastAsia="Times New Roman" w:hAnsi="Times New Roman" w:cs="Times New Roman"/>
          <w:sz w:val="24"/>
          <w:szCs w:val="24"/>
        </w:rPr>
      </w:pPr>
    </w:p>
    <w:p w14:paraId="78EB5485" w14:textId="77777777" w:rsidR="00532EA3" w:rsidRDefault="009F67C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Algunas de las principales líneas / resultados de investigación del grupo son:</w:t>
      </w:r>
    </w:p>
    <w:p w14:paraId="77167417" w14:textId="77777777" w:rsidR="00532EA3" w:rsidRDefault="00532EA3">
      <w:pPr>
        <w:jc w:val="both"/>
        <w:rPr>
          <w:rFonts w:ascii="Times New Roman" w:eastAsia="Times New Roman" w:hAnsi="Times New Roman" w:cs="Times New Roman"/>
          <w:sz w:val="24"/>
          <w:szCs w:val="24"/>
        </w:rPr>
      </w:pPr>
    </w:p>
    <w:p w14:paraId="33708746" w14:textId="77777777" w:rsidR="00532EA3" w:rsidRDefault="009F67C0">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Mediante el ensayo clínico INTEGRA evaluar la eficacia de diferentes intervenciones en diabéticos mal controlados (HBA1C&gt; 9%)</w:t>
      </w:r>
    </w:p>
    <w:p w14:paraId="7F025813" w14:textId="77777777" w:rsidR="00532EA3" w:rsidRDefault="00532EA3">
      <w:pPr>
        <w:pBdr>
          <w:top w:val="nil"/>
          <w:left w:val="nil"/>
          <w:bottom w:val="nil"/>
          <w:right w:val="nil"/>
          <w:between w:val="nil"/>
        </w:pBdr>
        <w:ind w:left="720"/>
        <w:rPr>
          <w:rFonts w:ascii="Times New Roman" w:eastAsia="Times New Roman" w:hAnsi="Times New Roman" w:cs="Times New Roman"/>
          <w:color w:val="000000"/>
          <w:sz w:val="24"/>
          <w:szCs w:val="24"/>
        </w:rPr>
      </w:pPr>
    </w:p>
    <w:p w14:paraId="17F9D454" w14:textId="77777777" w:rsidR="00532EA3" w:rsidRDefault="009F67C0">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2. Profundizar en el conocimiento de la Inercia terapéutica de los médicos de Atención Primaria al tratar a personas con diabetes tipo 2 y el grado de adherencia por parte de los enfermos</w:t>
      </w:r>
    </w:p>
    <w:p w14:paraId="66536511" w14:textId="77777777" w:rsidR="00532EA3" w:rsidRDefault="00532EA3">
      <w:pPr>
        <w:pBdr>
          <w:top w:val="nil"/>
          <w:left w:val="nil"/>
          <w:bottom w:val="nil"/>
          <w:right w:val="nil"/>
          <w:between w:val="nil"/>
        </w:pBdr>
        <w:ind w:left="720"/>
        <w:rPr>
          <w:rFonts w:ascii="Times New Roman" w:eastAsia="Times New Roman" w:hAnsi="Times New Roman" w:cs="Times New Roman"/>
          <w:color w:val="000000"/>
          <w:sz w:val="24"/>
          <w:szCs w:val="24"/>
        </w:rPr>
      </w:pPr>
    </w:p>
    <w:p w14:paraId="2859331D" w14:textId="77777777" w:rsidR="00532EA3" w:rsidRDefault="009F67C0">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Estudio de la prediabetes en el contexto del estudio PREDAPS de ámbito nacional, con la creación y seguimiento de una cohorte de </w:t>
      </w:r>
      <w:proofErr w:type="spellStart"/>
      <w:r>
        <w:rPr>
          <w:rFonts w:ascii="Times New Roman" w:eastAsia="Times New Roman" w:hAnsi="Times New Roman" w:cs="Times New Roman"/>
          <w:color w:val="000000"/>
          <w:sz w:val="24"/>
          <w:szCs w:val="24"/>
        </w:rPr>
        <w:t>prediabéticos</w:t>
      </w:r>
      <w:proofErr w:type="spellEnd"/>
      <w:r>
        <w:rPr>
          <w:rFonts w:ascii="Times New Roman" w:eastAsia="Times New Roman" w:hAnsi="Times New Roman" w:cs="Times New Roman"/>
          <w:color w:val="000000"/>
          <w:sz w:val="24"/>
          <w:szCs w:val="24"/>
        </w:rPr>
        <w:t xml:space="preserve"> y estudio de las modificaciones </w:t>
      </w:r>
      <w:proofErr w:type="spellStart"/>
      <w:r>
        <w:rPr>
          <w:rFonts w:ascii="Times New Roman" w:eastAsia="Times New Roman" w:hAnsi="Times New Roman" w:cs="Times New Roman"/>
          <w:color w:val="000000"/>
          <w:sz w:val="24"/>
          <w:szCs w:val="24"/>
        </w:rPr>
        <w:t>epigenéticas</w:t>
      </w:r>
      <w:proofErr w:type="spellEnd"/>
      <w:r>
        <w:rPr>
          <w:rFonts w:ascii="Times New Roman" w:eastAsia="Times New Roman" w:hAnsi="Times New Roman" w:cs="Times New Roman"/>
          <w:color w:val="000000"/>
          <w:sz w:val="24"/>
          <w:szCs w:val="24"/>
        </w:rPr>
        <w:t xml:space="preserve"> en los </w:t>
      </w:r>
      <w:proofErr w:type="spellStart"/>
      <w:r>
        <w:rPr>
          <w:rFonts w:ascii="Times New Roman" w:eastAsia="Times New Roman" w:hAnsi="Times New Roman" w:cs="Times New Roman"/>
          <w:color w:val="000000"/>
          <w:sz w:val="24"/>
          <w:szCs w:val="24"/>
        </w:rPr>
        <w:t>microRNA</w:t>
      </w:r>
      <w:proofErr w:type="spellEnd"/>
      <w:r>
        <w:rPr>
          <w:rFonts w:ascii="Times New Roman" w:eastAsia="Times New Roman" w:hAnsi="Times New Roman" w:cs="Times New Roman"/>
          <w:color w:val="000000"/>
          <w:sz w:val="24"/>
          <w:szCs w:val="24"/>
        </w:rPr>
        <w:t xml:space="preserve"> en relación a la aparición de la DM2</w:t>
      </w:r>
    </w:p>
    <w:p w14:paraId="010AB5A2" w14:textId="77777777" w:rsidR="00532EA3" w:rsidRDefault="00532EA3">
      <w:pPr>
        <w:pBdr>
          <w:top w:val="nil"/>
          <w:left w:val="nil"/>
          <w:bottom w:val="nil"/>
          <w:right w:val="nil"/>
          <w:between w:val="nil"/>
        </w:pBdr>
        <w:ind w:left="720"/>
        <w:rPr>
          <w:rFonts w:ascii="Times New Roman" w:eastAsia="Times New Roman" w:hAnsi="Times New Roman" w:cs="Times New Roman"/>
          <w:color w:val="000000"/>
          <w:sz w:val="24"/>
          <w:szCs w:val="24"/>
        </w:rPr>
      </w:pPr>
    </w:p>
    <w:p w14:paraId="12E6B004" w14:textId="77777777" w:rsidR="00532EA3" w:rsidRDefault="009F67C0">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Estudio sobre la adecuación del uso de agonistas del receptor del GLP1 en personas con DM2 en condiciones reales en la Atención Primaria de Cataluña con el objetivo principal evaluar el patrón de uso y los resultados del tratamiento en pacientes tratados arGLP1 para examinar su adecuación con las pautas para la armonización del tratamiento farmacológico de la DM tipo 2 del Instituto Catalán de la Salud (suspender el tratamiento si no se consiguen reducciones de al menos un 1% en el HbA1c y del 3% en el peso después de 6 meses de tratamiento).</w:t>
      </w:r>
    </w:p>
    <w:p w14:paraId="36FB4AB8" w14:textId="77777777" w:rsidR="00532EA3" w:rsidRDefault="00532EA3">
      <w:pPr>
        <w:pBdr>
          <w:top w:val="nil"/>
          <w:left w:val="nil"/>
          <w:bottom w:val="nil"/>
          <w:right w:val="nil"/>
          <w:between w:val="nil"/>
        </w:pBdr>
        <w:ind w:left="720"/>
        <w:rPr>
          <w:rFonts w:ascii="Times New Roman" w:eastAsia="Times New Roman" w:hAnsi="Times New Roman" w:cs="Times New Roman"/>
          <w:color w:val="000000"/>
          <w:sz w:val="24"/>
          <w:szCs w:val="24"/>
        </w:rPr>
      </w:pPr>
    </w:p>
    <w:p w14:paraId="616E3BD6" w14:textId="77777777" w:rsidR="00532EA3" w:rsidRDefault="009F67C0">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 Estudio de cohortes de retinopatía diabética. Su incidencia y progresión. La retinopatía como </w:t>
      </w:r>
      <w:proofErr w:type="spellStart"/>
      <w:r>
        <w:rPr>
          <w:rFonts w:ascii="Times New Roman" w:eastAsia="Times New Roman" w:hAnsi="Times New Roman" w:cs="Times New Roman"/>
          <w:color w:val="000000"/>
          <w:sz w:val="24"/>
          <w:szCs w:val="24"/>
        </w:rPr>
        <w:t>predictora</w:t>
      </w:r>
      <w:proofErr w:type="spellEnd"/>
      <w:r>
        <w:rPr>
          <w:rFonts w:ascii="Times New Roman" w:eastAsia="Times New Roman" w:hAnsi="Times New Roman" w:cs="Times New Roman"/>
          <w:color w:val="000000"/>
          <w:sz w:val="24"/>
          <w:szCs w:val="24"/>
        </w:rPr>
        <w:t xml:space="preserve"> de la morbilidad cardiovascular y la mortalidad en pacientes con DM2, con objetivos principales determinar la incidencia y progresión de la RD a los 3 y 5 años e investigar la asociación de la RD y su gravedad con la incidencia de ECV y la mortalidad por cualquier causa.</w:t>
      </w:r>
    </w:p>
    <w:p w14:paraId="5CFA71BC" w14:textId="77777777" w:rsidR="00532EA3" w:rsidRDefault="00532EA3">
      <w:pPr>
        <w:pBdr>
          <w:top w:val="nil"/>
          <w:left w:val="nil"/>
          <w:bottom w:val="nil"/>
          <w:right w:val="nil"/>
          <w:between w:val="nil"/>
        </w:pBdr>
        <w:ind w:left="720"/>
        <w:rPr>
          <w:rFonts w:ascii="Times New Roman" w:eastAsia="Times New Roman" w:hAnsi="Times New Roman" w:cs="Times New Roman"/>
          <w:color w:val="000000"/>
          <w:sz w:val="24"/>
          <w:szCs w:val="24"/>
        </w:rPr>
      </w:pPr>
    </w:p>
    <w:p w14:paraId="0EEA0FD8" w14:textId="77777777" w:rsidR="00532EA3" w:rsidRDefault="00532EA3">
      <w:pPr>
        <w:pBdr>
          <w:top w:val="nil"/>
          <w:left w:val="nil"/>
          <w:bottom w:val="nil"/>
          <w:right w:val="nil"/>
          <w:between w:val="nil"/>
        </w:pBdr>
        <w:ind w:left="720"/>
        <w:rPr>
          <w:rFonts w:ascii="Times New Roman" w:eastAsia="Times New Roman" w:hAnsi="Times New Roman" w:cs="Times New Roman"/>
          <w:color w:val="000000"/>
          <w:sz w:val="24"/>
          <w:szCs w:val="24"/>
        </w:rPr>
      </w:pPr>
    </w:p>
    <w:p w14:paraId="446E7D14" w14:textId="77777777" w:rsidR="00532EA3" w:rsidRDefault="009F67C0">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6. Estudio Caracterización del riesgo cardiovascular antes del primer evento cardiovascular a una edad prematura en Cataluña con el objetivo principal conocer el perfil de riesgo de la población adulta de Cataluña con anterioridad al primer evento cardiovascular (ECV) cuando éste pasa a edad prematura </w:t>
      </w:r>
      <w:proofErr w:type="gramStart"/>
      <w:r>
        <w:rPr>
          <w:rFonts w:ascii="Times New Roman" w:eastAsia="Times New Roman" w:hAnsi="Times New Roman" w:cs="Times New Roman"/>
          <w:color w:val="000000"/>
          <w:sz w:val="24"/>
          <w:szCs w:val="24"/>
        </w:rPr>
        <w:t>( 55</w:t>
      </w:r>
      <w:proofErr w:type="gramEnd"/>
      <w:r>
        <w:rPr>
          <w:rFonts w:ascii="Times New Roman" w:eastAsia="Times New Roman" w:hAnsi="Times New Roman" w:cs="Times New Roman"/>
          <w:color w:val="000000"/>
          <w:sz w:val="24"/>
          <w:szCs w:val="24"/>
        </w:rPr>
        <w:t xml:space="preserve"> años en hombres o 65 en mujeres).</w:t>
      </w:r>
    </w:p>
    <w:p w14:paraId="5DC1372A" w14:textId="77777777" w:rsidR="00532EA3" w:rsidRDefault="00532EA3">
      <w:pPr>
        <w:pBdr>
          <w:top w:val="nil"/>
          <w:left w:val="nil"/>
          <w:bottom w:val="nil"/>
          <w:right w:val="nil"/>
          <w:between w:val="nil"/>
        </w:pBdr>
        <w:ind w:left="720"/>
        <w:rPr>
          <w:rFonts w:ascii="Times New Roman" w:eastAsia="Times New Roman" w:hAnsi="Times New Roman" w:cs="Times New Roman"/>
          <w:color w:val="000000"/>
          <w:sz w:val="24"/>
          <w:szCs w:val="24"/>
        </w:rPr>
      </w:pPr>
    </w:p>
    <w:p w14:paraId="586E2A5C" w14:textId="77777777" w:rsidR="00532EA3" w:rsidRDefault="009F67C0">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7. Estudio de Incidencia y evolución de las úlceras en los pies de los pacientes diabéticos en atención primaria. Estudio </w:t>
      </w:r>
      <w:proofErr w:type="spellStart"/>
      <w:r>
        <w:rPr>
          <w:rFonts w:ascii="Times New Roman" w:eastAsia="Times New Roman" w:hAnsi="Times New Roman" w:cs="Times New Roman"/>
          <w:color w:val="000000"/>
          <w:sz w:val="24"/>
          <w:szCs w:val="24"/>
        </w:rPr>
        <w:t>multicéntrico</w:t>
      </w:r>
      <w:proofErr w:type="spellEnd"/>
      <w:r>
        <w:rPr>
          <w:rFonts w:ascii="Times New Roman" w:eastAsia="Times New Roman" w:hAnsi="Times New Roman" w:cs="Times New Roman"/>
          <w:color w:val="000000"/>
          <w:sz w:val="24"/>
          <w:szCs w:val="24"/>
        </w:rPr>
        <w:t xml:space="preserve"> con el objetivo principal conocer la incidencia, evolución, pronóstico y factores de riesgo de úlceras en el pie de los pacientes diabéticos tipo 2 en diferentes centros de atención primaria (AP) de Cataluña</w:t>
      </w:r>
    </w:p>
    <w:p w14:paraId="155BFF0A" w14:textId="77777777" w:rsidR="00532EA3" w:rsidRDefault="00532EA3">
      <w:pPr>
        <w:pBdr>
          <w:top w:val="nil"/>
          <w:left w:val="nil"/>
          <w:bottom w:val="nil"/>
          <w:right w:val="nil"/>
          <w:between w:val="nil"/>
        </w:pBdr>
        <w:ind w:left="720"/>
        <w:rPr>
          <w:rFonts w:ascii="Times New Roman" w:eastAsia="Times New Roman" w:hAnsi="Times New Roman" w:cs="Times New Roman"/>
          <w:color w:val="000000"/>
          <w:sz w:val="24"/>
          <w:szCs w:val="24"/>
        </w:rPr>
      </w:pPr>
    </w:p>
    <w:p w14:paraId="0553E087" w14:textId="77777777" w:rsidR="00532EA3" w:rsidRDefault="009F67C0">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8. Estudio </w:t>
      </w:r>
      <w:proofErr w:type="spellStart"/>
      <w:r>
        <w:rPr>
          <w:rFonts w:ascii="Times New Roman" w:eastAsia="Times New Roman" w:hAnsi="Times New Roman" w:cs="Times New Roman"/>
          <w:color w:val="000000"/>
          <w:sz w:val="24"/>
          <w:szCs w:val="24"/>
        </w:rPr>
        <w:t>All</w:t>
      </w:r>
      <w:proofErr w:type="spellEnd"/>
      <w:r>
        <w:rPr>
          <w:rFonts w:ascii="Times New Roman" w:eastAsia="Times New Roman" w:hAnsi="Times New Roman" w:cs="Times New Roman"/>
          <w:color w:val="000000"/>
          <w:sz w:val="24"/>
          <w:szCs w:val="24"/>
        </w:rPr>
        <w:t xml:space="preserve">-cause and </w:t>
      </w:r>
      <w:proofErr w:type="spellStart"/>
      <w:r>
        <w:rPr>
          <w:rFonts w:ascii="Times New Roman" w:eastAsia="Times New Roman" w:hAnsi="Times New Roman" w:cs="Times New Roman"/>
          <w:color w:val="000000"/>
          <w:sz w:val="24"/>
          <w:szCs w:val="24"/>
        </w:rPr>
        <w:t>cardio</w:t>
      </w:r>
      <w:proofErr w:type="spellEnd"/>
      <w:r>
        <w:rPr>
          <w:rFonts w:ascii="Times New Roman" w:eastAsia="Times New Roman" w:hAnsi="Times New Roman" w:cs="Times New Roman"/>
          <w:color w:val="000000"/>
          <w:sz w:val="24"/>
          <w:szCs w:val="24"/>
        </w:rPr>
        <w:t xml:space="preserve">-renal-metabólico </w:t>
      </w:r>
      <w:proofErr w:type="spellStart"/>
      <w:r>
        <w:rPr>
          <w:rFonts w:ascii="Times New Roman" w:eastAsia="Times New Roman" w:hAnsi="Times New Roman" w:cs="Times New Roman"/>
          <w:color w:val="000000"/>
          <w:sz w:val="24"/>
          <w:szCs w:val="24"/>
        </w:rPr>
        <w:t>Mortality</w:t>
      </w:r>
      <w:proofErr w:type="spellEnd"/>
      <w:r>
        <w:rPr>
          <w:rFonts w:ascii="Times New Roman" w:eastAsia="Times New Roman" w:hAnsi="Times New Roman" w:cs="Times New Roman"/>
          <w:color w:val="000000"/>
          <w:sz w:val="24"/>
          <w:szCs w:val="24"/>
        </w:rPr>
        <w:t xml:space="preserve"> in </w:t>
      </w:r>
      <w:proofErr w:type="spellStart"/>
      <w:r>
        <w:rPr>
          <w:rFonts w:ascii="Times New Roman" w:eastAsia="Times New Roman" w:hAnsi="Times New Roman" w:cs="Times New Roman"/>
          <w:color w:val="000000"/>
          <w:sz w:val="24"/>
          <w:szCs w:val="24"/>
        </w:rPr>
        <w:t>people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with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type</w:t>
      </w:r>
      <w:proofErr w:type="spellEnd"/>
      <w:r>
        <w:rPr>
          <w:rFonts w:ascii="Times New Roman" w:eastAsia="Times New Roman" w:hAnsi="Times New Roman" w:cs="Times New Roman"/>
          <w:color w:val="000000"/>
          <w:sz w:val="24"/>
          <w:szCs w:val="24"/>
        </w:rPr>
        <w:t xml:space="preserve"> 2 diabetes: a </w:t>
      </w:r>
      <w:proofErr w:type="spellStart"/>
      <w:r>
        <w:rPr>
          <w:rFonts w:ascii="Times New Roman" w:eastAsia="Times New Roman" w:hAnsi="Times New Roman" w:cs="Times New Roman"/>
          <w:color w:val="000000"/>
          <w:sz w:val="24"/>
          <w:szCs w:val="24"/>
        </w:rPr>
        <w:t>comparative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international</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trend</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study</w:t>
      </w:r>
      <w:proofErr w:type="spellEnd"/>
      <w:r>
        <w:rPr>
          <w:rFonts w:ascii="Times New Roman" w:eastAsia="Times New Roman" w:hAnsi="Times New Roman" w:cs="Times New Roman"/>
          <w:color w:val="000000"/>
          <w:sz w:val="24"/>
          <w:szCs w:val="24"/>
        </w:rPr>
        <w:t>, con el objetivo principal de examinar las tendencias de la tasa de mortalidad en el tiempo a la población catalana con y sin diabetes extraído del SIDIAP y compararlas con las de otros países (Canadá, Suecia y Reino Unido).</w:t>
      </w:r>
    </w:p>
    <w:p w14:paraId="7DD94FDD" w14:textId="77777777" w:rsidR="00532EA3" w:rsidRDefault="00532EA3">
      <w:pPr>
        <w:pBdr>
          <w:top w:val="nil"/>
          <w:left w:val="nil"/>
          <w:bottom w:val="nil"/>
          <w:right w:val="nil"/>
          <w:between w:val="nil"/>
        </w:pBdr>
        <w:ind w:left="720"/>
        <w:rPr>
          <w:rFonts w:ascii="Times New Roman" w:eastAsia="Times New Roman" w:hAnsi="Times New Roman" w:cs="Times New Roman"/>
          <w:color w:val="000000"/>
          <w:sz w:val="24"/>
          <w:szCs w:val="24"/>
        </w:rPr>
      </w:pPr>
    </w:p>
    <w:p w14:paraId="14D9D3AA" w14:textId="77777777" w:rsidR="00532EA3" w:rsidRDefault="009F67C0">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9. Estudio </w:t>
      </w:r>
      <w:proofErr w:type="spellStart"/>
      <w:r>
        <w:rPr>
          <w:rFonts w:ascii="Times New Roman" w:eastAsia="Times New Roman" w:hAnsi="Times New Roman" w:cs="Times New Roman"/>
          <w:color w:val="000000"/>
          <w:sz w:val="24"/>
          <w:szCs w:val="24"/>
        </w:rPr>
        <w:t>Econtrol</w:t>
      </w:r>
      <w:proofErr w:type="spellEnd"/>
      <w:r>
        <w:rPr>
          <w:rFonts w:ascii="Times New Roman" w:eastAsia="Times New Roman" w:hAnsi="Times New Roman" w:cs="Times New Roman"/>
          <w:color w:val="000000"/>
          <w:sz w:val="24"/>
          <w:szCs w:val="24"/>
        </w:rPr>
        <w:t xml:space="preserve"> epiDM1. Estudio transversal para analizar la epidemiología de la DM1 con la base de datos SIDIAP, con el objetivo principal conocer la epidemiología de la DM tipo 1 en la población de Cataluña atendida por el sistema público de la salud</w:t>
      </w:r>
    </w:p>
    <w:p w14:paraId="0399D656" w14:textId="77777777" w:rsidR="00532EA3" w:rsidRDefault="00532EA3">
      <w:pPr>
        <w:pBdr>
          <w:top w:val="nil"/>
          <w:left w:val="nil"/>
          <w:bottom w:val="nil"/>
          <w:right w:val="nil"/>
          <w:between w:val="nil"/>
        </w:pBdr>
        <w:ind w:left="720"/>
        <w:rPr>
          <w:rFonts w:ascii="Times New Roman" w:eastAsia="Times New Roman" w:hAnsi="Times New Roman" w:cs="Times New Roman"/>
          <w:color w:val="000000"/>
          <w:sz w:val="24"/>
          <w:szCs w:val="24"/>
        </w:rPr>
      </w:pPr>
    </w:p>
    <w:p w14:paraId="3FC04FD9" w14:textId="77777777" w:rsidR="00532EA3" w:rsidRDefault="009F67C0">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10. Estudio </w:t>
      </w:r>
      <w:proofErr w:type="spellStart"/>
      <w:r>
        <w:rPr>
          <w:rFonts w:ascii="Times New Roman" w:eastAsia="Times New Roman" w:hAnsi="Times New Roman" w:cs="Times New Roman"/>
          <w:color w:val="000000"/>
          <w:sz w:val="24"/>
          <w:szCs w:val="24"/>
        </w:rPr>
        <w:t>Estudio</w:t>
      </w:r>
      <w:proofErr w:type="spellEnd"/>
      <w:r>
        <w:rPr>
          <w:rFonts w:ascii="Times New Roman" w:eastAsia="Times New Roman" w:hAnsi="Times New Roman" w:cs="Times New Roman"/>
          <w:color w:val="000000"/>
          <w:sz w:val="24"/>
          <w:szCs w:val="24"/>
        </w:rPr>
        <w:t xml:space="preserve"> transversal para analizar la epidemiología del pie diabético en los pacientes con diabetes mellitus tipo 2 con la base de datos SIDIAP, con el objetivo principal conocer la prevalencia de úlceras en las extremidades inferiores y pie diabético (UEIP) de los pacientes diabéticos tipo 2 atendidos en atención primaria en Cataluña.</w:t>
      </w:r>
    </w:p>
    <w:p w14:paraId="4FC410EC" w14:textId="77777777" w:rsidR="00532EA3" w:rsidRDefault="00532EA3">
      <w:pPr>
        <w:pBdr>
          <w:top w:val="nil"/>
          <w:left w:val="nil"/>
          <w:bottom w:val="nil"/>
          <w:right w:val="nil"/>
          <w:between w:val="nil"/>
        </w:pBdr>
        <w:ind w:left="720"/>
        <w:rPr>
          <w:rFonts w:ascii="Times New Roman" w:eastAsia="Times New Roman" w:hAnsi="Times New Roman" w:cs="Times New Roman"/>
          <w:color w:val="000000"/>
          <w:sz w:val="24"/>
          <w:szCs w:val="24"/>
        </w:rPr>
      </w:pPr>
    </w:p>
    <w:p w14:paraId="2FCA0673" w14:textId="77777777" w:rsidR="00532EA3" w:rsidRDefault="009F67C0">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 Estudio inercia y adherencia al Tratamiento antidiabético entre los pacientes atendidos en los Centros de atención primaria en España: Estudio INTENSE con el objetivo principal conocer el grado de adherencia terapéutica en personas con DM2 y conocer la prevalencia y características clínicas de los diferentes tipos de inercia clínica en el tratamiento de la DM2 por parte del médico</w:t>
      </w:r>
    </w:p>
    <w:p w14:paraId="74664603" w14:textId="77777777" w:rsidR="00532EA3" w:rsidRDefault="00532EA3">
      <w:pPr>
        <w:pBdr>
          <w:top w:val="nil"/>
          <w:left w:val="nil"/>
          <w:bottom w:val="nil"/>
          <w:right w:val="nil"/>
          <w:between w:val="nil"/>
        </w:pBdr>
        <w:ind w:left="720"/>
        <w:rPr>
          <w:rFonts w:ascii="Times New Roman" w:eastAsia="Times New Roman" w:hAnsi="Times New Roman" w:cs="Times New Roman"/>
          <w:color w:val="000000"/>
          <w:sz w:val="24"/>
          <w:szCs w:val="24"/>
        </w:rPr>
      </w:pPr>
    </w:p>
    <w:p w14:paraId="1298D1EF" w14:textId="77777777" w:rsidR="00532EA3" w:rsidRDefault="009F67C0">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Estudio Variabilidad entre profesionales en el manejo de pacientes diagnosticados de diabetes tipo 2 con el objetivo principal Describir y analizar la variabilidad del control de la diabetes mellitus tipo 2 (DM2) entre profesionales y entre áreas básicas de salud (ABS).</w:t>
      </w:r>
    </w:p>
    <w:p w14:paraId="0BBA8695" w14:textId="77777777" w:rsidR="00532EA3" w:rsidRDefault="00532EA3">
      <w:pPr>
        <w:pBdr>
          <w:top w:val="nil"/>
          <w:left w:val="nil"/>
          <w:bottom w:val="nil"/>
          <w:right w:val="nil"/>
          <w:between w:val="nil"/>
        </w:pBdr>
        <w:ind w:left="720"/>
        <w:rPr>
          <w:rFonts w:ascii="Times New Roman" w:eastAsia="Times New Roman" w:hAnsi="Times New Roman" w:cs="Times New Roman"/>
          <w:color w:val="000000"/>
          <w:sz w:val="24"/>
          <w:szCs w:val="24"/>
        </w:rPr>
      </w:pPr>
    </w:p>
    <w:p w14:paraId="0DC9C3EB" w14:textId="77777777" w:rsidR="00532EA3" w:rsidRDefault="009F67C0">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13. Estudio Caracterización del riesgo </w:t>
      </w:r>
      <w:proofErr w:type="spellStart"/>
      <w:r>
        <w:rPr>
          <w:rFonts w:ascii="Times New Roman" w:eastAsia="Times New Roman" w:hAnsi="Times New Roman" w:cs="Times New Roman"/>
          <w:color w:val="000000"/>
          <w:sz w:val="24"/>
          <w:szCs w:val="24"/>
        </w:rPr>
        <w:t>fracturario</w:t>
      </w:r>
      <w:proofErr w:type="spellEnd"/>
      <w:r>
        <w:rPr>
          <w:rFonts w:ascii="Times New Roman" w:eastAsia="Times New Roman" w:hAnsi="Times New Roman" w:cs="Times New Roman"/>
          <w:color w:val="000000"/>
          <w:sz w:val="24"/>
          <w:szCs w:val="24"/>
        </w:rPr>
        <w:t xml:space="preserve"> en pacientes diabéticos mayores de 50 años Tratados con SGLT2 inhibidoras con el objetivo principal estimar el riesgo relativo de fractura incidente en pacientes DM2 mayores de 50 años asociado al uso de tratamiento antidiabético con SLGT2i en comparación con otros tratamientos antidiabéticos</w:t>
      </w:r>
    </w:p>
    <w:p w14:paraId="106DD448" w14:textId="77777777" w:rsidR="00532EA3" w:rsidRDefault="00532EA3">
      <w:pPr>
        <w:rPr>
          <w:rFonts w:ascii="Times New Roman" w:eastAsia="Times New Roman" w:hAnsi="Times New Roman" w:cs="Times New Roman"/>
          <w:sz w:val="24"/>
          <w:szCs w:val="24"/>
        </w:rPr>
      </w:pPr>
    </w:p>
    <w:p w14:paraId="607593B0" w14:textId="77777777" w:rsidR="00532EA3" w:rsidRDefault="00532EA3">
      <w:pPr>
        <w:rPr>
          <w:rFonts w:ascii="Times New Roman" w:eastAsia="Times New Roman" w:hAnsi="Times New Roman" w:cs="Times New Roman"/>
          <w:sz w:val="24"/>
          <w:szCs w:val="24"/>
        </w:rPr>
      </w:pPr>
    </w:p>
    <w:p w14:paraId="19AFB65C" w14:textId="77777777" w:rsidR="00532EA3" w:rsidRDefault="00532EA3">
      <w:pPr>
        <w:rPr>
          <w:rFonts w:ascii="Times New Roman" w:eastAsia="Times New Roman" w:hAnsi="Times New Roman" w:cs="Times New Roman"/>
          <w:sz w:val="24"/>
          <w:szCs w:val="24"/>
        </w:rPr>
      </w:pPr>
    </w:p>
    <w:p w14:paraId="04F39EB9" w14:textId="77777777" w:rsidR="00532EA3" w:rsidRDefault="00532EA3">
      <w:pPr>
        <w:rPr>
          <w:rFonts w:ascii="Times New Roman" w:eastAsia="Times New Roman" w:hAnsi="Times New Roman" w:cs="Times New Roman"/>
          <w:sz w:val="24"/>
          <w:szCs w:val="24"/>
        </w:rPr>
      </w:pPr>
    </w:p>
    <w:p w14:paraId="111CD4A2" w14:textId="77777777" w:rsidR="00532EA3" w:rsidRDefault="00532EA3">
      <w:pPr>
        <w:rPr>
          <w:rFonts w:ascii="Times New Roman" w:eastAsia="Times New Roman" w:hAnsi="Times New Roman" w:cs="Times New Roman"/>
          <w:sz w:val="24"/>
          <w:szCs w:val="24"/>
        </w:rPr>
      </w:pPr>
    </w:p>
    <w:p w14:paraId="1A1611E3" w14:textId="77777777" w:rsidR="00532EA3" w:rsidRDefault="00532EA3">
      <w:pPr>
        <w:rPr>
          <w:rFonts w:ascii="Times New Roman" w:eastAsia="Times New Roman" w:hAnsi="Times New Roman" w:cs="Times New Roman"/>
          <w:sz w:val="24"/>
          <w:szCs w:val="24"/>
        </w:rPr>
      </w:pPr>
    </w:p>
    <w:p w14:paraId="5BB8EC6F" w14:textId="77777777" w:rsidR="00532EA3" w:rsidRDefault="00532EA3">
      <w:pPr>
        <w:rPr>
          <w:rFonts w:ascii="Times New Roman" w:eastAsia="Times New Roman" w:hAnsi="Times New Roman" w:cs="Times New Roman"/>
          <w:sz w:val="24"/>
          <w:szCs w:val="24"/>
        </w:rPr>
      </w:pPr>
    </w:p>
    <w:p w14:paraId="6053364A" w14:textId="77777777" w:rsidR="00532EA3" w:rsidRDefault="00532EA3">
      <w:pPr>
        <w:rPr>
          <w:rFonts w:ascii="Times New Roman" w:eastAsia="Times New Roman" w:hAnsi="Times New Roman" w:cs="Times New Roman"/>
          <w:sz w:val="24"/>
          <w:szCs w:val="24"/>
        </w:rPr>
      </w:pPr>
    </w:p>
    <w:p w14:paraId="73569829" w14:textId="77777777" w:rsidR="00532EA3" w:rsidRDefault="00532EA3">
      <w:pPr>
        <w:rPr>
          <w:rFonts w:ascii="Times New Roman" w:eastAsia="Times New Roman" w:hAnsi="Times New Roman" w:cs="Times New Roman"/>
          <w:sz w:val="24"/>
          <w:szCs w:val="24"/>
        </w:rPr>
      </w:pPr>
    </w:p>
    <w:p w14:paraId="5C185095" w14:textId="77777777" w:rsidR="00532EA3" w:rsidRDefault="00532EA3">
      <w:pPr>
        <w:rPr>
          <w:rFonts w:ascii="Times New Roman" w:eastAsia="Times New Roman" w:hAnsi="Times New Roman" w:cs="Times New Roman"/>
          <w:sz w:val="24"/>
          <w:szCs w:val="24"/>
        </w:rPr>
      </w:pPr>
    </w:p>
    <w:p w14:paraId="2BD84F5A" w14:textId="77777777" w:rsidR="00532EA3" w:rsidRDefault="00532EA3">
      <w:pPr>
        <w:rPr>
          <w:rFonts w:ascii="Times New Roman" w:eastAsia="Times New Roman" w:hAnsi="Times New Roman" w:cs="Times New Roman"/>
          <w:sz w:val="24"/>
          <w:szCs w:val="24"/>
        </w:rPr>
      </w:pPr>
    </w:p>
    <w:p w14:paraId="246906C4" w14:textId="77777777" w:rsidR="00532EA3" w:rsidRDefault="00532EA3">
      <w:pPr>
        <w:rPr>
          <w:rFonts w:ascii="Times New Roman" w:eastAsia="Times New Roman" w:hAnsi="Times New Roman" w:cs="Times New Roman"/>
          <w:sz w:val="24"/>
          <w:szCs w:val="24"/>
        </w:rPr>
      </w:pPr>
    </w:p>
    <w:p w14:paraId="6C354339" w14:textId="77777777" w:rsidR="00532EA3" w:rsidRDefault="00532EA3">
      <w:pPr>
        <w:rPr>
          <w:rFonts w:ascii="Times New Roman" w:eastAsia="Times New Roman" w:hAnsi="Times New Roman" w:cs="Times New Roman"/>
          <w:sz w:val="24"/>
          <w:szCs w:val="24"/>
        </w:rPr>
      </w:pPr>
    </w:p>
    <w:p w14:paraId="5260E07C" w14:textId="77777777" w:rsidR="00532EA3" w:rsidRDefault="00532EA3">
      <w:pPr>
        <w:rPr>
          <w:rFonts w:ascii="Times New Roman" w:eastAsia="Times New Roman" w:hAnsi="Times New Roman" w:cs="Times New Roman"/>
          <w:sz w:val="24"/>
          <w:szCs w:val="24"/>
        </w:rPr>
      </w:pPr>
    </w:p>
    <w:p w14:paraId="6990DBC5" w14:textId="77777777" w:rsidR="00532EA3" w:rsidRDefault="00532EA3">
      <w:pPr>
        <w:rPr>
          <w:rFonts w:ascii="Times New Roman" w:eastAsia="Times New Roman" w:hAnsi="Times New Roman" w:cs="Times New Roman"/>
          <w:sz w:val="24"/>
          <w:szCs w:val="24"/>
        </w:rPr>
      </w:pPr>
    </w:p>
    <w:p w14:paraId="754C15E4" w14:textId="77777777" w:rsidR="00532EA3" w:rsidRDefault="00532EA3">
      <w:pPr>
        <w:rPr>
          <w:rFonts w:ascii="Times New Roman" w:eastAsia="Times New Roman" w:hAnsi="Times New Roman" w:cs="Times New Roman"/>
          <w:sz w:val="24"/>
          <w:szCs w:val="24"/>
        </w:rPr>
      </w:pPr>
    </w:p>
    <w:p w14:paraId="02F0B94D" w14:textId="77777777" w:rsidR="00532EA3" w:rsidRDefault="00532EA3">
      <w:pPr>
        <w:rPr>
          <w:rFonts w:ascii="Times New Roman" w:eastAsia="Times New Roman" w:hAnsi="Times New Roman" w:cs="Times New Roman"/>
          <w:sz w:val="24"/>
          <w:szCs w:val="24"/>
        </w:rPr>
      </w:pPr>
    </w:p>
    <w:p w14:paraId="680180FB" w14:textId="77777777" w:rsidR="00532EA3" w:rsidRDefault="00532EA3">
      <w:pPr>
        <w:rPr>
          <w:rFonts w:ascii="Times New Roman" w:eastAsia="Times New Roman" w:hAnsi="Times New Roman" w:cs="Times New Roman"/>
          <w:sz w:val="24"/>
          <w:szCs w:val="24"/>
        </w:rPr>
      </w:pPr>
    </w:p>
    <w:p w14:paraId="1CBE1E5D" w14:textId="77777777" w:rsidR="00532EA3" w:rsidRDefault="00532EA3">
      <w:pPr>
        <w:rPr>
          <w:rFonts w:ascii="Times New Roman" w:eastAsia="Times New Roman" w:hAnsi="Times New Roman" w:cs="Times New Roman"/>
          <w:sz w:val="24"/>
          <w:szCs w:val="24"/>
        </w:rPr>
      </w:pPr>
    </w:p>
    <w:p w14:paraId="449FA5F5" w14:textId="77777777" w:rsidR="00532EA3" w:rsidRDefault="00532EA3">
      <w:pPr>
        <w:rPr>
          <w:rFonts w:ascii="Times New Roman" w:eastAsia="Times New Roman" w:hAnsi="Times New Roman" w:cs="Times New Roman"/>
          <w:sz w:val="24"/>
          <w:szCs w:val="24"/>
        </w:rPr>
      </w:pPr>
    </w:p>
    <w:p w14:paraId="3BAE8F7B" w14:textId="77777777" w:rsidR="00532EA3" w:rsidRDefault="00532EA3">
      <w:pPr>
        <w:rPr>
          <w:rFonts w:ascii="Times New Roman" w:eastAsia="Times New Roman" w:hAnsi="Times New Roman" w:cs="Times New Roman"/>
          <w:sz w:val="24"/>
          <w:szCs w:val="24"/>
        </w:rPr>
      </w:pPr>
    </w:p>
    <w:p w14:paraId="32C3359B" w14:textId="77777777" w:rsidR="00532EA3" w:rsidRDefault="009F67C0">
      <w:pPr>
        <w:rPr>
          <w:rFonts w:ascii="Times New Roman" w:eastAsia="Times New Roman" w:hAnsi="Times New Roman" w:cs="Times New Roman"/>
          <w:b/>
          <w:sz w:val="24"/>
          <w:szCs w:val="24"/>
        </w:rPr>
      </w:pPr>
      <w:r>
        <w:br w:type="page"/>
      </w:r>
    </w:p>
    <w:p w14:paraId="05EC3F92" w14:textId="77777777" w:rsidR="00532EA3" w:rsidRDefault="009F67C0">
      <w:pPr>
        <w:pStyle w:val="Ttol1"/>
        <w:rPr>
          <w:rFonts w:ascii="Times New Roman" w:eastAsia="Times New Roman" w:hAnsi="Times New Roman" w:cs="Times New Roman"/>
        </w:rPr>
      </w:pPr>
      <w:bookmarkStart w:id="395" w:name="_Toc71102859"/>
      <w:r>
        <w:rPr>
          <w:rFonts w:ascii="Times New Roman" w:eastAsia="Times New Roman" w:hAnsi="Times New Roman" w:cs="Times New Roman"/>
          <w:color w:val="000000"/>
          <w:sz w:val="24"/>
          <w:szCs w:val="24"/>
        </w:rPr>
        <w:lastRenderedPageBreak/>
        <w:t>ANEXO 3.</w:t>
      </w:r>
      <w:bookmarkEnd w:id="395"/>
    </w:p>
    <w:p w14:paraId="534F89B9" w14:textId="77777777" w:rsidR="00532EA3" w:rsidRDefault="00532EA3">
      <w:pPr>
        <w:rPr>
          <w:rFonts w:ascii="Times New Roman" w:eastAsia="Times New Roman" w:hAnsi="Times New Roman" w:cs="Times New Roman"/>
        </w:rPr>
      </w:pPr>
    </w:p>
    <w:p w14:paraId="2D635533" w14:textId="77777777" w:rsidR="00532EA3" w:rsidRDefault="009F67C0">
      <w:pPr>
        <w:rPr>
          <w:rFonts w:ascii="Times New Roman" w:eastAsia="Times New Roman" w:hAnsi="Times New Roman" w:cs="Times New Roman"/>
        </w:rPr>
      </w:pPr>
      <w:r>
        <w:rPr>
          <w:rFonts w:ascii="Times New Roman" w:eastAsia="Times New Roman" w:hAnsi="Times New Roman" w:cs="Times New Roman"/>
        </w:rPr>
        <w:t xml:space="preserve">El grupo DAPCAT asume realización del estudio con </w:t>
      </w:r>
      <w:proofErr w:type="gramStart"/>
      <w:r>
        <w:rPr>
          <w:rFonts w:ascii="Times New Roman" w:eastAsia="Times New Roman" w:hAnsi="Times New Roman" w:cs="Times New Roman"/>
        </w:rPr>
        <w:t>su propios fondos</w:t>
      </w:r>
      <w:proofErr w:type="gramEnd"/>
      <w:r>
        <w:rPr>
          <w:rFonts w:ascii="Times New Roman" w:eastAsia="Times New Roman" w:hAnsi="Times New Roman" w:cs="Times New Roman"/>
        </w:rPr>
        <w:t xml:space="preserve">. </w:t>
      </w:r>
    </w:p>
    <w:p w14:paraId="56C85AF2" w14:textId="77777777" w:rsidR="00532EA3" w:rsidRDefault="00532EA3">
      <w:pPr>
        <w:rPr>
          <w:rFonts w:ascii="Times New Roman" w:eastAsia="Times New Roman" w:hAnsi="Times New Roman" w:cs="Times New Roman"/>
        </w:rPr>
      </w:pPr>
    </w:p>
    <w:p w14:paraId="5F55D273" w14:textId="77777777" w:rsidR="00532EA3" w:rsidRDefault="009F67C0">
      <w:pPr>
        <w:rPr>
          <w:rFonts w:ascii="Times New Roman" w:eastAsia="Times New Roman" w:hAnsi="Times New Roman" w:cs="Times New Roman"/>
        </w:rPr>
      </w:pPr>
      <w:r>
        <w:rPr>
          <w:rFonts w:ascii="Times New Roman" w:eastAsia="Times New Roman" w:hAnsi="Times New Roman" w:cs="Times New Roman"/>
        </w:rPr>
        <w:t xml:space="preserve">* IVA no incluido </w:t>
      </w:r>
    </w:p>
    <w:p w14:paraId="7A776C20" w14:textId="77777777" w:rsidR="00532EA3" w:rsidRDefault="00532EA3">
      <w:pPr>
        <w:rPr>
          <w:rFonts w:ascii="Times New Roman" w:eastAsia="Times New Roman" w:hAnsi="Times New Roman" w:cs="Times New Roman"/>
          <w:sz w:val="24"/>
          <w:szCs w:val="24"/>
        </w:rPr>
      </w:pPr>
    </w:p>
    <w:p w14:paraId="527C0C79" w14:textId="77777777" w:rsidR="00532EA3" w:rsidRDefault="00532EA3">
      <w:pPr>
        <w:rPr>
          <w:rFonts w:ascii="Times New Roman" w:eastAsia="Times New Roman" w:hAnsi="Times New Roman" w:cs="Times New Roman"/>
          <w:sz w:val="24"/>
          <w:szCs w:val="24"/>
        </w:rPr>
      </w:pPr>
    </w:p>
    <w:p w14:paraId="7BF759BE" w14:textId="77777777" w:rsidR="00532EA3" w:rsidRDefault="00532EA3">
      <w:pPr>
        <w:rPr>
          <w:rFonts w:ascii="Times New Roman" w:eastAsia="Times New Roman" w:hAnsi="Times New Roman" w:cs="Times New Roman"/>
          <w:sz w:val="24"/>
          <w:szCs w:val="24"/>
        </w:rPr>
      </w:pPr>
    </w:p>
    <w:p w14:paraId="5B3ABB6B" w14:textId="77777777" w:rsidR="00532EA3" w:rsidRDefault="00532EA3">
      <w:pPr>
        <w:rPr>
          <w:rFonts w:ascii="Times New Roman" w:eastAsia="Times New Roman" w:hAnsi="Times New Roman" w:cs="Times New Roman"/>
          <w:sz w:val="24"/>
          <w:szCs w:val="24"/>
        </w:rPr>
      </w:pPr>
    </w:p>
    <w:p w14:paraId="7734D933" w14:textId="77777777" w:rsidR="00532EA3" w:rsidRDefault="00532EA3">
      <w:pPr>
        <w:rPr>
          <w:rFonts w:ascii="Times New Roman" w:eastAsia="Times New Roman" w:hAnsi="Times New Roman" w:cs="Times New Roman"/>
          <w:sz w:val="24"/>
          <w:szCs w:val="24"/>
        </w:rPr>
      </w:pPr>
    </w:p>
    <w:p w14:paraId="417D77DB" w14:textId="77777777" w:rsidR="00532EA3" w:rsidRDefault="00532EA3">
      <w:pPr>
        <w:rPr>
          <w:rFonts w:ascii="Times New Roman" w:eastAsia="Times New Roman" w:hAnsi="Times New Roman" w:cs="Times New Roman"/>
          <w:sz w:val="24"/>
          <w:szCs w:val="24"/>
        </w:rPr>
      </w:pPr>
    </w:p>
    <w:p w14:paraId="056BEFFE" w14:textId="77777777" w:rsidR="00532EA3" w:rsidRDefault="00532EA3">
      <w:pPr>
        <w:rPr>
          <w:rFonts w:ascii="Times New Roman" w:eastAsia="Times New Roman" w:hAnsi="Times New Roman" w:cs="Times New Roman"/>
          <w:sz w:val="24"/>
          <w:szCs w:val="24"/>
        </w:rPr>
      </w:pPr>
    </w:p>
    <w:p w14:paraId="18E2982D" w14:textId="77777777" w:rsidR="00532EA3" w:rsidRDefault="00532EA3">
      <w:pPr>
        <w:rPr>
          <w:rFonts w:ascii="Times New Roman" w:eastAsia="Times New Roman" w:hAnsi="Times New Roman" w:cs="Times New Roman"/>
          <w:sz w:val="24"/>
          <w:szCs w:val="24"/>
        </w:rPr>
      </w:pPr>
    </w:p>
    <w:p w14:paraId="47F4B2F7" w14:textId="77777777" w:rsidR="00532EA3" w:rsidRDefault="00532EA3">
      <w:pPr>
        <w:rPr>
          <w:rFonts w:ascii="Times New Roman" w:eastAsia="Times New Roman" w:hAnsi="Times New Roman" w:cs="Times New Roman"/>
          <w:sz w:val="24"/>
          <w:szCs w:val="24"/>
        </w:rPr>
      </w:pPr>
    </w:p>
    <w:p w14:paraId="1182858D" w14:textId="77777777" w:rsidR="00532EA3" w:rsidRDefault="00532EA3">
      <w:pPr>
        <w:rPr>
          <w:rFonts w:ascii="Times New Roman" w:eastAsia="Times New Roman" w:hAnsi="Times New Roman" w:cs="Times New Roman"/>
          <w:sz w:val="24"/>
          <w:szCs w:val="24"/>
        </w:rPr>
      </w:pPr>
    </w:p>
    <w:p w14:paraId="574A2134" w14:textId="77777777" w:rsidR="00532EA3" w:rsidRDefault="00532EA3">
      <w:pPr>
        <w:rPr>
          <w:rFonts w:ascii="Times New Roman" w:eastAsia="Times New Roman" w:hAnsi="Times New Roman" w:cs="Times New Roman"/>
          <w:sz w:val="24"/>
          <w:szCs w:val="24"/>
        </w:rPr>
      </w:pPr>
    </w:p>
    <w:p w14:paraId="51E89D75" w14:textId="77777777" w:rsidR="00532EA3" w:rsidRDefault="00532EA3">
      <w:pPr>
        <w:rPr>
          <w:rFonts w:ascii="Times New Roman" w:eastAsia="Times New Roman" w:hAnsi="Times New Roman" w:cs="Times New Roman"/>
          <w:sz w:val="24"/>
          <w:szCs w:val="24"/>
        </w:rPr>
      </w:pPr>
    </w:p>
    <w:p w14:paraId="63ED7BFA" w14:textId="77777777" w:rsidR="00532EA3" w:rsidRDefault="00532EA3">
      <w:pPr>
        <w:rPr>
          <w:rFonts w:ascii="Times New Roman" w:eastAsia="Times New Roman" w:hAnsi="Times New Roman" w:cs="Times New Roman"/>
          <w:sz w:val="24"/>
          <w:szCs w:val="24"/>
        </w:rPr>
      </w:pPr>
    </w:p>
    <w:p w14:paraId="28BA03EF" w14:textId="77777777" w:rsidR="00532EA3" w:rsidRDefault="00532EA3">
      <w:pPr>
        <w:rPr>
          <w:rFonts w:ascii="Times New Roman" w:eastAsia="Times New Roman" w:hAnsi="Times New Roman" w:cs="Times New Roman"/>
          <w:sz w:val="24"/>
          <w:szCs w:val="24"/>
        </w:rPr>
      </w:pPr>
    </w:p>
    <w:p w14:paraId="0335A0B3" w14:textId="77777777" w:rsidR="00532EA3" w:rsidRDefault="00532EA3">
      <w:pPr>
        <w:rPr>
          <w:rFonts w:ascii="Times New Roman" w:eastAsia="Times New Roman" w:hAnsi="Times New Roman" w:cs="Times New Roman"/>
          <w:sz w:val="24"/>
          <w:szCs w:val="24"/>
        </w:rPr>
      </w:pPr>
    </w:p>
    <w:p w14:paraId="3B62A155" w14:textId="77777777" w:rsidR="00532EA3" w:rsidRDefault="00532EA3">
      <w:pPr>
        <w:rPr>
          <w:rFonts w:ascii="Times New Roman" w:eastAsia="Times New Roman" w:hAnsi="Times New Roman" w:cs="Times New Roman"/>
          <w:sz w:val="24"/>
          <w:szCs w:val="24"/>
        </w:rPr>
      </w:pPr>
    </w:p>
    <w:p w14:paraId="51D41D76" w14:textId="77777777" w:rsidR="00532EA3" w:rsidRDefault="00532EA3">
      <w:pPr>
        <w:rPr>
          <w:rFonts w:ascii="Times New Roman" w:eastAsia="Times New Roman" w:hAnsi="Times New Roman" w:cs="Times New Roman"/>
          <w:sz w:val="24"/>
          <w:szCs w:val="24"/>
        </w:rPr>
      </w:pPr>
    </w:p>
    <w:p w14:paraId="517B11B5" w14:textId="77777777" w:rsidR="00532EA3" w:rsidRDefault="00532EA3">
      <w:pPr>
        <w:rPr>
          <w:rFonts w:ascii="Times New Roman" w:eastAsia="Times New Roman" w:hAnsi="Times New Roman" w:cs="Times New Roman"/>
          <w:sz w:val="24"/>
          <w:szCs w:val="24"/>
        </w:rPr>
      </w:pPr>
    </w:p>
    <w:p w14:paraId="79631E6C" w14:textId="77777777" w:rsidR="00532EA3" w:rsidRDefault="00532EA3">
      <w:pPr>
        <w:rPr>
          <w:rFonts w:ascii="Times New Roman" w:eastAsia="Times New Roman" w:hAnsi="Times New Roman" w:cs="Times New Roman"/>
          <w:sz w:val="24"/>
          <w:szCs w:val="24"/>
        </w:rPr>
      </w:pPr>
    </w:p>
    <w:p w14:paraId="6A9314FC" w14:textId="77777777" w:rsidR="00532EA3" w:rsidRDefault="00532EA3">
      <w:pPr>
        <w:rPr>
          <w:rFonts w:ascii="Times New Roman" w:eastAsia="Times New Roman" w:hAnsi="Times New Roman" w:cs="Times New Roman"/>
          <w:sz w:val="24"/>
          <w:szCs w:val="24"/>
        </w:rPr>
      </w:pPr>
    </w:p>
    <w:p w14:paraId="2798FC36" w14:textId="77777777" w:rsidR="00532EA3" w:rsidRDefault="00532EA3">
      <w:pPr>
        <w:rPr>
          <w:rFonts w:ascii="Times New Roman" w:eastAsia="Times New Roman" w:hAnsi="Times New Roman" w:cs="Times New Roman"/>
          <w:sz w:val="24"/>
          <w:szCs w:val="24"/>
        </w:rPr>
      </w:pPr>
    </w:p>
    <w:p w14:paraId="33107657" w14:textId="77777777" w:rsidR="00532EA3" w:rsidRDefault="00532EA3">
      <w:pPr>
        <w:rPr>
          <w:rFonts w:ascii="Times New Roman" w:eastAsia="Times New Roman" w:hAnsi="Times New Roman" w:cs="Times New Roman"/>
          <w:sz w:val="24"/>
          <w:szCs w:val="24"/>
        </w:rPr>
      </w:pPr>
    </w:p>
    <w:p w14:paraId="1998AF77" w14:textId="77777777" w:rsidR="00532EA3" w:rsidRDefault="00532EA3">
      <w:pPr>
        <w:rPr>
          <w:rFonts w:ascii="Times New Roman" w:eastAsia="Times New Roman" w:hAnsi="Times New Roman" w:cs="Times New Roman"/>
          <w:sz w:val="24"/>
          <w:szCs w:val="24"/>
        </w:rPr>
      </w:pPr>
    </w:p>
    <w:p w14:paraId="11902321" w14:textId="77777777" w:rsidR="00532EA3" w:rsidRDefault="00532EA3">
      <w:pPr>
        <w:rPr>
          <w:rFonts w:ascii="Times New Roman" w:eastAsia="Times New Roman" w:hAnsi="Times New Roman" w:cs="Times New Roman"/>
          <w:sz w:val="24"/>
          <w:szCs w:val="24"/>
        </w:rPr>
      </w:pPr>
    </w:p>
    <w:p w14:paraId="61A0539F" w14:textId="77777777" w:rsidR="00532EA3" w:rsidRDefault="009F67C0">
      <w:pPr>
        <w:rPr>
          <w:rFonts w:ascii="Times New Roman" w:eastAsia="Times New Roman" w:hAnsi="Times New Roman" w:cs="Times New Roman"/>
          <w:b/>
          <w:sz w:val="24"/>
          <w:szCs w:val="24"/>
        </w:rPr>
      </w:pPr>
      <w:r>
        <w:br w:type="page"/>
      </w:r>
    </w:p>
    <w:p w14:paraId="5EB4E229" w14:textId="77777777" w:rsidR="00532EA3" w:rsidRDefault="009F67C0">
      <w:pPr>
        <w:pStyle w:val="Ttol1"/>
        <w:rPr>
          <w:rFonts w:ascii="Times New Roman" w:eastAsia="Times New Roman" w:hAnsi="Times New Roman" w:cs="Times New Roman"/>
          <w:color w:val="000000"/>
          <w:sz w:val="24"/>
          <w:szCs w:val="24"/>
        </w:rPr>
      </w:pPr>
      <w:bookmarkStart w:id="396" w:name="_Toc71102860"/>
      <w:r>
        <w:rPr>
          <w:rFonts w:ascii="Times New Roman" w:eastAsia="Times New Roman" w:hAnsi="Times New Roman" w:cs="Times New Roman"/>
          <w:color w:val="000000"/>
          <w:sz w:val="24"/>
          <w:szCs w:val="24"/>
        </w:rPr>
        <w:lastRenderedPageBreak/>
        <w:t>ANEXO 4.</w:t>
      </w:r>
      <w:r>
        <w:t xml:space="preserve"> </w:t>
      </w:r>
      <w:r>
        <w:rPr>
          <w:rFonts w:ascii="Times New Roman" w:eastAsia="Times New Roman" w:hAnsi="Times New Roman" w:cs="Times New Roman"/>
          <w:color w:val="000000"/>
          <w:sz w:val="24"/>
          <w:szCs w:val="24"/>
        </w:rPr>
        <w:t>Países y porcentaje de poblaciones musulmanas</w:t>
      </w:r>
      <w:bookmarkEnd w:id="396"/>
    </w:p>
    <w:p w14:paraId="5C553235" w14:textId="77777777" w:rsidR="00532EA3" w:rsidRDefault="00532EA3">
      <w:pPr>
        <w:rPr>
          <w:rFonts w:ascii="Times New Roman" w:eastAsia="Times New Roman" w:hAnsi="Times New Roman" w:cs="Times New Roman"/>
          <w:b/>
          <w:sz w:val="24"/>
          <w:szCs w:val="24"/>
        </w:rPr>
      </w:pPr>
    </w:p>
    <w:tbl>
      <w:tblPr>
        <w:tblStyle w:val="af0"/>
        <w:tblW w:w="8960" w:type="dxa"/>
        <w:tblInd w:w="0"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00" w:firstRow="0" w:lastRow="0" w:firstColumn="0" w:lastColumn="0" w:noHBand="0" w:noVBand="1"/>
      </w:tblPr>
      <w:tblGrid>
        <w:gridCol w:w="5495"/>
        <w:gridCol w:w="3465"/>
      </w:tblGrid>
      <w:tr w:rsidR="00532EA3" w14:paraId="33781C37" w14:textId="77777777">
        <w:trPr>
          <w:trHeight w:val="600"/>
        </w:trPr>
        <w:tc>
          <w:tcPr>
            <w:tcW w:w="5495" w:type="dxa"/>
          </w:tcPr>
          <w:p w14:paraId="4B7409FF" w14:textId="77777777" w:rsidR="00532EA3" w:rsidRDefault="009F67C0">
            <w:pPr>
              <w:rPr>
                <w:rFonts w:ascii="Calibri" w:eastAsia="Calibri" w:hAnsi="Calibri" w:cs="Calibri"/>
              </w:rPr>
            </w:pPr>
            <w:r>
              <w:rPr>
                <w:rFonts w:ascii="Calibri" w:eastAsia="Calibri" w:hAnsi="Calibri" w:cs="Calibri"/>
              </w:rPr>
              <w:t>País / Región</w:t>
            </w:r>
          </w:p>
        </w:tc>
        <w:tc>
          <w:tcPr>
            <w:tcW w:w="3465" w:type="dxa"/>
          </w:tcPr>
          <w:p w14:paraId="3DB0674F" w14:textId="77777777" w:rsidR="00532EA3" w:rsidRDefault="009F67C0">
            <w:pPr>
              <w:jc w:val="center"/>
              <w:rPr>
                <w:rFonts w:ascii="Calibri" w:eastAsia="Calibri" w:hAnsi="Calibri" w:cs="Calibri"/>
              </w:rPr>
            </w:pPr>
            <w:r>
              <w:rPr>
                <w:rFonts w:ascii="Calibri" w:eastAsia="Calibri" w:hAnsi="Calibri" w:cs="Calibri"/>
              </w:rPr>
              <w:t>Porcentaje de musulmanes (%) de la población total</w:t>
            </w:r>
          </w:p>
        </w:tc>
      </w:tr>
      <w:tr w:rsidR="00532EA3" w14:paraId="7576671E" w14:textId="77777777">
        <w:trPr>
          <w:trHeight w:val="300"/>
        </w:trPr>
        <w:tc>
          <w:tcPr>
            <w:tcW w:w="5495" w:type="dxa"/>
          </w:tcPr>
          <w:p w14:paraId="21DF2DA5" w14:textId="77777777" w:rsidR="00532EA3" w:rsidRDefault="009F67C0">
            <w:pPr>
              <w:rPr>
                <w:rFonts w:ascii="Calibri" w:eastAsia="Calibri" w:hAnsi="Calibri" w:cs="Calibri"/>
              </w:rPr>
            </w:pPr>
            <w:r>
              <w:rPr>
                <w:rFonts w:ascii="Calibri" w:eastAsia="Calibri" w:hAnsi="Calibri" w:cs="Calibri"/>
              </w:rPr>
              <w:t xml:space="preserve"> Maldivas </w:t>
            </w:r>
            <w:proofErr w:type="spellStart"/>
            <w:r>
              <w:rPr>
                <w:rFonts w:ascii="Calibri" w:eastAsia="Calibri" w:hAnsi="Calibri" w:cs="Calibri"/>
              </w:rPr>
              <w:t>Maldivas</w:t>
            </w:r>
            <w:proofErr w:type="spellEnd"/>
          </w:p>
        </w:tc>
        <w:tc>
          <w:tcPr>
            <w:tcW w:w="3465" w:type="dxa"/>
          </w:tcPr>
          <w:p w14:paraId="09E6C73F" w14:textId="77777777" w:rsidR="00532EA3" w:rsidRDefault="009F67C0">
            <w:pPr>
              <w:jc w:val="right"/>
              <w:rPr>
                <w:rFonts w:ascii="Calibri" w:eastAsia="Calibri" w:hAnsi="Calibri" w:cs="Calibri"/>
              </w:rPr>
            </w:pPr>
            <w:r>
              <w:rPr>
                <w:rFonts w:ascii="Calibri" w:eastAsia="Calibri" w:hAnsi="Calibri" w:cs="Calibri"/>
              </w:rPr>
              <w:t>100</w:t>
            </w:r>
          </w:p>
        </w:tc>
      </w:tr>
      <w:tr w:rsidR="00532EA3" w14:paraId="635A9A1C" w14:textId="77777777">
        <w:trPr>
          <w:trHeight w:val="300"/>
        </w:trPr>
        <w:tc>
          <w:tcPr>
            <w:tcW w:w="5495" w:type="dxa"/>
          </w:tcPr>
          <w:p w14:paraId="5A5EE2AE" w14:textId="77777777" w:rsidR="00532EA3" w:rsidRDefault="009F67C0">
            <w:pPr>
              <w:rPr>
                <w:rFonts w:ascii="Calibri" w:eastAsia="Calibri" w:hAnsi="Calibri" w:cs="Calibri"/>
              </w:rPr>
            </w:pPr>
            <w:r>
              <w:rPr>
                <w:rFonts w:ascii="Calibri" w:eastAsia="Calibri" w:hAnsi="Calibri" w:cs="Calibri"/>
              </w:rPr>
              <w:t xml:space="preserve"> Mauritania </w:t>
            </w:r>
            <w:proofErr w:type="spellStart"/>
            <w:r>
              <w:rPr>
                <w:rFonts w:ascii="Calibri" w:eastAsia="Calibri" w:hAnsi="Calibri" w:cs="Calibri"/>
              </w:rPr>
              <w:t>Mauritania</w:t>
            </w:r>
            <w:proofErr w:type="spellEnd"/>
          </w:p>
        </w:tc>
        <w:tc>
          <w:tcPr>
            <w:tcW w:w="3465" w:type="dxa"/>
          </w:tcPr>
          <w:p w14:paraId="052B25ED" w14:textId="77777777" w:rsidR="00532EA3" w:rsidRDefault="009F67C0">
            <w:pPr>
              <w:jc w:val="right"/>
              <w:rPr>
                <w:rFonts w:ascii="Calibri" w:eastAsia="Calibri" w:hAnsi="Calibri" w:cs="Calibri"/>
              </w:rPr>
            </w:pPr>
            <w:r>
              <w:rPr>
                <w:rFonts w:ascii="Calibri" w:eastAsia="Calibri" w:hAnsi="Calibri" w:cs="Calibri"/>
              </w:rPr>
              <w:t>100</w:t>
            </w:r>
          </w:p>
        </w:tc>
      </w:tr>
      <w:tr w:rsidR="00532EA3" w14:paraId="7345E756" w14:textId="77777777">
        <w:trPr>
          <w:trHeight w:val="300"/>
        </w:trPr>
        <w:tc>
          <w:tcPr>
            <w:tcW w:w="5495" w:type="dxa"/>
          </w:tcPr>
          <w:p w14:paraId="25D71A09" w14:textId="77777777" w:rsidR="00532EA3" w:rsidRDefault="009F67C0">
            <w:pPr>
              <w:rPr>
                <w:rFonts w:ascii="Calibri" w:eastAsia="Calibri" w:hAnsi="Calibri" w:cs="Calibri"/>
              </w:rPr>
            </w:pPr>
            <w:r>
              <w:rPr>
                <w:rFonts w:ascii="Calibri" w:eastAsia="Calibri" w:hAnsi="Calibri" w:cs="Calibri"/>
              </w:rPr>
              <w:t xml:space="preserve"> Somalia </w:t>
            </w:r>
            <w:proofErr w:type="spellStart"/>
            <w:r>
              <w:rPr>
                <w:rFonts w:ascii="Calibri" w:eastAsia="Calibri" w:hAnsi="Calibri" w:cs="Calibri"/>
              </w:rPr>
              <w:t>Somalia</w:t>
            </w:r>
            <w:proofErr w:type="spellEnd"/>
          </w:p>
        </w:tc>
        <w:tc>
          <w:tcPr>
            <w:tcW w:w="3465" w:type="dxa"/>
          </w:tcPr>
          <w:p w14:paraId="480E9A65" w14:textId="77777777" w:rsidR="00532EA3" w:rsidRDefault="009F67C0">
            <w:pPr>
              <w:jc w:val="right"/>
              <w:rPr>
                <w:rFonts w:ascii="Calibri" w:eastAsia="Calibri" w:hAnsi="Calibri" w:cs="Calibri"/>
              </w:rPr>
            </w:pPr>
            <w:r>
              <w:rPr>
                <w:rFonts w:ascii="Calibri" w:eastAsia="Calibri" w:hAnsi="Calibri" w:cs="Calibri"/>
              </w:rPr>
              <w:t>99,8</w:t>
            </w:r>
          </w:p>
        </w:tc>
      </w:tr>
      <w:tr w:rsidR="00532EA3" w14:paraId="7664D087" w14:textId="77777777">
        <w:trPr>
          <w:trHeight w:val="300"/>
        </w:trPr>
        <w:tc>
          <w:tcPr>
            <w:tcW w:w="5495" w:type="dxa"/>
          </w:tcPr>
          <w:p w14:paraId="5BC8B57E" w14:textId="77777777" w:rsidR="00532EA3" w:rsidRDefault="009F67C0">
            <w:pPr>
              <w:rPr>
                <w:rFonts w:ascii="Calibri" w:eastAsia="Calibri" w:hAnsi="Calibri" w:cs="Calibri"/>
              </w:rPr>
            </w:pPr>
            <w:r>
              <w:rPr>
                <w:rFonts w:ascii="Calibri" w:eastAsia="Calibri" w:hAnsi="Calibri" w:cs="Calibri"/>
              </w:rPr>
              <w:t xml:space="preserve"> Túnez </w:t>
            </w:r>
            <w:proofErr w:type="spellStart"/>
            <w:r>
              <w:rPr>
                <w:rFonts w:ascii="Calibri" w:eastAsia="Calibri" w:hAnsi="Calibri" w:cs="Calibri"/>
              </w:rPr>
              <w:t>Túnez</w:t>
            </w:r>
            <w:proofErr w:type="spellEnd"/>
          </w:p>
        </w:tc>
        <w:tc>
          <w:tcPr>
            <w:tcW w:w="3465" w:type="dxa"/>
          </w:tcPr>
          <w:p w14:paraId="3DE7884D" w14:textId="77777777" w:rsidR="00532EA3" w:rsidRDefault="009F67C0">
            <w:pPr>
              <w:jc w:val="right"/>
              <w:rPr>
                <w:rFonts w:ascii="Calibri" w:eastAsia="Calibri" w:hAnsi="Calibri" w:cs="Calibri"/>
              </w:rPr>
            </w:pPr>
            <w:r>
              <w:rPr>
                <w:rFonts w:ascii="Calibri" w:eastAsia="Calibri" w:hAnsi="Calibri" w:cs="Calibri"/>
              </w:rPr>
              <w:t>99,8</w:t>
            </w:r>
          </w:p>
        </w:tc>
      </w:tr>
      <w:tr w:rsidR="00532EA3" w14:paraId="719A534E" w14:textId="77777777">
        <w:trPr>
          <w:trHeight w:val="300"/>
        </w:trPr>
        <w:tc>
          <w:tcPr>
            <w:tcW w:w="5495" w:type="dxa"/>
          </w:tcPr>
          <w:p w14:paraId="14A0D417" w14:textId="77777777" w:rsidR="00532EA3" w:rsidRDefault="009F67C0">
            <w:pPr>
              <w:rPr>
                <w:rFonts w:ascii="Calibri" w:eastAsia="Calibri" w:hAnsi="Calibri" w:cs="Calibri"/>
              </w:rPr>
            </w:pPr>
            <w:r>
              <w:rPr>
                <w:rFonts w:ascii="Calibri" w:eastAsia="Calibri" w:hAnsi="Calibri" w:cs="Calibri"/>
              </w:rPr>
              <w:t xml:space="preserve"> Afganistán </w:t>
            </w:r>
            <w:proofErr w:type="spellStart"/>
            <w:r>
              <w:rPr>
                <w:rFonts w:ascii="Calibri" w:eastAsia="Calibri" w:hAnsi="Calibri" w:cs="Calibri"/>
              </w:rPr>
              <w:t>Afganistán</w:t>
            </w:r>
            <w:proofErr w:type="spellEnd"/>
          </w:p>
        </w:tc>
        <w:tc>
          <w:tcPr>
            <w:tcW w:w="3465" w:type="dxa"/>
          </w:tcPr>
          <w:p w14:paraId="78F5325F" w14:textId="77777777" w:rsidR="00532EA3" w:rsidRDefault="009F67C0">
            <w:pPr>
              <w:jc w:val="right"/>
              <w:rPr>
                <w:rFonts w:ascii="Calibri" w:eastAsia="Calibri" w:hAnsi="Calibri" w:cs="Calibri"/>
              </w:rPr>
            </w:pPr>
            <w:r>
              <w:rPr>
                <w:rFonts w:ascii="Calibri" w:eastAsia="Calibri" w:hAnsi="Calibri" w:cs="Calibri"/>
              </w:rPr>
              <w:t>99,6</w:t>
            </w:r>
          </w:p>
        </w:tc>
      </w:tr>
      <w:tr w:rsidR="00532EA3" w14:paraId="1512F088" w14:textId="77777777">
        <w:trPr>
          <w:trHeight w:val="300"/>
        </w:trPr>
        <w:tc>
          <w:tcPr>
            <w:tcW w:w="5495" w:type="dxa"/>
          </w:tcPr>
          <w:p w14:paraId="487ACDA6" w14:textId="77777777" w:rsidR="00532EA3" w:rsidRDefault="009F67C0">
            <w:pPr>
              <w:rPr>
                <w:rFonts w:ascii="Calibri" w:eastAsia="Calibri" w:hAnsi="Calibri" w:cs="Calibri"/>
              </w:rPr>
            </w:pPr>
            <w:r>
              <w:rPr>
                <w:rFonts w:ascii="Calibri" w:eastAsia="Calibri" w:hAnsi="Calibri" w:cs="Calibri"/>
              </w:rPr>
              <w:t xml:space="preserve"> Irán </w:t>
            </w:r>
            <w:proofErr w:type="spellStart"/>
            <w:r>
              <w:rPr>
                <w:rFonts w:ascii="Calibri" w:eastAsia="Calibri" w:hAnsi="Calibri" w:cs="Calibri"/>
              </w:rPr>
              <w:t>Irán</w:t>
            </w:r>
            <w:proofErr w:type="spellEnd"/>
          </w:p>
        </w:tc>
        <w:tc>
          <w:tcPr>
            <w:tcW w:w="3465" w:type="dxa"/>
          </w:tcPr>
          <w:p w14:paraId="2A302BF4" w14:textId="77777777" w:rsidR="00532EA3" w:rsidRDefault="009F67C0">
            <w:pPr>
              <w:jc w:val="right"/>
              <w:rPr>
                <w:rFonts w:ascii="Calibri" w:eastAsia="Calibri" w:hAnsi="Calibri" w:cs="Calibri"/>
              </w:rPr>
            </w:pPr>
            <w:r>
              <w:rPr>
                <w:rFonts w:ascii="Calibri" w:eastAsia="Calibri" w:hAnsi="Calibri" w:cs="Calibri"/>
              </w:rPr>
              <w:t>99,4</w:t>
            </w:r>
          </w:p>
        </w:tc>
      </w:tr>
      <w:tr w:rsidR="00532EA3" w14:paraId="69112F7B" w14:textId="77777777">
        <w:trPr>
          <w:trHeight w:val="300"/>
        </w:trPr>
        <w:tc>
          <w:tcPr>
            <w:tcW w:w="5495" w:type="dxa"/>
          </w:tcPr>
          <w:p w14:paraId="12A2506D" w14:textId="77777777" w:rsidR="00532EA3" w:rsidRDefault="009F67C0">
            <w:pPr>
              <w:rPr>
                <w:rFonts w:ascii="Calibri" w:eastAsia="Calibri" w:hAnsi="Calibri" w:cs="Calibri"/>
              </w:rPr>
            </w:pPr>
            <w:r>
              <w:rPr>
                <w:rFonts w:ascii="Calibri" w:eastAsia="Calibri" w:hAnsi="Calibri" w:cs="Calibri"/>
              </w:rPr>
              <w:t xml:space="preserve"> República Árabe Saharaui Democrática República Árabe Saharaui Democrática</w:t>
            </w:r>
          </w:p>
        </w:tc>
        <w:tc>
          <w:tcPr>
            <w:tcW w:w="3465" w:type="dxa"/>
          </w:tcPr>
          <w:p w14:paraId="77F40FDB" w14:textId="77777777" w:rsidR="00532EA3" w:rsidRDefault="009F67C0">
            <w:pPr>
              <w:jc w:val="right"/>
              <w:rPr>
                <w:rFonts w:ascii="Calibri" w:eastAsia="Calibri" w:hAnsi="Calibri" w:cs="Calibri"/>
              </w:rPr>
            </w:pPr>
            <w:r>
              <w:rPr>
                <w:rFonts w:ascii="Calibri" w:eastAsia="Calibri" w:hAnsi="Calibri" w:cs="Calibri"/>
              </w:rPr>
              <w:t>99,4</w:t>
            </w:r>
          </w:p>
        </w:tc>
      </w:tr>
      <w:tr w:rsidR="00532EA3" w14:paraId="77925BB6" w14:textId="77777777">
        <w:trPr>
          <w:trHeight w:val="300"/>
        </w:trPr>
        <w:tc>
          <w:tcPr>
            <w:tcW w:w="5495" w:type="dxa"/>
          </w:tcPr>
          <w:p w14:paraId="53576350" w14:textId="77777777" w:rsidR="00532EA3" w:rsidRDefault="009F67C0">
            <w:pPr>
              <w:rPr>
                <w:rFonts w:ascii="Calibri" w:eastAsia="Calibri" w:hAnsi="Calibri" w:cs="Calibri"/>
              </w:rPr>
            </w:pPr>
            <w:r>
              <w:rPr>
                <w:rFonts w:ascii="Calibri" w:eastAsia="Calibri" w:hAnsi="Calibri" w:cs="Calibri"/>
              </w:rPr>
              <w:t xml:space="preserve"> Yemen </w:t>
            </w:r>
            <w:proofErr w:type="spellStart"/>
            <w:r>
              <w:rPr>
                <w:rFonts w:ascii="Calibri" w:eastAsia="Calibri" w:hAnsi="Calibri" w:cs="Calibri"/>
              </w:rPr>
              <w:t>Yemen</w:t>
            </w:r>
            <w:proofErr w:type="spellEnd"/>
          </w:p>
        </w:tc>
        <w:tc>
          <w:tcPr>
            <w:tcW w:w="3465" w:type="dxa"/>
          </w:tcPr>
          <w:p w14:paraId="5A89E7E6" w14:textId="77777777" w:rsidR="00532EA3" w:rsidRDefault="009F67C0">
            <w:pPr>
              <w:jc w:val="right"/>
              <w:rPr>
                <w:rFonts w:ascii="Calibri" w:eastAsia="Calibri" w:hAnsi="Calibri" w:cs="Calibri"/>
              </w:rPr>
            </w:pPr>
            <w:r>
              <w:rPr>
                <w:rFonts w:ascii="Calibri" w:eastAsia="Calibri" w:hAnsi="Calibri" w:cs="Calibri"/>
              </w:rPr>
              <w:t>99,1</w:t>
            </w:r>
          </w:p>
        </w:tc>
      </w:tr>
      <w:tr w:rsidR="00532EA3" w14:paraId="51114654" w14:textId="77777777">
        <w:trPr>
          <w:trHeight w:val="300"/>
        </w:trPr>
        <w:tc>
          <w:tcPr>
            <w:tcW w:w="5495" w:type="dxa"/>
          </w:tcPr>
          <w:p w14:paraId="44D54A4E" w14:textId="77777777" w:rsidR="00532EA3" w:rsidRDefault="009F67C0">
            <w:pPr>
              <w:rPr>
                <w:rFonts w:ascii="Calibri" w:eastAsia="Calibri" w:hAnsi="Calibri" w:cs="Calibri"/>
              </w:rPr>
            </w:pPr>
            <w:r>
              <w:rPr>
                <w:rFonts w:ascii="Calibri" w:eastAsia="Calibri" w:hAnsi="Calibri" w:cs="Calibri"/>
              </w:rPr>
              <w:t xml:space="preserve"> Argelia </w:t>
            </w:r>
            <w:proofErr w:type="spellStart"/>
            <w:r>
              <w:rPr>
                <w:rFonts w:ascii="Calibri" w:eastAsia="Calibri" w:hAnsi="Calibri" w:cs="Calibri"/>
              </w:rPr>
              <w:t>Argelia</w:t>
            </w:r>
            <w:proofErr w:type="spellEnd"/>
          </w:p>
        </w:tc>
        <w:tc>
          <w:tcPr>
            <w:tcW w:w="3465" w:type="dxa"/>
          </w:tcPr>
          <w:p w14:paraId="45906F79" w14:textId="77777777" w:rsidR="00532EA3" w:rsidRDefault="009F67C0">
            <w:pPr>
              <w:jc w:val="right"/>
              <w:rPr>
                <w:rFonts w:ascii="Calibri" w:eastAsia="Calibri" w:hAnsi="Calibri" w:cs="Calibri"/>
              </w:rPr>
            </w:pPr>
            <w:r>
              <w:rPr>
                <w:rFonts w:ascii="Calibri" w:eastAsia="Calibri" w:hAnsi="Calibri" w:cs="Calibri"/>
              </w:rPr>
              <w:t>99</w:t>
            </w:r>
          </w:p>
        </w:tc>
      </w:tr>
      <w:tr w:rsidR="00532EA3" w14:paraId="7E87BEAB" w14:textId="77777777">
        <w:trPr>
          <w:trHeight w:val="300"/>
        </w:trPr>
        <w:tc>
          <w:tcPr>
            <w:tcW w:w="5495" w:type="dxa"/>
          </w:tcPr>
          <w:p w14:paraId="1EC3E866" w14:textId="77777777" w:rsidR="00532EA3" w:rsidRDefault="009F67C0">
            <w:pPr>
              <w:rPr>
                <w:rFonts w:ascii="Calibri" w:eastAsia="Calibri" w:hAnsi="Calibri" w:cs="Calibri"/>
              </w:rPr>
            </w:pPr>
            <w:r>
              <w:rPr>
                <w:rFonts w:ascii="Calibri" w:eastAsia="Calibri" w:hAnsi="Calibri" w:cs="Calibri"/>
              </w:rPr>
              <w:t xml:space="preserve"> Marruecos </w:t>
            </w:r>
            <w:proofErr w:type="spellStart"/>
            <w:r>
              <w:rPr>
                <w:rFonts w:ascii="Calibri" w:eastAsia="Calibri" w:hAnsi="Calibri" w:cs="Calibri"/>
              </w:rPr>
              <w:t>Marruecos</w:t>
            </w:r>
            <w:proofErr w:type="spellEnd"/>
          </w:p>
        </w:tc>
        <w:tc>
          <w:tcPr>
            <w:tcW w:w="3465" w:type="dxa"/>
          </w:tcPr>
          <w:p w14:paraId="5CB74966" w14:textId="77777777" w:rsidR="00532EA3" w:rsidRDefault="009F67C0">
            <w:pPr>
              <w:jc w:val="right"/>
              <w:rPr>
                <w:rFonts w:ascii="Calibri" w:eastAsia="Calibri" w:hAnsi="Calibri" w:cs="Calibri"/>
              </w:rPr>
            </w:pPr>
            <w:r>
              <w:rPr>
                <w:rFonts w:ascii="Calibri" w:eastAsia="Calibri" w:hAnsi="Calibri" w:cs="Calibri"/>
              </w:rPr>
              <w:t>99</w:t>
            </w:r>
          </w:p>
        </w:tc>
      </w:tr>
      <w:tr w:rsidR="00532EA3" w14:paraId="52626874" w14:textId="77777777">
        <w:trPr>
          <w:trHeight w:val="300"/>
        </w:trPr>
        <w:tc>
          <w:tcPr>
            <w:tcW w:w="5495" w:type="dxa"/>
          </w:tcPr>
          <w:p w14:paraId="38AAA68D" w14:textId="77777777" w:rsidR="00532EA3" w:rsidRDefault="009F67C0">
            <w:pPr>
              <w:rPr>
                <w:rFonts w:ascii="Calibri" w:eastAsia="Calibri" w:hAnsi="Calibri" w:cs="Calibri"/>
              </w:rPr>
            </w:pPr>
            <w:r>
              <w:rPr>
                <w:rFonts w:ascii="Calibri" w:eastAsia="Calibri" w:hAnsi="Calibri" w:cs="Calibri"/>
              </w:rPr>
              <w:t xml:space="preserve"> Turquía </w:t>
            </w:r>
            <w:proofErr w:type="spellStart"/>
            <w:r>
              <w:rPr>
                <w:rFonts w:ascii="Calibri" w:eastAsia="Calibri" w:hAnsi="Calibri" w:cs="Calibri"/>
              </w:rPr>
              <w:t>Turquía</w:t>
            </w:r>
            <w:proofErr w:type="spellEnd"/>
          </w:p>
        </w:tc>
        <w:tc>
          <w:tcPr>
            <w:tcW w:w="3465" w:type="dxa"/>
          </w:tcPr>
          <w:p w14:paraId="05C42F97" w14:textId="77777777" w:rsidR="00532EA3" w:rsidRDefault="009F67C0">
            <w:pPr>
              <w:jc w:val="right"/>
              <w:rPr>
                <w:rFonts w:ascii="Calibri" w:eastAsia="Calibri" w:hAnsi="Calibri" w:cs="Calibri"/>
              </w:rPr>
            </w:pPr>
            <w:r>
              <w:rPr>
                <w:rFonts w:ascii="Calibri" w:eastAsia="Calibri" w:hAnsi="Calibri" w:cs="Calibri"/>
              </w:rPr>
              <w:t>98,6</w:t>
            </w:r>
          </w:p>
        </w:tc>
      </w:tr>
      <w:tr w:rsidR="00532EA3" w14:paraId="2B5B5B4E" w14:textId="77777777">
        <w:trPr>
          <w:trHeight w:val="300"/>
        </w:trPr>
        <w:tc>
          <w:tcPr>
            <w:tcW w:w="5495" w:type="dxa"/>
          </w:tcPr>
          <w:p w14:paraId="244E179D" w14:textId="77777777" w:rsidR="00532EA3" w:rsidRDefault="009F67C0">
            <w:pPr>
              <w:rPr>
                <w:rFonts w:ascii="Calibri" w:eastAsia="Calibri" w:hAnsi="Calibri" w:cs="Calibri"/>
              </w:rPr>
            </w:pPr>
            <w:r>
              <w:rPr>
                <w:rFonts w:ascii="Calibri" w:eastAsia="Calibri" w:hAnsi="Calibri" w:cs="Calibri"/>
              </w:rPr>
              <w:t xml:space="preserve"> Comoras </w:t>
            </w:r>
            <w:proofErr w:type="spellStart"/>
            <w:r>
              <w:rPr>
                <w:rFonts w:ascii="Calibri" w:eastAsia="Calibri" w:hAnsi="Calibri" w:cs="Calibri"/>
              </w:rPr>
              <w:t>Comoras</w:t>
            </w:r>
            <w:proofErr w:type="spellEnd"/>
          </w:p>
        </w:tc>
        <w:tc>
          <w:tcPr>
            <w:tcW w:w="3465" w:type="dxa"/>
          </w:tcPr>
          <w:p w14:paraId="62ECA3F8" w14:textId="77777777" w:rsidR="00532EA3" w:rsidRDefault="009F67C0">
            <w:pPr>
              <w:jc w:val="right"/>
              <w:rPr>
                <w:rFonts w:ascii="Calibri" w:eastAsia="Calibri" w:hAnsi="Calibri" w:cs="Calibri"/>
              </w:rPr>
            </w:pPr>
            <w:r>
              <w:rPr>
                <w:rFonts w:ascii="Calibri" w:eastAsia="Calibri" w:hAnsi="Calibri" w:cs="Calibri"/>
              </w:rPr>
              <w:t>98,3</w:t>
            </w:r>
          </w:p>
        </w:tc>
      </w:tr>
      <w:tr w:rsidR="00532EA3" w14:paraId="4CC471F0" w14:textId="77777777">
        <w:trPr>
          <w:trHeight w:val="300"/>
        </w:trPr>
        <w:tc>
          <w:tcPr>
            <w:tcW w:w="5495" w:type="dxa"/>
          </w:tcPr>
          <w:p w14:paraId="6ACA7CA0" w14:textId="77777777" w:rsidR="00532EA3" w:rsidRDefault="009F67C0">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Niger</w:t>
            </w:r>
            <w:proofErr w:type="spellEnd"/>
            <w:r>
              <w:rPr>
                <w:rFonts w:ascii="Calibri" w:eastAsia="Calibri" w:hAnsi="Calibri" w:cs="Calibri"/>
              </w:rPr>
              <w:t> Níger</w:t>
            </w:r>
          </w:p>
        </w:tc>
        <w:tc>
          <w:tcPr>
            <w:tcW w:w="3465" w:type="dxa"/>
          </w:tcPr>
          <w:p w14:paraId="751BF64A" w14:textId="77777777" w:rsidR="00532EA3" w:rsidRDefault="009F67C0">
            <w:pPr>
              <w:jc w:val="right"/>
              <w:rPr>
                <w:rFonts w:ascii="Calibri" w:eastAsia="Calibri" w:hAnsi="Calibri" w:cs="Calibri"/>
              </w:rPr>
            </w:pPr>
            <w:r>
              <w:rPr>
                <w:rFonts w:ascii="Calibri" w:eastAsia="Calibri" w:hAnsi="Calibri" w:cs="Calibri"/>
              </w:rPr>
              <w:t>98,3</w:t>
            </w:r>
          </w:p>
        </w:tc>
      </w:tr>
      <w:tr w:rsidR="00532EA3" w14:paraId="3E5FF668" w14:textId="77777777">
        <w:trPr>
          <w:trHeight w:val="300"/>
        </w:trPr>
        <w:tc>
          <w:tcPr>
            <w:tcW w:w="5495" w:type="dxa"/>
          </w:tcPr>
          <w:p w14:paraId="2753E42C" w14:textId="77777777" w:rsidR="00532EA3" w:rsidRDefault="009F67C0">
            <w:pPr>
              <w:rPr>
                <w:rFonts w:ascii="Calibri" w:eastAsia="Calibri" w:hAnsi="Calibri" w:cs="Calibri"/>
              </w:rPr>
            </w:pPr>
            <w:r>
              <w:rPr>
                <w:rFonts w:ascii="Calibri" w:eastAsia="Calibri" w:hAnsi="Calibri" w:cs="Calibri"/>
              </w:rPr>
              <w:t xml:space="preserve"> Palestina </w:t>
            </w:r>
            <w:proofErr w:type="spellStart"/>
            <w:r>
              <w:rPr>
                <w:rFonts w:ascii="Calibri" w:eastAsia="Calibri" w:hAnsi="Calibri" w:cs="Calibri"/>
              </w:rPr>
              <w:t>Palestina</w:t>
            </w:r>
            <w:proofErr w:type="spellEnd"/>
          </w:p>
        </w:tc>
        <w:tc>
          <w:tcPr>
            <w:tcW w:w="3465" w:type="dxa"/>
          </w:tcPr>
          <w:p w14:paraId="5865399C" w14:textId="77777777" w:rsidR="00532EA3" w:rsidRDefault="009F67C0">
            <w:pPr>
              <w:jc w:val="right"/>
              <w:rPr>
                <w:rFonts w:ascii="Calibri" w:eastAsia="Calibri" w:hAnsi="Calibri" w:cs="Calibri"/>
              </w:rPr>
            </w:pPr>
            <w:r>
              <w:rPr>
                <w:rFonts w:ascii="Calibri" w:eastAsia="Calibri" w:hAnsi="Calibri" w:cs="Calibri"/>
              </w:rPr>
              <w:t>97,5</w:t>
            </w:r>
          </w:p>
        </w:tc>
      </w:tr>
      <w:tr w:rsidR="00532EA3" w14:paraId="3D9113D1" w14:textId="77777777">
        <w:trPr>
          <w:trHeight w:val="300"/>
        </w:trPr>
        <w:tc>
          <w:tcPr>
            <w:tcW w:w="5495" w:type="dxa"/>
          </w:tcPr>
          <w:p w14:paraId="027CBA5E" w14:textId="77777777" w:rsidR="00532EA3" w:rsidRDefault="009F67C0">
            <w:pPr>
              <w:rPr>
                <w:rFonts w:ascii="Calibri" w:eastAsia="Calibri" w:hAnsi="Calibri" w:cs="Calibri"/>
              </w:rPr>
            </w:pPr>
            <w:r>
              <w:rPr>
                <w:rFonts w:ascii="Calibri" w:eastAsia="Calibri" w:hAnsi="Calibri" w:cs="Calibri"/>
              </w:rPr>
              <w:t xml:space="preserve"> Jordania </w:t>
            </w:r>
            <w:proofErr w:type="spellStart"/>
            <w:r>
              <w:rPr>
                <w:rFonts w:ascii="Calibri" w:eastAsia="Calibri" w:hAnsi="Calibri" w:cs="Calibri"/>
              </w:rPr>
              <w:t>Jordania</w:t>
            </w:r>
            <w:proofErr w:type="spellEnd"/>
          </w:p>
        </w:tc>
        <w:tc>
          <w:tcPr>
            <w:tcW w:w="3465" w:type="dxa"/>
          </w:tcPr>
          <w:p w14:paraId="06065FAD" w14:textId="77777777" w:rsidR="00532EA3" w:rsidRDefault="009F67C0">
            <w:pPr>
              <w:jc w:val="right"/>
              <w:rPr>
                <w:rFonts w:ascii="Calibri" w:eastAsia="Calibri" w:hAnsi="Calibri" w:cs="Calibri"/>
              </w:rPr>
            </w:pPr>
            <w:r>
              <w:rPr>
                <w:rFonts w:ascii="Calibri" w:eastAsia="Calibri" w:hAnsi="Calibri" w:cs="Calibri"/>
              </w:rPr>
              <w:t>97,2</w:t>
            </w:r>
          </w:p>
        </w:tc>
      </w:tr>
      <w:tr w:rsidR="00532EA3" w14:paraId="74F7057E" w14:textId="77777777">
        <w:trPr>
          <w:trHeight w:val="300"/>
        </w:trPr>
        <w:tc>
          <w:tcPr>
            <w:tcW w:w="5495" w:type="dxa"/>
          </w:tcPr>
          <w:p w14:paraId="01B20A98" w14:textId="77777777" w:rsidR="00532EA3" w:rsidRDefault="009F67C0">
            <w:pPr>
              <w:rPr>
                <w:rFonts w:ascii="Calibri" w:eastAsia="Calibri" w:hAnsi="Calibri" w:cs="Calibri"/>
              </w:rPr>
            </w:pPr>
            <w:r>
              <w:rPr>
                <w:rFonts w:ascii="Calibri" w:eastAsia="Calibri" w:hAnsi="Calibri" w:cs="Calibri"/>
              </w:rPr>
              <w:t xml:space="preserve"> Arabia Saudita Arabia Saudita</w:t>
            </w:r>
          </w:p>
        </w:tc>
        <w:tc>
          <w:tcPr>
            <w:tcW w:w="3465" w:type="dxa"/>
          </w:tcPr>
          <w:p w14:paraId="264D0CF6" w14:textId="77777777" w:rsidR="00532EA3" w:rsidRDefault="009F67C0">
            <w:pPr>
              <w:jc w:val="right"/>
              <w:rPr>
                <w:rFonts w:ascii="Calibri" w:eastAsia="Calibri" w:hAnsi="Calibri" w:cs="Calibri"/>
              </w:rPr>
            </w:pPr>
            <w:r>
              <w:rPr>
                <w:rFonts w:ascii="Calibri" w:eastAsia="Calibri" w:hAnsi="Calibri" w:cs="Calibri"/>
              </w:rPr>
              <w:t>97,1</w:t>
            </w:r>
          </w:p>
        </w:tc>
      </w:tr>
      <w:tr w:rsidR="00532EA3" w14:paraId="599A6AB4" w14:textId="77777777">
        <w:trPr>
          <w:trHeight w:val="300"/>
        </w:trPr>
        <w:tc>
          <w:tcPr>
            <w:tcW w:w="5495" w:type="dxa"/>
          </w:tcPr>
          <w:p w14:paraId="439AB898" w14:textId="77777777" w:rsidR="00532EA3" w:rsidRDefault="009F67C0">
            <w:pPr>
              <w:rPr>
                <w:rFonts w:ascii="Calibri" w:eastAsia="Calibri" w:hAnsi="Calibri" w:cs="Calibri"/>
              </w:rPr>
            </w:pPr>
            <w:r>
              <w:rPr>
                <w:rFonts w:ascii="Calibri" w:eastAsia="Calibri" w:hAnsi="Calibri" w:cs="Calibri"/>
              </w:rPr>
              <w:t xml:space="preserve"> Yibuti </w:t>
            </w:r>
            <w:proofErr w:type="spellStart"/>
            <w:r>
              <w:rPr>
                <w:rFonts w:ascii="Calibri" w:eastAsia="Calibri" w:hAnsi="Calibri" w:cs="Calibri"/>
              </w:rPr>
              <w:t>Yibuti</w:t>
            </w:r>
            <w:proofErr w:type="spellEnd"/>
          </w:p>
        </w:tc>
        <w:tc>
          <w:tcPr>
            <w:tcW w:w="3465" w:type="dxa"/>
          </w:tcPr>
          <w:p w14:paraId="21A888F2" w14:textId="77777777" w:rsidR="00532EA3" w:rsidRDefault="009F67C0">
            <w:pPr>
              <w:jc w:val="right"/>
              <w:rPr>
                <w:rFonts w:ascii="Calibri" w:eastAsia="Calibri" w:hAnsi="Calibri" w:cs="Calibri"/>
              </w:rPr>
            </w:pPr>
            <w:r>
              <w:rPr>
                <w:rFonts w:ascii="Calibri" w:eastAsia="Calibri" w:hAnsi="Calibri" w:cs="Calibri"/>
              </w:rPr>
              <w:t>97</w:t>
            </w:r>
          </w:p>
        </w:tc>
      </w:tr>
      <w:tr w:rsidR="00532EA3" w14:paraId="7226872B" w14:textId="77777777">
        <w:trPr>
          <w:trHeight w:val="300"/>
        </w:trPr>
        <w:tc>
          <w:tcPr>
            <w:tcW w:w="5495" w:type="dxa"/>
          </w:tcPr>
          <w:p w14:paraId="13FC5D7A" w14:textId="77777777" w:rsidR="00532EA3" w:rsidRDefault="009F67C0">
            <w:pPr>
              <w:rPr>
                <w:rFonts w:ascii="Calibri" w:eastAsia="Calibri" w:hAnsi="Calibri" w:cs="Calibri"/>
              </w:rPr>
            </w:pPr>
            <w:r>
              <w:rPr>
                <w:rFonts w:ascii="Calibri" w:eastAsia="Calibri" w:hAnsi="Calibri" w:cs="Calibri"/>
              </w:rPr>
              <w:t xml:space="preserve"> Libia </w:t>
            </w:r>
            <w:proofErr w:type="spellStart"/>
            <w:r>
              <w:rPr>
                <w:rFonts w:ascii="Calibri" w:eastAsia="Calibri" w:hAnsi="Calibri" w:cs="Calibri"/>
              </w:rPr>
              <w:t>Libia</w:t>
            </w:r>
            <w:proofErr w:type="spellEnd"/>
          </w:p>
        </w:tc>
        <w:tc>
          <w:tcPr>
            <w:tcW w:w="3465" w:type="dxa"/>
          </w:tcPr>
          <w:p w14:paraId="539ABBE1" w14:textId="77777777" w:rsidR="00532EA3" w:rsidRDefault="009F67C0">
            <w:pPr>
              <w:jc w:val="right"/>
              <w:rPr>
                <w:rFonts w:ascii="Calibri" w:eastAsia="Calibri" w:hAnsi="Calibri" w:cs="Calibri"/>
              </w:rPr>
            </w:pPr>
            <w:r>
              <w:rPr>
                <w:rFonts w:ascii="Calibri" w:eastAsia="Calibri" w:hAnsi="Calibri" w:cs="Calibri"/>
              </w:rPr>
              <w:t>97</w:t>
            </w:r>
          </w:p>
        </w:tc>
      </w:tr>
      <w:tr w:rsidR="00532EA3" w14:paraId="319EB014" w14:textId="77777777">
        <w:trPr>
          <w:trHeight w:val="300"/>
        </w:trPr>
        <w:tc>
          <w:tcPr>
            <w:tcW w:w="5495" w:type="dxa"/>
          </w:tcPr>
          <w:p w14:paraId="4B1C740E" w14:textId="77777777" w:rsidR="00532EA3" w:rsidRDefault="009F67C0">
            <w:pPr>
              <w:rPr>
                <w:rFonts w:ascii="Calibri" w:eastAsia="Calibri" w:hAnsi="Calibri" w:cs="Calibri"/>
              </w:rPr>
            </w:pPr>
            <w:r>
              <w:rPr>
                <w:rFonts w:ascii="Calibri" w:eastAsia="Calibri" w:hAnsi="Calibri" w:cs="Calibri"/>
              </w:rPr>
              <w:t xml:space="preserve"> Mayotte </w:t>
            </w:r>
            <w:proofErr w:type="spellStart"/>
            <w:r>
              <w:rPr>
                <w:rFonts w:ascii="Calibri" w:eastAsia="Calibri" w:hAnsi="Calibri" w:cs="Calibri"/>
              </w:rPr>
              <w:t>Mayotte</w:t>
            </w:r>
            <w:proofErr w:type="spellEnd"/>
          </w:p>
        </w:tc>
        <w:tc>
          <w:tcPr>
            <w:tcW w:w="3465" w:type="dxa"/>
          </w:tcPr>
          <w:p w14:paraId="1D9D2B9C" w14:textId="77777777" w:rsidR="00532EA3" w:rsidRDefault="009F67C0">
            <w:pPr>
              <w:jc w:val="right"/>
              <w:rPr>
                <w:rFonts w:ascii="Calibri" w:eastAsia="Calibri" w:hAnsi="Calibri" w:cs="Calibri"/>
              </w:rPr>
            </w:pPr>
            <w:r>
              <w:rPr>
                <w:rFonts w:ascii="Calibri" w:eastAsia="Calibri" w:hAnsi="Calibri" w:cs="Calibri"/>
              </w:rPr>
              <w:t>97</w:t>
            </w:r>
          </w:p>
        </w:tc>
      </w:tr>
      <w:tr w:rsidR="00532EA3" w14:paraId="33559308" w14:textId="77777777">
        <w:trPr>
          <w:trHeight w:val="300"/>
        </w:trPr>
        <w:tc>
          <w:tcPr>
            <w:tcW w:w="5495" w:type="dxa"/>
          </w:tcPr>
          <w:p w14:paraId="2FD5AFC8" w14:textId="77777777" w:rsidR="00532EA3" w:rsidRDefault="009F67C0">
            <w:pPr>
              <w:rPr>
                <w:rFonts w:ascii="Calibri" w:eastAsia="Calibri" w:hAnsi="Calibri" w:cs="Calibri"/>
              </w:rPr>
            </w:pPr>
            <w:r>
              <w:rPr>
                <w:rFonts w:ascii="Calibri" w:eastAsia="Calibri" w:hAnsi="Calibri" w:cs="Calibri"/>
              </w:rPr>
              <w:t xml:space="preserve"> Sudán </w:t>
            </w:r>
            <w:proofErr w:type="spellStart"/>
            <w:r>
              <w:rPr>
                <w:rFonts w:ascii="Calibri" w:eastAsia="Calibri" w:hAnsi="Calibri" w:cs="Calibri"/>
              </w:rPr>
              <w:t>Sudán</w:t>
            </w:r>
            <w:proofErr w:type="spellEnd"/>
          </w:p>
        </w:tc>
        <w:tc>
          <w:tcPr>
            <w:tcW w:w="3465" w:type="dxa"/>
          </w:tcPr>
          <w:p w14:paraId="33C54E32" w14:textId="77777777" w:rsidR="00532EA3" w:rsidRDefault="009F67C0">
            <w:pPr>
              <w:jc w:val="right"/>
              <w:rPr>
                <w:rFonts w:ascii="Calibri" w:eastAsia="Calibri" w:hAnsi="Calibri" w:cs="Calibri"/>
              </w:rPr>
            </w:pPr>
            <w:r>
              <w:rPr>
                <w:rFonts w:ascii="Calibri" w:eastAsia="Calibri" w:hAnsi="Calibri" w:cs="Calibri"/>
              </w:rPr>
              <w:t>97</w:t>
            </w:r>
          </w:p>
        </w:tc>
      </w:tr>
      <w:tr w:rsidR="00532EA3" w14:paraId="1A4CA0B4" w14:textId="77777777">
        <w:trPr>
          <w:trHeight w:val="300"/>
        </w:trPr>
        <w:tc>
          <w:tcPr>
            <w:tcW w:w="5495" w:type="dxa"/>
          </w:tcPr>
          <w:p w14:paraId="74F65C97" w14:textId="77777777" w:rsidR="00532EA3" w:rsidRDefault="009F67C0">
            <w:pPr>
              <w:rPr>
                <w:rFonts w:ascii="Calibri" w:eastAsia="Calibri" w:hAnsi="Calibri" w:cs="Calibri"/>
              </w:rPr>
            </w:pPr>
            <w:r>
              <w:rPr>
                <w:rFonts w:ascii="Calibri" w:eastAsia="Calibri" w:hAnsi="Calibri" w:cs="Calibri"/>
              </w:rPr>
              <w:t xml:space="preserve"> Azerbaiyán </w:t>
            </w:r>
            <w:proofErr w:type="spellStart"/>
            <w:r>
              <w:rPr>
                <w:rFonts w:ascii="Calibri" w:eastAsia="Calibri" w:hAnsi="Calibri" w:cs="Calibri"/>
              </w:rPr>
              <w:t>Azerbaiyán</w:t>
            </w:r>
            <w:proofErr w:type="spellEnd"/>
          </w:p>
        </w:tc>
        <w:tc>
          <w:tcPr>
            <w:tcW w:w="3465" w:type="dxa"/>
          </w:tcPr>
          <w:p w14:paraId="2A4B0006" w14:textId="77777777" w:rsidR="00532EA3" w:rsidRDefault="009F67C0">
            <w:pPr>
              <w:jc w:val="right"/>
              <w:rPr>
                <w:rFonts w:ascii="Calibri" w:eastAsia="Calibri" w:hAnsi="Calibri" w:cs="Calibri"/>
              </w:rPr>
            </w:pPr>
            <w:r>
              <w:rPr>
                <w:rFonts w:ascii="Calibri" w:eastAsia="Calibri" w:hAnsi="Calibri" w:cs="Calibri"/>
              </w:rPr>
              <w:t>96,9</w:t>
            </w:r>
          </w:p>
        </w:tc>
      </w:tr>
      <w:tr w:rsidR="00532EA3" w14:paraId="6D34EEF0" w14:textId="77777777">
        <w:trPr>
          <w:trHeight w:val="300"/>
        </w:trPr>
        <w:tc>
          <w:tcPr>
            <w:tcW w:w="5495" w:type="dxa"/>
          </w:tcPr>
          <w:p w14:paraId="08BDC78D" w14:textId="77777777" w:rsidR="00532EA3" w:rsidRDefault="009F67C0">
            <w:pPr>
              <w:rPr>
                <w:rFonts w:ascii="Calibri" w:eastAsia="Calibri" w:hAnsi="Calibri" w:cs="Calibri"/>
              </w:rPr>
            </w:pPr>
            <w:r>
              <w:rPr>
                <w:rFonts w:ascii="Calibri" w:eastAsia="Calibri" w:hAnsi="Calibri" w:cs="Calibri"/>
              </w:rPr>
              <w:t xml:space="preserve"> Tayikistán </w:t>
            </w:r>
            <w:proofErr w:type="spellStart"/>
            <w:r>
              <w:rPr>
                <w:rFonts w:ascii="Calibri" w:eastAsia="Calibri" w:hAnsi="Calibri" w:cs="Calibri"/>
              </w:rPr>
              <w:t>Tayikistán</w:t>
            </w:r>
            <w:proofErr w:type="spellEnd"/>
          </w:p>
        </w:tc>
        <w:tc>
          <w:tcPr>
            <w:tcW w:w="3465" w:type="dxa"/>
          </w:tcPr>
          <w:p w14:paraId="739D1B80" w14:textId="77777777" w:rsidR="00532EA3" w:rsidRDefault="009F67C0">
            <w:pPr>
              <w:jc w:val="right"/>
              <w:rPr>
                <w:rFonts w:ascii="Calibri" w:eastAsia="Calibri" w:hAnsi="Calibri" w:cs="Calibri"/>
              </w:rPr>
            </w:pPr>
            <w:r>
              <w:rPr>
                <w:rFonts w:ascii="Calibri" w:eastAsia="Calibri" w:hAnsi="Calibri" w:cs="Calibri"/>
              </w:rPr>
              <w:t>96,7</w:t>
            </w:r>
          </w:p>
        </w:tc>
      </w:tr>
      <w:tr w:rsidR="00532EA3" w14:paraId="3C9CCBD3" w14:textId="77777777">
        <w:trPr>
          <w:trHeight w:val="300"/>
        </w:trPr>
        <w:tc>
          <w:tcPr>
            <w:tcW w:w="5495" w:type="dxa"/>
          </w:tcPr>
          <w:p w14:paraId="22BF6DB1" w14:textId="77777777" w:rsidR="00532EA3" w:rsidRDefault="009F67C0">
            <w:pPr>
              <w:rPr>
                <w:rFonts w:ascii="Calibri" w:eastAsia="Calibri" w:hAnsi="Calibri" w:cs="Calibri"/>
              </w:rPr>
            </w:pPr>
            <w:r>
              <w:rPr>
                <w:rFonts w:ascii="Calibri" w:eastAsia="Calibri" w:hAnsi="Calibri" w:cs="Calibri"/>
              </w:rPr>
              <w:t xml:space="preserve"> Pakistán </w:t>
            </w:r>
            <w:proofErr w:type="spellStart"/>
            <w:r>
              <w:rPr>
                <w:rFonts w:ascii="Calibri" w:eastAsia="Calibri" w:hAnsi="Calibri" w:cs="Calibri"/>
              </w:rPr>
              <w:t>Pakistán</w:t>
            </w:r>
            <w:proofErr w:type="spellEnd"/>
          </w:p>
        </w:tc>
        <w:tc>
          <w:tcPr>
            <w:tcW w:w="3465" w:type="dxa"/>
          </w:tcPr>
          <w:p w14:paraId="24DFE68F" w14:textId="77777777" w:rsidR="00532EA3" w:rsidRDefault="009F67C0">
            <w:pPr>
              <w:jc w:val="right"/>
              <w:rPr>
                <w:rFonts w:ascii="Calibri" w:eastAsia="Calibri" w:hAnsi="Calibri" w:cs="Calibri"/>
              </w:rPr>
            </w:pPr>
            <w:r>
              <w:rPr>
                <w:rFonts w:ascii="Calibri" w:eastAsia="Calibri" w:hAnsi="Calibri" w:cs="Calibri"/>
              </w:rPr>
              <w:t>96,5</w:t>
            </w:r>
          </w:p>
        </w:tc>
      </w:tr>
      <w:tr w:rsidR="00532EA3" w14:paraId="031B8D95" w14:textId="77777777">
        <w:trPr>
          <w:trHeight w:val="300"/>
        </w:trPr>
        <w:tc>
          <w:tcPr>
            <w:tcW w:w="5495" w:type="dxa"/>
          </w:tcPr>
          <w:p w14:paraId="66442941" w14:textId="77777777" w:rsidR="00532EA3" w:rsidRDefault="009F67C0">
            <w:pPr>
              <w:rPr>
                <w:rFonts w:ascii="Calibri" w:eastAsia="Calibri" w:hAnsi="Calibri" w:cs="Calibri"/>
              </w:rPr>
            </w:pPr>
            <w:r>
              <w:rPr>
                <w:rFonts w:ascii="Calibri" w:eastAsia="Calibri" w:hAnsi="Calibri" w:cs="Calibri"/>
              </w:rPr>
              <w:t xml:space="preserve"> Uzbekistán </w:t>
            </w:r>
            <w:proofErr w:type="spellStart"/>
            <w:r>
              <w:rPr>
                <w:rFonts w:ascii="Calibri" w:eastAsia="Calibri" w:hAnsi="Calibri" w:cs="Calibri"/>
              </w:rPr>
              <w:t>Uzbekistán</w:t>
            </w:r>
            <w:proofErr w:type="spellEnd"/>
          </w:p>
        </w:tc>
        <w:tc>
          <w:tcPr>
            <w:tcW w:w="3465" w:type="dxa"/>
          </w:tcPr>
          <w:p w14:paraId="5FEF8704" w14:textId="77777777" w:rsidR="00532EA3" w:rsidRDefault="009F67C0">
            <w:pPr>
              <w:jc w:val="right"/>
              <w:rPr>
                <w:rFonts w:ascii="Calibri" w:eastAsia="Calibri" w:hAnsi="Calibri" w:cs="Calibri"/>
              </w:rPr>
            </w:pPr>
            <w:r>
              <w:rPr>
                <w:rFonts w:ascii="Calibri" w:eastAsia="Calibri" w:hAnsi="Calibri" w:cs="Calibri"/>
              </w:rPr>
              <w:t>96,5</w:t>
            </w:r>
          </w:p>
        </w:tc>
      </w:tr>
      <w:tr w:rsidR="00532EA3" w14:paraId="1D024B6F" w14:textId="77777777">
        <w:trPr>
          <w:trHeight w:val="300"/>
        </w:trPr>
        <w:tc>
          <w:tcPr>
            <w:tcW w:w="5495" w:type="dxa"/>
          </w:tcPr>
          <w:p w14:paraId="53133A89" w14:textId="77777777" w:rsidR="00532EA3" w:rsidRDefault="009F67C0">
            <w:pPr>
              <w:rPr>
                <w:rFonts w:ascii="Calibri" w:eastAsia="Calibri" w:hAnsi="Calibri" w:cs="Calibri"/>
              </w:rPr>
            </w:pPr>
            <w:r>
              <w:rPr>
                <w:rFonts w:ascii="Calibri" w:eastAsia="Calibri" w:hAnsi="Calibri" w:cs="Calibri"/>
              </w:rPr>
              <w:t xml:space="preserve"> Senegal </w:t>
            </w:r>
            <w:proofErr w:type="spellStart"/>
            <w:r>
              <w:rPr>
                <w:rFonts w:ascii="Calibri" w:eastAsia="Calibri" w:hAnsi="Calibri" w:cs="Calibri"/>
              </w:rPr>
              <w:t>Senegal</w:t>
            </w:r>
            <w:proofErr w:type="spellEnd"/>
          </w:p>
        </w:tc>
        <w:tc>
          <w:tcPr>
            <w:tcW w:w="3465" w:type="dxa"/>
          </w:tcPr>
          <w:p w14:paraId="23B97676" w14:textId="77777777" w:rsidR="00532EA3" w:rsidRDefault="009F67C0">
            <w:pPr>
              <w:jc w:val="right"/>
              <w:rPr>
                <w:rFonts w:ascii="Calibri" w:eastAsia="Calibri" w:hAnsi="Calibri" w:cs="Calibri"/>
              </w:rPr>
            </w:pPr>
            <w:r>
              <w:rPr>
                <w:rFonts w:ascii="Calibri" w:eastAsia="Calibri" w:hAnsi="Calibri" w:cs="Calibri"/>
              </w:rPr>
              <w:t>96,1</w:t>
            </w:r>
          </w:p>
        </w:tc>
      </w:tr>
      <w:tr w:rsidR="00532EA3" w14:paraId="3A239B67" w14:textId="77777777">
        <w:trPr>
          <w:trHeight w:val="300"/>
        </w:trPr>
        <w:tc>
          <w:tcPr>
            <w:tcW w:w="5495" w:type="dxa"/>
          </w:tcPr>
          <w:p w14:paraId="7C14AE7F" w14:textId="77777777" w:rsidR="00532EA3" w:rsidRDefault="009F67C0">
            <w:pPr>
              <w:rPr>
                <w:rFonts w:ascii="Calibri" w:eastAsia="Calibri" w:hAnsi="Calibri" w:cs="Calibri"/>
              </w:rPr>
            </w:pPr>
            <w:r>
              <w:rPr>
                <w:rFonts w:ascii="Calibri" w:eastAsia="Calibri" w:hAnsi="Calibri" w:cs="Calibri"/>
              </w:rPr>
              <w:t xml:space="preserve"> Gambia </w:t>
            </w:r>
            <w:proofErr w:type="spellStart"/>
            <w:r>
              <w:rPr>
                <w:rFonts w:ascii="Calibri" w:eastAsia="Calibri" w:hAnsi="Calibri" w:cs="Calibri"/>
              </w:rPr>
              <w:t>Gambia</w:t>
            </w:r>
            <w:proofErr w:type="spellEnd"/>
          </w:p>
        </w:tc>
        <w:tc>
          <w:tcPr>
            <w:tcW w:w="3465" w:type="dxa"/>
          </w:tcPr>
          <w:p w14:paraId="407741C9" w14:textId="77777777" w:rsidR="00532EA3" w:rsidRDefault="009F67C0">
            <w:pPr>
              <w:jc w:val="right"/>
              <w:rPr>
                <w:rFonts w:ascii="Calibri" w:eastAsia="Calibri" w:hAnsi="Calibri" w:cs="Calibri"/>
              </w:rPr>
            </w:pPr>
            <w:r>
              <w:rPr>
                <w:rFonts w:ascii="Calibri" w:eastAsia="Calibri" w:hAnsi="Calibri" w:cs="Calibri"/>
              </w:rPr>
              <w:t>95,7</w:t>
            </w:r>
          </w:p>
        </w:tc>
      </w:tr>
      <w:tr w:rsidR="00532EA3" w14:paraId="0E5637E8" w14:textId="77777777">
        <w:trPr>
          <w:trHeight w:val="300"/>
        </w:trPr>
        <w:tc>
          <w:tcPr>
            <w:tcW w:w="5495" w:type="dxa"/>
          </w:tcPr>
          <w:p w14:paraId="030DA107" w14:textId="77777777" w:rsidR="00532EA3" w:rsidRDefault="009F67C0">
            <w:pPr>
              <w:rPr>
                <w:rFonts w:ascii="Calibri" w:eastAsia="Calibri" w:hAnsi="Calibri" w:cs="Calibri"/>
              </w:rPr>
            </w:pPr>
            <w:r>
              <w:rPr>
                <w:rFonts w:ascii="Calibri" w:eastAsia="Calibri" w:hAnsi="Calibri" w:cs="Calibri"/>
              </w:rPr>
              <w:t xml:space="preserve"> Irak </w:t>
            </w:r>
            <w:proofErr w:type="spellStart"/>
            <w:r>
              <w:rPr>
                <w:rFonts w:ascii="Calibri" w:eastAsia="Calibri" w:hAnsi="Calibri" w:cs="Calibri"/>
              </w:rPr>
              <w:t>Irak</w:t>
            </w:r>
            <w:proofErr w:type="spellEnd"/>
          </w:p>
        </w:tc>
        <w:tc>
          <w:tcPr>
            <w:tcW w:w="3465" w:type="dxa"/>
            <w:tcBorders>
              <w:bottom w:val="single" w:sz="8" w:space="0" w:color="008000"/>
            </w:tcBorders>
          </w:tcPr>
          <w:p w14:paraId="3CE73E85" w14:textId="77777777" w:rsidR="00532EA3" w:rsidRDefault="009F67C0">
            <w:pPr>
              <w:jc w:val="right"/>
              <w:rPr>
                <w:rFonts w:ascii="Calibri" w:eastAsia="Calibri" w:hAnsi="Calibri" w:cs="Calibri"/>
              </w:rPr>
            </w:pPr>
            <w:r>
              <w:rPr>
                <w:rFonts w:ascii="Calibri" w:eastAsia="Calibri" w:hAnsi="Calibri" w:cs="Calibri"/>
              </w:rPr>
              <w:t>95,7</w:t>
            </w:r>
          </w:p>
        </w:tc>
      </w:tr>
      <w:tr w:rsidR="00532EA3" w14:paraId="40CBF298" w14:textId="77777777">
        <w:trPr>
          <w:trHeight w:val="300"/>
        </w:trPr>
        <w:tc>
          <w:tcPr>
            <w:tcW w:w="5495" w:type="dxa"/>
            <w:tcBorders>
              <w:right w:val="single" w:sz="4" w:space="0" w:color="008000"/>
            </w:tcBorders>
          </w:tcPr>
          <w:p w14:paraId="1CAB839E" w14:textId="77777777" w:rsidR="00532EA3" w:rsidRDefault="009F67C0">
            <w:pPr>
              <w:rPr>
                <w:rFonts w:ascii="Calibri" w:eastAsia="Calibri" w:hAnsi="Calibri" w:cs="Calibri"/>
              </w:rPr>
            </w:pPr>
            <w:r>
              <w:rPr>
                <w:rFonts w:ascii="Calibri" w:eastAsia="Calibri" w:hAnsi="Calibri" w:cs="Calibri"/>
              </w:rPr>
              <w:t xml:space="preserve"> Kosovo </w:t>
            </w:r>
            <w:proofErr w:type="spellStart"/>
            <w:r>
              <w:rPr>
                <w:rFonts w:ascii="Calibri" w:eastAsia="Calibri" w:hAnsi="Calibri" w:cs="Calibri"/>
              </w:rPr>
              <w:t>Kosovo</w:t>
            </w:r>
            <w:proofErr w:type="spellEnd"/>
          </w:p>
        </w:tc>
        <w:tc>
          <w:tcPr>
            <w:tcW w:w="3465" w:type="dxa"/>
            <w:tcBorders>
              <w:top w:val="single" w:sz="8" w:space="0" w:color="008000"/>
              <w:left w:val="single" w:sz="4" w:space="0" w:color="008000"/>
              <w:bottom w:val="single" w:sz="8" w:space="0" w:color="008000"/>
              <w:right w:val="single" w:sz="8" w:space="0" w:color="008000"/>
            </w:tcBorders>
          </w:tcPr>
          <w:p w14:paraId="7AE5110C" w14:textId="77777777" w:rsidR="00532EA3" w:rsidRDefault="009F67C0">
            <w:pPr>
              <w:jc w:val="right"/>
              <w:rPr>
                <w:rFonts w:ascii="Calibri" w:eastAsia="Calibri" w:hAnsi="Calibri" w:cs="Calibri"/>
              </w:rPr>
            </w:pPr>
            <w:r>
              <w:rPr>
                <w:rFonts w:ascii="Calibri" w:eastAsia="Calibri" w:hAnsi="Calibri" w:cs="Calibri"/>
              </w:rPr>
              <w:t>95,6</w:t>
            </w:r>
          </w:p>
        </w:tc>
      </w:tr>
      <w:tr w:rsidR="00532EA3" w14:paraId="10A54C7D" w14:textId="77777777">
        <w:trPr>
          <w:trHeight w:val="300"/>
        </w:trPr>
        <w:tc>
          <w:tcPr>
            <w:tcW w:w="5495" w:type="dxa"/>
          </w:tcPr>
          <w:p w14:paraId="6B268729" w14:textId="77777777" w:rsidR="00532EA3" w:rsidRDefault="009F67C0">
            <w:pPr>
              <w:rPr>
                <w:rFonts w:ascii="Calibri" w:eastAsia="Calibri" w:hAnsi="Calibri" w:cs="Calibri"/>
              </w:rPr>
            </w:pPr>
            <w:r>
              <w:rPr>
                <w:rFonts w:ascii="Calibri" w:eastAsia="Calibri" w:hAnsi="Calibri" w:cs="Calibri"/>
              </w:rPr>
              <w:t xml:space="preserve"> Malí </w:t>
            </w:r>
            <w:proofErr w:type="spellStart"/>
            <w:r>
              <w:rPr>
                <w:rFonts w:ascii="Calibri" w:eastAsia="Calibri" w:hAnsi="Calibri" w:cs="Calibri"/>
              </w:rPr>
              <w:t>Malí</w:t>
            </w:r>
            <w:proofErr w:type="spellEnd"/>
          </w:p>
        </w:tc>
        <w:tc>
          <w:tcPr>
            <w:tcW w:w="3465" w:type="dxa"/>
            <w:tcBorders>
              <w:top w:val="single" w:sz="8" w:space="0" w:color="008000"/>
            </w:tcBorders>
          </w:tcPr>
          <w:p w14:paraId="401C16D9" w14:textId="77777777" w:rsidR="00532EA3" w:rsidRDefault="009F67C0">
            <w:pPr>
              <w:jc w:val="right"/>
              <w:rPr>
                <w:rFonts w:ascii="Calibri" w:eastAsia="Calibri" w:hAnsi="Calibri" w:cs="Calibri"/>
              </w:rPr>
            </w:pPr>
            <w:r>
              <w:rPr>
                <w:rFonts w:ascii="Calibri" w:eastAsia="Calibri" w:hAnsi="Calibri" w:cs="Calibri"/>
              </w:rPr>
              <w:t>95</w:t>
            </w:r>
          </w:p>
        </w:tc>
      </w:tr>
      <w:tr w:rsidR="00532EA3" w14:paraId="032EBF2A" w14:textId="77777777">
        <w:trPr>
          <w:trHeight w:val="300"/>
        </w:trPr>
        <w:tc>
          <w:tcPr>
            <w:tcW w:w="5495" w:type="dxa"/>
          </w:tcPr>
          <w:p w14:paraId="30742018" w14:textId="77777777" w:rsidR="00532EA3" w:rsidRDefault="009F67C0">
            <w:pPr>
              <w:rPr>
                <w:rFonts w:ascii="Calibri" w:eastAsia="Calibri" w:hAnsi="Calibri" w:cs="Calibri"/>
              </w:rPr>
            </w:pPr>
            <w:r>
              <w:rPr>
                <w:rFonts w:ascii="Calibri" w:eastAsia="Calibri" w:hAnsi="Calibri" w:cs="Calibri"/>
              </w:rPr>
              <w:t>Egipto</w:t>
            </w:r>
          </w:p>
        </w:tc>
        <w:tc>
          <w:tcPr>
            <w:tcW w:w="3465" w:type="dxa"/>
          </w:tcPr>
          <w:p w14:paraId="71FFF389" w14:textId="77777777" w:rsidR="00532EA3" w:rsidRDefault="009F67C0">
            <w:pPr>
              <w:jc w:val="right"/>
              <w:rPr>
                <w:rFonts w:ascii="Calibri" w:eastAsia="Calibri" w:hAnsi="Calibri" w:cs="Calibri"/>
              </w:rPr>
            </w:pPr>
            <w:r>
              <w:rPr>
                <w:rFonts w:ascii="Calibri" w:eastAsia="Calibri" w:hAnsi="Calibri" w:cs="Calibri"/>
              </w:rPr>
              <w:t>94,7</w:t>
            </w:r>
          </w:p>
        </w:tc>
      </w:tr>
      <w:tr w:rsidR="00532EA3" w14:paraId="031ECAB0" w14:textId="77777777">
        <w:trPr>
          <w:trHeight w:val="300"/>
        </w:trPr>
        <w:tc>
          <w:tcPr>
            <w:tcW w:w="5495" w:type="dxa"/>
          </w:tcPr>
          <w:p w14:paraId="3368736B" w14:textId="77777777" w:rsidR="00532EA3" w:rsidRDefault="009F67C0">
            <w:pPr>
              <w:rPr>
                <w:rFonts w:ascii="Calibri" w:eastAsia="Calibri" w:hAnsi="Calibri" w:cs="Calibri"/>
              </w:rPr>
            </w:pPr>
            <w:r>
              <w:rPr>
                <w:rFonts w:ascii="Calibri" w:eastAsia="Calibri" w:hAnsi="Calibri" w:cs="Calibri"/>
              </w:rPr>
              <w:t xml:space="preserve"> Turkmenistán </w:t>
            </w:r>
            <w:proofErr w:type="spellStart"/>
            <w:r>
              <w:rPr>
                <w:rFonts w:ascii="Calibri" w:eastAsia="Calibri" w:hAnsi="Calibri" w:cs="Calibri"/>
              </w:rPr>
              <w:t>Turkmenistán</w:t>
            </w:r>
            <w:proofErr w:type="spellEnd"/>
          </w:p>
        </w:tc>
        <w:tc>
          <w:tcPr>
            <w:tcW w:w="3465" w:type="dxa"/>
          </w:tcPr>
          <w:p w14:paraId="49209C73" w14:textId="77777777" w:rsidR="00532EA3" w:rsidRDefault="009F67C0">
            <w:pPr>
              <w:jc w:val="right"/>
              <w:rPr>
                <w:rFonts w:ascii="Calibri" w:eastAsia="Calibri" w:hAnsi="Calibri" w:cs="Calibri"/>
              </w:rPr>
            </w:pPr>
            <w:r>
              <w:rPr>
                <w:rFonts w:ascii="Calibri" w:eastAsia="Calibri" w:hAnsi="Calibri" w:cs="Calibri"/>
              </w:rPr>
              <w:t>93,3</w:t>
            </w:r>
          </w:p>
        </w:tc>
      </w:tr>
      <w:tr w:rsidR="00532EA3" w14:paraId="79567338" w14:textId="77777777">
        <w:trPr>
          <w:trHeight w:val="300"/>
        </w:trPr>
        <w:tc>
          <w:tcPr>
            <w:tcW w:w="5495" w:type="dxa"/>
          </w:tcPr>
          <w:p w14:paraId="4F526C6C" w14:textId="77777777" w:rsidR="00532EA3" w:rsidRDefault="009F67C0">
            <w:pPr>
              <w:rPr>
                <w:rFonts w:ascii="Calibri" w:eastAsia="Calibri" w:hAnsi="Calibri" w:cs="Calibri"/>
              </w:rPr>
            </w:pPr>
            <w:r>
              <w:rPr>
                <w:rFonts w:ascii="Calibri" w:eastAsia="Calibri" w:hAnsi="Calibri" w:cs="Calibri"/>
              </w:rPr>
              <w:t xml:space="preserve"> Bangladés </w:t>
            </w:r>
            <w:proofErr w:type="spellStart"/>
            <w:r>
              <w:rPr>
                <w:rFonts w:ascii="Calibri" w:eastAsia="Calibri" w:hAnsi="Calibri" w:cs="Calibri"/>
              </w:rPr>
              <w:t>Bangladés</w:t>
            </w:r>
            <w:proofErr w:type="spellEnd"/>
          </w:p>
        </w:tc>
        <w:tc>
          <w:tcPr>
            <w:tcW w:w="3465" w:type="dxa"/>
          </w:tcPr>
          <w:p w14:paraId="281644B4" w14:textId="77777777" w:rsidR="00532EA3" w:rsidRDefault="009F67C0">
            <w:pPr>
              <w:jc w:val="right"/>
              <w:rPr>
                <w:rFonts w:ascii="Calibri" w:eastAsia="Calibri" w:hAnsi="Calibri" w:cs="Calibri"/>
              </w:rPr>
            </w:pPr>
            <w:r>
              <w:rPr>
                <w:rFonts w:ascii="Calibri" w:eastAsia="Calibri" w:hAnsi="Calibri" w:cs="Calibri"/>
              </w:rPr>
              <w:t>90,4</w:t>
            </w:r>
          </w:p>
        </w:tc>
      </w:tr>
      <w:tr w:rsidR="00532EA3" w14:paraId="1790317D" w14:textId="77777777">
        <w:trPr>
          <w:trHeight w:val="300"/>
        </w:trPr>
        <w:tc>
          <w:tcPr>
            <w:tcW w:w="5495" w:type="dxa"/>
          </w:tcPr>
          <w:p w14:paraId="048F36A4" w14:textId="77777777" w:rsidR="00532EA3" w:rsidRDefault="009F67C0">
            <w:pPr>
              <w:rPr>
                <w:rFonts w:ascii="Calibri" w:eastAsia="Calibri" w:hAnsi="Calibri" w:cs="Calibri"/>
              </w:rPr>
            </w:pPr>
            <w:r>
              <w:rPr>
                <w:rFonts w:ascii="Calibri" w:eastAsia="Calibri" w:hAnsi="Calibri" w:cs="Calibri"/>
              </w:rPr>
              <w:t xml:space="preserve"> Guinea </w:t>
            </w:r>
            <w:proofErr w:type="spellStart"/>
            <w:r>
              <w:rPr>
                <w:rFonts w:ascii="Calibri" w:eastAsia="Calibri" w:hAnsi="Calibri" w:cs="Calibri"/>
              </w:rPr>
              <w:t>Guinea</w:t>
            </w:r>
            <w:proofErr w:type="spellEnd"/>
          </w:p>
        </w:tc>
        <w:tc>
          <w:tcPr>
            <w:tcW w:w="3465" w:type="dxa"/>
          </w:tcPr>
          <w:p w14:paraId="052FD878" w14:textId="77777777" w:rsidR="00532EA3" w:rsidRDefault="009F67C0">
            <w:pPr>
              <w:jc w:val="right"/>
              <w:rPr>
                <w:rFonts w:ascii="Calibri" w:eastAsia="Calibri" w:hAnsi="Calibri" w:cs="Calibri"/>
              </w:rPr>
            </w:pPr>
            <w:r>
              <w:rPr>
                <w:rFonts w:ascii="Calibri" w:eastAsia="Calibri" w:hAnsi="Calibri" w:cs="Calibri"/>
              </w:rPr>
              <w:t>89,1</w:t>
            </w:r>
          </w:p>
        </w:tc>
      </w:tr>
      <w:tr w:rsidR="00532EA3" w14:paraId="40C99B23" w14:textId="77777777">
        <w:trPr>
          <w:trHeight w:val="300"/>
        </w:trPr>
        <w:tc>
          <w:tcPr>
            <w:tcW w:w="5495" w:type="dxa"/>
          </w:tcPr>
          <w:p w14:paraId="11C73D3D" w14:textId="77777777" w:rsidR="00532EA3" w:rsidRDefault="009F67C0">
            <w:pPr>
              <w:rPr>
                <w:rFonts w:ascii="Calibri" w:eastAsia="Calibri" w:hAnsi="Calibri" w:cs="Calibri"/>
              </w:rPr>
            </w:pPr>
            <w:r>
              <w:rPr>
                <w:rFonts w:ascii="Calibri" w:eastAsia="Calibri" w:hAnsi="Calibri" w:cs="Calibri"/>
              </w:rPr>
              <w:t xml:space="preserve"> Indonesia </w:t>
            </w:r>
            <w:proofErr w:type="spellStart"/>
            <w:r>
              <w:rPr>
                <w:rFonts w:ascii="Calibri" w:eastAsia="Calibri" w:hAnsi="Calibri" w:cs="Calibri"/>
              </w:rPr>
              <w:t>Indonesia</w:t>
            </w:r>
            <w:proofErr w:type="spellEnd"/>
          </w:p>
        </w:tc>
        <w:tc>
          <w:tcPr>
            <w:tcW w:w="3465" w:type="dxa"/>
          </w:tcPr>
          <w:p w14:paraId="238502D0" w14:textId="77777777" w:rsidR="00532EA3" w:rsidRDefault="009F67C0">
            <w:pPr>
              <w:jc w:val="right"/>
              <w:rPr>
                <w:rFonts w:ascii="Calibri" w:eastAsia="Calibri" w:hAnsi="Calibri" w:cs="Calibri"/>
              </w:rPr>
            </w:pPr>
            <w:r>
              <w:rPr>
                <w:rFonts w:ascii="Calibri" w:eastAsia="Calibri" w:hAnsi="Calibri" w:cs="Calibri"/>
              </w:rPr>
              <w:t>87,2</w:t>
            </w:r>
          </w:p>
        </w:tc>
      </w:tr>
      <w:tr w:rsidR="00532EA3" w14:paraId="1143CE7A" w14:textId="77777777">
        <w:trPr>
          <w:trHeight w:val="300"/>
        </w:trPr>
        <w:tc>
          <w:tcPr>
            <w:tcW w:w="5495" w:type="dxa"/>
          </w:tcPr>
          <w:p w14:paraId="115162B0" w14:textId="77777777" w:rsidR="00532EA3" w:rsidRDefault="009F67C0">
            <w:pPr>
              <w:rPr>
                <w:rFonts w:ascii="Calibri" w:eastAsia="Calibri" w:hAnsi="Calibri" w:cs="Calibri"/>
              </w:rPr>
            </w:pPr>
            <w:r>
              <w:rPr>
                <w:rFonts w:ascii="Calibri" w:eastAsia="Calibri" w:hAnsi="Calibri" w:cs="Calibri"/>
              </w:rPr>
              <w:t xml:space="preserve"> Omán </w:t>
            </w:r>
            <w:proofErr w:type="spellStart"/>
            <w:r>
              <w:rPr>
                <w:rFonts w:ascii="Calibri" w:eastAsia="Calibri" w:hAnsi="Calibri" w:cs="Calibri"/>
              </w:rPr>
              <w:t>Omán</w:t>
            </w:r>
            <w:proofErr w:type="spellEnd"/>
          </w:p>
        </w:tc>
        <w:tc>
          <w:tcPr>
            <w:tcW w:w="3465" w:type="dxa"/>
          </w:tcPr>
          <w:p w14:paraId="7A43ACA9" w14:textId="77777777" w:rsidR="00532EA3" w:rsidRDefault="009F67C0">
            <w:pPr>
              <w:jc w:val="right"/>
              <w:rPr>
                <w:rFonts w:ascii="Calibri" w:eastAsia="Calibri" w:hAnsi="Calibri" w:cs="Calibri"/>
              </w:rPr>
            </w:pPr>
            <w:r>
              <w:rPr>
                <w:rFonts w:ascii="Calibri" w:eastAsia="Calibri" w:hAnsi="Calibri" w:cs="Calibri"/>
              </w:rPr>
              <w:t>85,9</w:t>
            </w:r>
          </w:p>
        </w:tc>
      </w:tr>
      <w:tr w:rsidR="00532EA3" w14:paraId="3C521EB3" w14:textId="77777777">
        <w:trPr>
          <w:trHeight w:val="300"/>
        </w:trPr>
        <w:tc>
          <w:tcPr>
            <w:tcW w:w="5495" w:type="dxa"/>
          </w:tcPr>
          <w:p w14:paraId="7154D431" w14:textId="77777777" w:rsidR="00532EA3" w:rsidRDefault="009F67C0">
            <w:pPr>
              <w:rPr>
                <w:rFonts w:ascii="Calibri" w:eastAsia="Calibri" w:hAnsi="Calibri" w:cs="Calibri"/>
              </w:rPr>
            </w:pPr>
            <w:r>
              <w:rPr>
                <w:rFonts w:ascii="Calibri" w:eastAsia="Calibri" w:hAnsi="Calibri" w:cs="Calibri"/>
              </w:rPr>
              <w:t xml:space="preserve"> Islas Cocos Islas Cocos</w:t>
            </w:r>
          </w:p>
        </w:tc>
        <w:tc>
          <w:tcPr>
            <w:tcW w:w="3465" w:type="dxa"/>
          </w:tcPr>
          <w:p w14:paraId="5E5D4CA4" w14:textId="77777777" w:rsidR="00532EA3" w:rsidRDefault="009F67C0">
            <w:pPr>
              <w:jc w:val="right"/>
              <w:rPr>
                <w:rFonts w:ascii="Calibri" w:eastAsia="Calibri" w:hAnsi="Calibri" w:cs="Calibri"/>
              </w:rPr>
            </w:pPr>
            <w:r>
              <w:rPr>
                <w:rFonts w:ascii="Calibri" w:eastAsia="Calibri" w:hAnsi="Calibri" w:cs="Calibri"/>
              </w:rPr>
              <w:t>80</w:t>
            </w:r>
          </w:p>
        </w:tc>
      </w:tr>
      <w:tr w:rsidR="00532EA3" w14:paraId="0AFCFC47" w14:textId="77777777">
        <w:trPr>
          <w:trHeight w:val="300"/>
        </w:trPr>
        <w:tc>
          <w:tcPr>
            <w:tcW w:w="5495" w:type="dxa"/>
          </w:tcPr>
          <w:p w14:paraId="35707AD1" w14:textId="77777777" w:rsidR="00532EA3" w:rsidRDefault="009F67C0">
            <w:pPr>
              <w:rPr>
                <w:rFonts w:ascii="Calibri" w:eastAsia="Calibri" w:hAnsi="Calibri" w:cs="Calibri"/>
              </w:rPr>
            </w:pPr>
            <w:r>
              <w:rPr>
                <w:rFonts w:ascii="Calibri" w:eastAsia="Calibri" w:hAnsi="Calibri" w:cs="Calibri"/>
              </w:rPr>
              <w:t xml:space="preserve"> Kirguistán </w:t>
            </w:r>
            <w:proofErr w:type="spellStart"/>
            <w:r>
              <w:rPr>
                <w:rFonts w:ascii="Calibri" w:eastAsia="Calibri" w:hAnsi="Calibri" w:cs="Calibri"/>
              </w:rPr>
              <w:t>Kirguistán</w:t>
            </w:r>
            <w:proofErr w:type="spellEnd"/>
          </w:p>
        </w:tc>
        <w:tc>
          <w:tcPr>
            <w:tcW w:w="3465" w:type="dxa"/>
          </w:tcPr>
          <w:p w14:paraId="372469D6" w14:textId="77777777" w:rsidR="00532EA3" w:rsidRDefault="009F67C0">
            <w:pPr>
              <w:jc w:val="right"/>
              <w:rPr>
                <w:rFonts w:ascii="Calibri" w:eastAsia="Calibri" w:hAnsi="Calibri" w:cs="Calibri"/>
              </w:rPr>
            </w:pPr>
            <w:r>
              <w:rPr>
                <w:rFonts w:ascii="Calibri" w:eastAsia="Calibri" w:hAnsi="Calibri" w:cs="Calibri"/>
              </w:rPr>
              <w:t>80</w:t>
            </w:r>
          </w:p>
        </w:tc>
      </w:tr>
      <w:tr w:rsidR="00532EA3" w14:paraId="6B190F8F" w14:textId="77777777">
        <w:trPr>
          <w:trHeight w:val="300"/>
        </w:trPr>
        <w:tc>
          <w:tcPr>
            <w:tcW w:w="5495" w:type="dxa"/>
          </w:tcPr>
          <w:p w14:paraId="2666F8DA" w14:textId="77777777" w:rsidR="00532EA3" w:rsidRDefault="009F67C0">
            <w:pPr>
              <w:rPr>
                <w:rFonts w:ascii="Calibri" w:eastAsia="Calibri" w:hAnsi="Calibri" w:cs="Calibri"/>
              </w:rPr>
            </w:pPr>
            <w:r>
              <w:rPr>
                <w:rFonts w:ascii="Calibri" w:eastAsia="Calibri" w:hAnsi="Calibri" w:cs="Calibri"/>
              </w:rPr>
              <w:t xml:space="preserve"> Brunéi </w:t>
            </w:r>
            <w:proofErr w:type="spellStart"/>
            <w:r>
              <w:rPr>
                <w:rFonts w:ascii="Calibri" w:eastAsia="Calibri" w:hAnsi="Calibri" w:cs="Calibri"/>
              </w:rPr>
              <w:t>Brunéi</w:t>
            </w:r>
            <w:proofErr w:type="spellEnd"/>
          </w:p>
        </w:tc>
        <w:tc>
          <w:tcPr>
            <w:tcW w:w="3465" w:type="dxa"/>
          </w:tcPr>
          <w:p w14:paraId="57657A7E" w14:textId="77777777" w:rsidR="00532EA3" w:rsidRDefault="009F67C0">
            <w:pPr>
              <w:jc w:val="right"/>
              <w:rPr>
                <w:rFonts w:ascii="Calibri" w:eastAsia="Calibri" w:hAnsi="Calibri" w:cs="Calibri"/>
              </w:rPr>
            </w:pPr>
            <w:r>
              <w:rPr>
                <w:rFonts w:ascii="Calibri" w:eastAsia="Calibri" w:hAnsi="Calibri" w:cs="Calibri"/>
              </w:rPr>
              <w:t>78,8</w:t>
            </w:r>
          </w:p>
        </w:tc>
      </w:tr>
      <w:tr w:rsidR="00532EA3" w14:paraId="6A744CF0" w14:textId="77777777">
        <w:trPr>
          <w:trHeight w:val="300"/>
        </w:trPr>
        <w:tc>
          <w:tcPr>
            <w:tcW w:w="5495" w:type="dxa"/>
          </w:tcPr>
          <w:p w14:paraId="3B76CE58" w14:textId="77777777" w:rsidR="00532EA3" w:rsidRDefault="009F67C0">
            <w:pPr>
              <w:rPr>
                <w:rFonts w:ascii="Calibri" w:eastAsia="Calibri" w:hAnsi="Calibri" w:cs="Calibri"/>
              </w:rPr>
            </w:pPr>
            <w:r>
              <w:rPr>
                <w:rFonts w:ascii="Calibri" w:eastAsia="Calibri" w:hAnsi="Calibri" w:cs="Calibri"/>
              </w:rPr>
              <w:lastRenderedPageBreak/>
              <w:t xml:space="preserve"> Sierra Leona Sierra Leona</w:t>
            </w:r>
          </w:p>
        </w:tc>
        <w:tc>
          <w:tcPr>
            <w:tcW w:w="3465" w:type="dxa"/>
          </w:tcPr>
          <w:p w14:paraId="57D6E74D" w14:textId="77777777" w:rsidR="00532EA3" w:rsidRDefault="009F67C0">
            <w:pPr>
              <w:jc w:val="right"/>
              <w:rPr>
                <w:rFonts w:ascii="Calibri" w:eastAsia="Calibri" w:hAnsi="Calibri" w:cs="Calibri"/>
              </w:rPr>
            </w:pPr>
            <w:r>
              <w:rPr>
                <w:rFonts w:ascii="Calibri" w:eastAsia="Calibri" w:hAnsi="Calibri" w:cs="Calibri"/>
              </w:rPr>
              <w:t>78,6</w:t>
            </w:r>
          </w:p>
        </w:tc>
      </w:tr>
      <w:tr w:rsidR="00532EA3" w14:paraId="2B017098" w14:textId="77777777">
        <w:trPr>
          <w:trHeight w:val="300"/>
        </w:trPr>
        <w:tc>
          <w:tcPr>
            <w:tcW w:w="5495" w:type="dxa"/>
          </w:tcPr>
          <w:p w14:paraId="0AB87679" w14:textId="77777777" w:rsidR="00532EA3" w:rsidRDefault="009F67C0">
            <w:pPr>
              <w:rPr>
                <w:rFonts w:ascii="Calibri" w:eastAsia="Calibri" w:hAnsi="Calibri" w:cs="Calibri"/>
              </w:rPr>
            </w:pPr>
            <w:r>
              <w:rPr>
                <w:rFonts w:ascii="Calibri" w:eastAsia="Calibri" w:hAnsi="Calibri" w:cs="Calibri"/>
              </w:rPr>
              <w:t xml:space="preserve"> Catar </w:t>
            </w:r>
            <w:proofErr w:type="spellStart"/>
            <w:r>
              <w:rPr>
                <w:rFonts w:ascii="Calibri" w:eastAsia="Calibri" w:hAnsi="Calibri" w:cs="Calibri"/>
              </w:rPr>
              <w:t>Catar</w:t>
            </w:r>
            <w:proofErr w:type="spellEnd"/>
          </w:p>
        </w:tc>
        <w:tc>
          <w:tcPr>
            <w:tcW w:w="3465" w:type="dxa"/>
          </w:tcPr>
          <w:p w14:paraId="61A5A6EB" w14:textId="77777777" w:rsidR="00532EA3" w:rsidRDefault="009F67C0">
            <w:pPr>
              <w:jc w:val="right"/>
              <w:rPr>
                <w:rFonts w:ascii="Calibri" w:eastAsia="Calibri" w:hAnsi="Calibri" w:cs="Calibri"/>
              </w:rPr>
            </w:pPr>
            <w:r>
              <w:rPr>
                <w:rFonts w:ascii="Calibri" w:eastAsia="Calibri" w:hAnsi="Calibri" w:cs="Calibri"/>
              </w:rPr>
              <w:t>77,5</w:t>
            </w:r>
          </w:p>
        </w:tc>
      </w:tr>
      <w:tr w:rsidR="00532EA3" w14:paraId="3E40F6C6" w14:textId="77777777">
        <w:trPr>
          <w:trHeight w:val="300"/>
        </w:trPr>
        <w:tc>
          <w:tcPr>
            <w:tcW w:w="5495" w:type="dxa"/>
          </w:tcPr>
          <w:p w14:paraId="71494E48" w14:textId="77777777" w:rsidR="00532EA3" w:rsidRDefault="009F67C0">
            <w:pPr>
              <w:rPr>
                <w:rFonts w:ascii="Calibri" w:eastAsia="Calibri" w:hAnsi="Calibri" w:cs="Calibri"/>
              </w:rPr>
            </w:pPr>
            <w:proofErr w:type="spellStart"/>
            <w:r>
              <w:rPr>
                <w:rFonts w:ascii="Calibri" w:eastAsia="Calibri" w:hAnsi="Calibri" w:cs="Calibri"/>
              </w:rPr>
              <w:t>Flag</w:t>
            </w:r>
            <w:proofErr w:type="spellEnd"/>
            <w:r>
              <w:rPr>
                <w:rFonts w:ascii="Calibri" w:eastAsia="Calibri" w:hAnsi="Calibri" w:cs="Calibri"/>
              </w:rPr>
              <w:t xml:space="preserve"> of </w:t>
            </w:r>
            <w:proofErr w:type="spellStart"/>
            <w:r>
              <w:rPr>
                <w:rFonts w:ascii="Calibri" w:eastAsia="Calibri" w:hAnsi="Calibri" w:cs="Calibri"/>
              </w:rPr>
              <w:t>the</w:t>
            </w:r>
            <w:proofErr w:type="spellEnd"/>
            <w:r>
              <w:rPr>
                <w:rFonts w:ascii="Calibri" w:eastAsia="Calibri" w:hAnsi="Calibri" w:cs="Calibri"/>
              </w:rPr>
              <w:t xml:space="preserve"> </w:t>
            </w:r>
            <w:proofErr w:type="spellStart"/>
            <w:r>
              <w:rPr>
                <w:rFonts w:ascii="Calibri" w:eastAsia="Calibri" w:hAnsi="Calibri" w:cs="Calibri"/>
              </w:rPr>
              <w:t>United</w:t>
            </w:r>
            <w:proofErr w:type="spellEnd"/>
            <w:r>
              <w:rPr>
                <w:rFonts w:ascii="Calibri" w:eastAsia="Calibri" w:hAnsi="Calibri" w:cs="Calibri"/>
              </w:rPr>
              <w:t xml:space="preserve"> </w:t>
            </w:r>
            <w:proofErr w:type="spellStart"/>
            <w:r>
              <w:rPr>
                <w:rFonts w:ascii="Calibri" w:eastAsia="Calibri" w:hAnsi="Calibri" w:cs="Calibri"/>
              </w:rPr>
              <w:t>Arab</w:t>
            </w:r>
            <w:proofErr w:type="spellEnd"/>
            <w:r>
              <w:rPr>
                <w:rFonts w:ascii="Calibri" w:eastAsia="Calibri" w:hAnsi="Calibri" w:cs="Calibri"/>
              </w:rPr>
              <w:t xml:space="preserve"> </w:t>
            </w:r>
            <w:proofErr w:type="spellStart"/>
            <w:r>
              <w:rPr>
                <w:rFonts w:ascii="Calibri" w:eastAsia="Calibri" w:hAnsi="Calibri" w:cs="Calibri"/>
              </w:rPr>
              <w:t>Emirates.svg</w:t>
            </w:r>
            <w:proofErr w:type="spellEnd"/>
            <w:r>
              <w:rPr>
                <w:rFonts w:ascii="Calibri" w:eastAsia="Calibri" w:hAnsi="Calibri" w:cs="Calibri"/>
              </w:rPr>
              <w:t> Emiratos Árabes Unidos</w:t>
            </w:r>
          </w:p>
        </w:tc>
        <w:tc>
          <w:tcPr>
            <w:tcW w:w="3465" w:type="dxa"/>
          </w:tcPr>
          <w:p w14:paraId="244D22E8" w14:textId="77777777" w:rsidR="00532EA3" w:rsidRDefault="009F67C0">
            <w:pPr>
              <w:jc w:val="right"/>
              <w:rPr>
                <w:rFonts w:ascii="Calibri" w:eastAsia="Calibri" w:hAnsi="Calibri" w:cs="Calibri"/>
              </w:rPr>
            </w:pPr>
            <w:r>
              <w:rPr>
                <w:rFonts w:ascii="Calibri" w:eastAsia="Calibri" w:hAnsi="Calibri" w:cs="Calibri"/>
              </w:rPr>
              <w:t>76</w:t>
            </w:r>
          </w:p>
        </w:tc>
      </w:tr>
      <w:tr w:rsidR="00532EA3" w14:paraId="0979A88F" w14:textId="77777777">
        <w:trPr>
          <w:trHeight w:val="300"/>
        </w:trPr>
        <w:tc>
          <w:tcPr>
            <w:tcW w:w="5495" w:type="dxa"/>
          </w:tcPr>
          <w:p w14:paraId="5D47D143" w14:textId="77777777" w:rsidR="00532EA3" w:rsidRDefault="009F67C0">
            <w:pPr>
              <w:rPr>
                <w:rFonts w:ascii="Calibri" w:eastAsia="Calibri" w:hAnsi="Calibri" w:cs="Calibri"/>
              </w:rPr>
            </w:pPr>
            <w:r>
              <w:rPr>
                <w:rFonts w:ascii="Calibri" w:eastAsia="Calibri" w:hAnsi="Calibri" w:cs="Calibri"/>
              </w:rPr>
              <w:t xml:space="preserve"> Kuwait </w:t>
            </w:r>
            <w:proofErr w:type="spellStart"/>
            <w:r>
              <w:rPr>
                <w:rFonts w:ascii="Calibri" w:eastAsia="Calibri" w:hAnsi="Calibri" w:cs="Calibri"/>
              </w:rPr>
              <w:t>Kuwait</w:t>
            </w:r>
            <w:proofErr w:type="spellEnd"/>
          </w:p>
        </w:tc>
        <w:tc>
          <w:tcPr>
            <w:tcW w:w="3465" w:type="dxa"/>
          </w:tcPr>
          <w:p w14:paraId="2733CE2F" w14:textId="77777777" w:rsidR="00532EA3" w:rsidRDefault="009F67C0">
            <w:pPr>
              <w:jc w:val="right"/>
              <w:rPr>
                <w:rFonts w:ascii="Calibri" w:eastAsia="Calibri" w:hAnsi="Calibri" w:cs="Calibri"/>
              </w:rPr>
            </w:pPr>
            <w:r>
              <w:rPr>
                <w:rFonts w:ascii="Calibri" w:eastAsia="Calibri" w:hAnsi="Calibri" w:cs="Calibri"/>
              </w:rPr>
              <w:t>74,6</w:t>
            </w:r>
          </w:p>
        </w:tc>
      </w:tr>
      <w:tr w:rsidR="00532EA3" w14:paraId="7E69F07D" w14:textId="77777777">
        <w:trPr>
          <w:trHeight w:val="300"/>
        </w:trPr>
        <w:tc>
          <w:tcPr>
            <w:tcW w:w="5495" w:type="dxa"/>
          </w:tcPr>
          <w:p w14:paraId="1B44345E" w14:textId="77777777" w:rsidR="00532EA3" w:rsidRDefault="009F67C0">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Baréin</w:t>
            </w:r>
            <w:proofErr w:type="spellEnd"/>
            <w:r>
              <w:rPr>
                <w:rFonts w:ascii="Calibri" w:eastAsia="Calibri" w:hAnsi="Calibri" w:cs="Calibri"/>
              </w:rPr>
              <w:t> </w:t>
            </w:r>
            <w:proofErr w:type="spellStart"/>
            <w:r>
              <w:rPr>
                <w:rFonts w:ascii="Calibri" w:eastAsia="Calibri" w:hAnsi="Calibri" w:cs="Calibri"/>
              </w:rPr>
              <w:t>Baréin</w:t>
            </w:r>
            <w:proofErr w:type="spellEnd"/>
          </w:p>
        </w:tc>
        <w:tc>
          <w:tcPr>
            <w:tcW w:w="3465" w:type="dxa"/>
          </w:tcPr>
          <w:p w14:paraId="2299B964" w14:textId="77777777" w:rsidR="00532EA3" w:rsidRDefault="009F67C0">
            <w:pPr>
              <w:jc w:val="right"/>
              <w:rPr>
                <w:rFonts w:ascii="Calibri" w:eastAsia="Calibri" w:hAnsi="Calibri" w:cs="Calibri"/>
              </w:rPr>
            </w:pPr>
            <w:r>
              <w:rPr>
                <w:rFonts w:ascii="Calibri" w:eastAsia="Calibri" w:hAnsi="Calibri" w:cs="Calibri"/>
              </w:rPr>
              <w:t>73,7</w:t>
            </w:r>
          </w:p>
        </w:tc>
      </w:tr>
      <w:tr w:rsidR="00532EA3" w14:paraId="495042FF" w14:textId="77777777">
        <w:trPr>
          <w:trHeight w:val="300"/>
        </w:trPr>
        <w:tc>
          <w:tcPr>
            <w:tcW w:w="5495" w:type="dxa"/>
          </w:tcPr>
          <w:p w14:paraId="413BF055" w14:textId="77777777" w:rsidR="00532EA3" w:rsidRPr="00757DF1" w:rsidRDefault="009F67C0">
            <w:pPr>
              <w:rPr>
                <w:rFonts w:ascii="Calibri" w:eastAsia="Calibri" w:hAnsi="Calibri" w:cs="Calibri"/>
                <w:lang w:val="en-US"/>
              </w:rPr>
            </w:pPr>
            <w:r w:rsidRPr="00757DF1">
              <w:rPr>
                <w:rFonts w:ascii="Calibri" w:eastAsia="Calibri" w:hAnsi="Calibri" w:cs="Calibri"/>
                <w:lang w:val="en-US"/>
              </w:rPr>
              <w:t xml:space="preserve">Flag of </w:t>
            </w:r>
            <w:proofErr w:type="spellStart"/>
            <w:r w:rsidRPr="00757DF1">
              <w:rPr>
                <w:rFonts w:ascii="Calibri" w:eastAsia="Calibri" w:hAnsi="Calibri" w:cs="Calibri"/>
                <w:lang w:val="en-US"/>
              </w:rPr>
              <w:t>Kazakhstan.svg</w:t>
            </w:r>
            <w:proofErr w:type="spellEnd"/>
            <w:r w:rsidRPr="00757DF1">
              <w:rPr>
                <w:rFonts w:ascii="Calibri" w:eastAsia="Calibri" w:hAnsi="Calibri" w:cs="Calibri"/>
                <w:lang w:val="en-US"/>
              </w:rPr>
              <w:t> </w:t>
            </w:r>
            <w:proofErr w:type="spellStart"/>
            <w:r w:rsidRPr="00757DF1">
              <w:rPr>
                <w:rFonts w:ascii="Calibri" w:eastAsia="Calibri" w:hAnsi="Calibri" w:cs="Calibri"/>
                <w:lang w:val="en-US"/>
              </w:rPr>
              <w:t>Kazajistán</w:t>
            </w:r>
            <w:proofErr w:type="spellEnd"/>
          </w:p>
        </w:tc>
        <w:tc>
          <w:tcPr>
            <w:tcW w:w="3465" w:type="dxa"/>
          </w:tcPr>
          <w:p w14:paraId="337FCFB6" w14:textId="77777777" w:rsidR="00532EA3" w:rsidRDefault="009F67C0">
            <w:pPr>
              <w:jc w:val="right"/>
              <w:rPr>
                <w:rFonts w:ascii="Calibri" w:eastAsia="Calibri" w:hAnsi="Calibri" w:cs="Calibri"/>
              </w:rPr>
            </w:pPr>
            <w:r>
              <w:rPr>
                <w:rFonts w:ascii="Calibri" w:eastAsia="Calibri" w:hAnsi="Calibri" w:cs="Calibri"/>
              </w:rPr>
              <w:t>70,2</w:t>
            </w:r>
          </w:p>
        </w:tc>
      </w:tr>
      <w:tr w:rsidR="00532EA3" w14:paraId="22FE8733" w14:textId="77777777">
        <w:trPr>
          <w:trHeight w:val="300"/>
        </w:trPr>
        <w:tc>
          <w:tcPr>
            <w:tcW w:w="5495" w:type="dxa"/>
          </w:tcPr>
          <w:p w14:paraId="27270E39" w14:textId="77777777" w:rsidR="00532EA3" w:rsidRDefault="009F67C0">
            <w:pPr>
              <w:rPr>
                <w:rFonts w:ascii="Calibri" w:eastAsia="Calibri" w:hAnsi="Calibri" w:cs="Calibri"/>
              </w:rPr>
            </w:pPr>
            <w:r>
              <w:rPr>
                <w:rFonts w:ascii="Calibri" w:eastAsia="Calibri" w:hAnsi="Calibri" w:cs="Calibri"/>
              </w:rPr>
              <w:t xml:space="preserve"> Siria </w:t>
            </w:r>
            <w:proofErr w:type="spellStart"/>
            <w:r>
              <w:rPr>
                <w:rFonts w:ascii="Calibri" w:eastAsia="Calibri" w:hAnsi="Calibri" w:cs="Calibri"/>
              </w:rPr>
              <w:t>Siria</w:t>
            </w:r>
            <w:proofErr w:type="spellEnd"/>
          </w:p>
        </w:tc>
        <w:tc>
          <w:tcPr>
            <w:tcW w:w="3465" w:type="dxa"/>
          </w:tcPr>
          <w:p w14:paraId="20597587" w14:textId="77777777" w:rsidR="00532EA3" w:rsidRDefault="009F67C0">
            <w:pPr>
              <w:jc w:val="right"/>
              <w:rPr>
                <w:rFonts w:ascii="Calibri" w:eastAsia="Calibri" w:hAnsi="Calibri" w:cs="Calibri"/>
              </w:rPr>
            </w:pPr>
            <w:r>
              <w:rPr>
                <w:rFonts w:ascii="Calibri" w:eastAsia="Calibri" w:hAnsi="Calibri" w:cs="Calibri"/>
              </w:rPr>
              <w:t>70</w:t>
            </w:r>
          </w:p>
        </w:tc>
      </w:tr>
      <w:tr w:rsidR="00532EA3" w14:paraId="05175147" w14:textId="77777777">
        <w:trPr>
          <w:trHeight w:val="300"/>
        </w:trPr>
        <w:tc>
          <w:tcPr>
            <w:tcW w:w="5495" w:type="dxa"/>
          </w:tcPr>
          <w:p w14:paraId="19956A20" w14:textId="77777777" w:rsidR="00532EA3" w:rsidRDefault="009F67C0">
            <w:pPr>
              <w:rPr>
                <w:rFonts w:ascii="Calibri" w:eastAsia="Calibri" w:hAnsi="Calibri" w:cs="Calibri"/>
              </w:rPr>
            </w:pPr>
            <w:r>
              <w:rPr>
                <w:rFonts w:ascii="Calibri" w:eastAsia="Calibri" w:hAnsi="Calibri" w:cs="Calibri"/>
              </w:rPr>
              <w:t xml:space="preserve"> Burkina Faso Burkina Faso</w:t>
            </w:r>
          </w:p>
        </w:tc>
        <w:tc>
          <w:tcPr>
            <w:tcW w:w="3465" w:type="dxa"/>
          </w:tcPr>
          <w:p w14:paraId="141502C1" w14:textId="77777777" w:rsidR="00532EA3" w:rsidRDefault="009F67C0">
            <w:pPr>
              <w:jc w:val="right"/>
              <w:rPr>
                <w:rFonts w:ascii="Calibri" w:eastAsia="Calibri" w:hAnsi="Calibri" w:cs="Calibri"/>
              </w:rPr>
            </w:pPr>
            <w:r>
              <w:rPr>
                <w:rFonts w:ascii="Calibri" w:eastAsia="Calibri" w:hAnsi="Calibri" w:cs="Calibri"/>
              </w:rPr>
              <w:t>61,5</w:t>
            </w:r>
          </w:p>
        </w:tc>
      </w:tr>
      <w:tr w:rsidR="00532EA3" w14:paraId="2AFE2D0B" w14:textId="77777777">
        <w:trPr>
          <w:trHeight w:val="300"/>
        </w:trPr>
        <w:tc>
          <w:tcPr>
            <w:tcW w:w="5495" w:type="dxa"/>
          </w:tcPr>
          <w:p w14:paraId="6A95B5E1" w14:textId="77777777" w:rsidR="00532EA3" w:rsidRDefault="009F67C0">
            <w:pPr>
              <w:rPr>
                <w:rFonts w:ascii="Calibri" w:eastAsia="Calibri" w:hAnsi="Calibri" w:cs="Calibri"/>
              </w:rPr>
            </w:pPr>
            <w:r>
              <w:rPr>
                <w:rFonts w:ascii="Calibri" w:eastAsia="Calibri" w:hAnsi="Calibri" w:cs="Calibri"/>
              </w:rPr>
              <w:t xml:space="preserve"> Malasia </w:t>
            </w:r>
            <w:proofErr w:type="spellStart"/>
            <w:r>
              <w:rPr>
                <w:rFonts w:ascii="Calibri" w:eastAsia="Calibri" w:hAnsi="Calibri" w:cs="Calibri"/>
              </w:rPr>
              <w:t>Malasia</w:t>
            </w:r>
            <w:proofErr w:type="spellEnd"/>
          </w:p>
        </w:tc>
        <w:tc>
          <w:tcPr>
            <w:tcW w:w="3465" w:type="dxa"/>
          </w:tcPr>
          <w:p w14:paraId="0C6F7593" w14:textId="77777777" w:rsidR="00532EA3" w:rsidRDefault="009F67C0">
            <w:pPr>
              <w:jc w:val="right"/>
              <w:rPr>
                <w:rFonts w:ascii="Calibri" w:eastAsia="Calibri" w:hAnsi="Calibri" w:cs="Calibri"/>
              </w:rPr>
            </w:pPr>
            <w:r>
              <w:rPr>
                <w:rFonts w:ascii="Calibri" w:eastAsia="Calibri" w:hAnsi="Calibri" w:cs="Calibri"/>
              </w:rPr>
              <w:t>61,3</w:t>
            </w:r>
          </w:p>
        </w:tc>
      </w:tr>
      <w:tr w:rsidR="00532EA3" w14:paraId="255926EC" w14:textId="77777777">
        <w:trPr>
          <w:trHeight w:val="300"/>
        </w:trPr>
        <w:tc>
          <w:tcPr>
            <w:tcW w:w="5495" w:type="dxa"/>
          </w:tcPr>
          <w:p w14:paraId="7412D204" w14:textId="77777777" w:rsidR="00532EA3" w:rsidRPr="00757DF1" w:rsidRDefault="009F67C0">
            <w:pPr>
              <w:rPr>
                <w:rFonts w:ascii="Calibri" w:eastAsia="Calibri" w:hAnsi="Calibri" w:cs="Calibri"/>
                <w:lang w:val="en-US"/>
              </w:rPr>
            </w:pPr>
            <w:r w:rsidRPr="00757DF1">
              <w:rPr>
                <w:rFonts w:ascii="Calibri" w:eastAsia="Calibri" w:hAnsi="Calibri" w:cs="Calibri"/>
                <w:lang w:val="en-US"/>
              </w:rPr>
              <w:t xml:space="preserve">Flag of </w:t>
            </w:r>
            <w:proofErr w:type="spellStart"/>
            <w:r w:rsidRPr="00757DF1">
              <w:rPr>
                <w:rFonts w:ascii="Calibri" w:eastAsia="Calibri" w:hAnsi="Calibri" w:cs="Calibri"/>
                <w:lang w:val="en-US"/>
              </w:rPr>
              <w:t>Albania.svg</w:t>
            </w:r>
            <w:proofErr w:type="spellEnd"/>
            <w:r w:rsidRPr="00757DF1">
              <w:rPr>
                <w:rFonts w:ascii="Calibri" w:eastAsia="Calibri" w:hAnsi="Calibri" w:cs="Calibri"/>
                <w:lang w:val="en-US"/>
              </w:rPr>
              <w:t> Albania</w:t>
            </w:r>
          </w:p>
        </w:tc>
        <w:tc>
          <w:tcPr>
            <w:tcW w:w="3465" w:type="dxa"/>
          </w:tcPr>
          <w:p w14:paraId="110FC730" w14:textId="77777777" w:rsidR="00532EA3" w:rsidRDefault="009F67C0">
            <w:pPr>
              <w:jc w:val="right"/>
              <w:rPr>
                <w:rFonts w:ascii="Calibri" w:eastAsia="Calibri" w:hAnsi="Calibri" w:cs="Calibri"/>
              </w:rPr>
            </w:pPr>
            <w:r>
              <w:rPr>
                <w:rFonts w:ascii="Calibri" w:eastAsia="Calibri" w:hAnsi="Calibri" w:cs="Calibri"/>
              </w:rPr>
              <w:t>58,8</w:t>
            </w:r>
          </w:p>
        </w:tc>
      </w:tr>
      <w:tr w:rsidR="00532EA3" w14:paraId="287262D7" w14:textId="77777777">
        <w:trPr>
          <w:trHeight w:val="300"/>
        </w:trPr>
        <w:tc>
          <w:tcPr>
            <w:tcW w:w="5495" w:type="dxa"/>
          </w:tcPr>
          <w:p w14:paraId="68370532" w14:textId="77777777" w:rsidR="00532EA3" w:rsidRDefault="009F67C0">
            <w:pPr>
              <w:rPr>
                <w:rFonts w:ascii="Calibri" w:eastAsia="Calibri" w:hAnsi="Calibri" w:cs="Calibri"/>
              </w:rPr>
            </w:pPr>
            <w:r>
              <w:rPr>
                <w:rFonts w:ascii="Calibri" w:eastAsia="Calibri" w:hAnsi="Calibri" w:cs="Calibri"/>
              </w:rPr>
              <w:t xml:space="preserve"> Chad </w:t>
            </w:r>
            <w:proofErr w:type="spellStart"/>
            <w:r>
              <w:rPr>
                <w:rFonts w:ascii="Calibri" w:eastAsia="Calibri" w:hAnsi="Calibri" w:cs="Calibri"/>
              </w:rPr>
              <w:t>Chad</w:t>
            </w:r>
            <w:proofErr w:type="spellEnd"/>
          </w:p>
        </w:tc>
        <w:tc>
          <w:tcPr>
            <w:tcW w:w="3465" w:type="dxa"/>
          </w:tcPr>
          <w:p w14:paraId="21CF4AB9" w14:textId="77777777" w:rsidR="00532EA3" w:rsidRDefault="009F67C0">
            <w:pPr>
              <w:jc w:val="right"/>
              <w:rPr>
                <w:rFonts w:ascii="Calibri" w:eastAsia="Calibri" w:hAnsi="Calibri" w:cs="Calibri"/>
              </w:rPr>
            </w:pPr>
            <w:r>
              <w:rPr>
                <w:rFonts w:ascii="Calibri" w:eastAsia="Calibri" w:hAnsi="Calibri" w:cs="Calibri"/>
              </w:rPr>
              <w:t>58</w:t>
            </w:r>
          </w:p>
        </w:tc>
      </w:tr>
      <w:tr w:rsidR="00532EA3" w14:paraId="734EC38F" w14:textId="77777777">
        <w:trPr>
          <w:trHeight w:val="300"/>
        </w:trPr>
        <w:tc>
          <w:tcPr>
            <w:tcW w:w="5495" w:type="dxa"/>
          </w:tcPr>
          <w:p w14:paraId="47469E75" w14:textId="77777777" w:rsidR="00532EA3" w:rsidRDefault="009F67C0">
            <w:pPr>
              <w:rPr>
                <w:rFonts w:ascii="Calibri" w:eastAsia="Calibri" w:hAnsi="Calibri" w:cs="Calibri"/>
              </w:rPr>
            </w:pPr>
            <w:r>
              <w:rPr>
                <w:rFonts w:ascii="Calibri" w:eastAsia="Calibri" w:hAnsi="Calibri" w:cs="Calibri"/>
              </w:rPr>
              <w:t xml:space="preserve"> Líbano </w:t>
            </w:r>
            <w:proofErr w:type="spellStart"/>
            <w:r>
              <w:rPr>
                <w:rFonts w:ascii="Calibri" w:eastAsia="Calibri" w:hAnsi="Calibri" w:cs="Calibri"/>
              </w:rPr>
              <w:t>Líbano</w:t>
            </w:r>
            <w:proofErr w:type="spellEnd"/>
          </w:p>
        </w:tc>
        <w:tc>
          <w:tcPr>
            <w:tcW w:w="3465" w:type="dxa"/>
          </w:tcPr>
          <w:p w14:paraId="7B39CBDC" w14:textId="77777777" w:rsidR="00532EA3" w:rsidRDefault="009F67C0">
            <w:pPr>
              <w:jc w:val="right"/>
              <w:rPr>
                <w:rFonts w:ascii="Calibri" w:eastAsia="Calibri" w:hAnsi="Calibri" w:cs="Calibri"/>
              </w:rPr>
            </w:pPr>
            <w:r>
              <w:rPr>
                <w:rFonts w:ascii="Calibri" w:eastAsia="Calibri" w:hAnsi="Calibri" w:cs="Calibri"/>
              </w:rPr>
              <w:t>57,7</w:t>
            </w:r>
          </w:p>
        </w:tc>
      </w:tr>
      <w:tr w:rsidR="00532EA3" w14:paraId="16ED1AA6" w14:textId="77777777">
        <w:trPr>
          <w:trHeight w:val="300"/>
        </w:trPr>
        <w:tc>
          <w:tcPr>
            <w:tcW w:w="5495" w:type="dxa"/>
          </w:tcPr>
          <w:p w14:paraId="2FB142E8" w14:textId="77777777" w:rsidR="00532EA3" w:rsidRDefault="009F67C0">
            <w:pPr>
              <w:rPr>
                <w:rFonts w:ascii="Calibri" w:eastAsia="Calibri" w:hAnsi="Calibri" w:cs="Calibri"/>
              </w:rPr>
            </w:pPr>
            <w:r>
              <w:rPr>
                <w:rFonts w:ascii="Calibri" w:eastAsia="Calibri" w:hAnsi="Calibri" w:cs="Calibri"/>
              </w:rPr>
              <w:t xml:space="preserve"> Nigeria </w:t>
            </w:r>
            <w:proofErr w:type="spellStart"/>
            <w:r>
              <w:rPr>
                <w:rFonts w:ascii="Calibri" w:eastAsia="Calibri" w:hAnsi="Calibri" w:cs="Calibri"/>
              </w:rPr>
              <w:t>Nigeria</w:t>
            </w:r>
            <w:proofErr w:type="spellEnd"/>
          </w:p>
        </w:tc>
        <w:tc>
          <w:tcPr>
            <w:tcW w:w="3465" w:type="dxa"/>
          </w:tcPr>
          <w:p w14:paraId="3E607ECC" w14:textId="77777777" w:rsidR="00532EA3" w:rsidRDefault="009F67C0">
            <w:pPr>
              <w:jc w:val="right"/>
              <w:rPr>
                <w:rFonts w:ascii="Calibri" w:eastAsia="Calibri" w:hAnsi="Calibri" w:cs="Calibri"/>
              </w:rPr>
            </w:pPr>
            <w:r>
              <w:rPr>
                <w:rFonts w:ascii="Calibri" w:eastAsia="Calibri" w:hAnsi="Calibri" w:cs="Calibri"/>
              </w:rPr>
              <w:t>51,6</w:t>
            </w:r>
          </w:p>
        </w:tc>
      </w:tr>
      <w:tr w:rsidR="00532EA3" w14:paraId="25689E4A" w14:textId="77777777">
        <w:trPr>
          <w:trHeight w:val="300"/>
        </w:trPr>
        <w:tc>
          <w:tcPr>
            <w:tcW w:w="5495" w:type="dxa"/>
          </w:tcPr>
          <w:p w14:paraId="2124112C" w14:textId="77777777" w:rsidR="00532EA3" w:rsidRDefault="009F67C0">
            <w:pPr>
              <w:rPr>
                <w:rFonts w:ascii="Calibri" w:eastAsia="Calibri" w:hAnsi="Calibri" w:cs="Calibri"/>
              </w:rPr>
            </w:pPr>
            <w:r>
              <w:rPr>
                <w:rFonts w:ascii="Calibri" w:eastAsia="Calibri" w:hAnsi="Calibri" w:cs="Calibri"/>
              </w:rPr>
              <w:t xml:space="preserve"> Eritrea </w:t>
            </w:r>
            <w:proofErr w:type="spellStart"/>
            <w:r>
              <w:rPr>
                <w:rFonts w:ascii="Calibri" w:eastAsia="Calibri" w:hAnsi="Calibri" w:cs="Calibri"/>
              </w:rPr>
              <w:t>Eritrea</w:t>
            </w:r>
            <w:proofErr w:type="spellEnd"/>
          </w:p>
        </w:tc>
        <w:tc>
          <w:tcPr>
            <w:tcW w:w="3465" w:type="dxa"/>
          </w:tcPr>
          <w:p w14:paraId="7FB387AB" w14:textId="77777777" w:rsidR="00532EA3" w:rsidRDefault="009F67C0">
            <w:pPr>
              <w:jc w:val="right"/>
              <w:rPr>
                <w:rFonts w:ascii="Calibri" w:eastAsia="Calibri" w:hAnsi="Calibri" w:cs="Calibri"/>
              </w:rPr>
            </w:pPr>
            <w:r>
              <w:rPr>
                <w:rFonts w:ascii="Calibri" w:eastAsia="Calibri" w:hAnsi="Calibri" w:cs="Calibri"/>
              </w:rPr>
              <w:t>51,6</w:t>
            </w:r>
          </w:p>
        </w:tc>
      </w:tr>
      <w:tr w:rsidR="00532EA3" w14:paraId="20E252D5" w14:textId="77777777">
        <w:trPr>
          <w:trHeight w:val="300"/>
        </w:trPr>
        <w:tc>
          <w:tcPr>
            <w:tcW w:w="5495" w:type="dxa"/>
          </w:tcPr>
          <w:p w14:paraId="398D3767" w14:textId="77777777" w:rsidR="00532EA3" w:rsidRDefault="009F67C0">
            <w:pPr>
              <w:rPr>
                <w:rFonts w:ascii="Calibri" w:eastAsia="Calibri" w:hAnsi="Calibri" w:cs="Calibri"/>
              </w:rPr>
            </w:pPr>
            <w:r>
              <w:rPr>
                <w:rFonts w:ascii="Calibri" w:eastAsia="Calibri" w:hAnsi="Calibri" w:cs="Calibri"/>
              </w:rPr>
              <w:t xml:space="preserve"> Bosnia y Herzegovina Bosnia y Herzegovina</w:t>
            </w:r>
          </w:p>
        </w:tc>
        <w:tc>
          <w:tcPr>
            <w:tcW w:w="3465" w:type="dxa"/>
          </w:tcPr>
          <w:p w14:paraId="79933EEF" w14:textId="77777777" w:rsidR="00532EA3" w:rsidRDefault="009F67C0">
            <w:pPr>
              <w:jc w:val="right"/>
              <w:rPr>
                <w:rFonts w:ascii="Calibri" w:eastAsia="Calibri" w:hAnsi="Calibri" w:cs="Calibri"/>
              </w:rPr>
            </w:pPr>
            <w:r>
              <w:rPr>
                <w:rFonts w:ascii="Calibri" w:eastAsia="Calibri" w:hAnsi="Calibri" w:cs="Calibri"/>
              </w:rPr>
              <w:t>50,7</w:t>
            </w:r>
          </w:p>
        </w:tc>
      </w:tr>
      <w:tr w:rsidR="00532EA3" w14:paraId="12F04547" w14:textId="77777777">
        <w:trPr>
          <w:trHeight w:val="300"/>
        </w:trPr>
        <w:tc>
          <w:tcPr>
            <w:tcW w:w="5495" w:type="dxa"/>
          </w:tcPr>
          <w:p w14:paraId="25908089" w14:textId="77777777" w:rsidR="00532EA3" w:rsidRDefault="009F67C0">
            <w:pPr>
              <w:rPr>
                <w:rFonts w:ascii="Calibri" w:eastAsia="Calibri" w:hAnsi="Calibri" w:cs="Calibri"/>
              </w:rPr>
            </w:pPr>
            <w:r>
              <w:rPr>
                <w:rFonts w:ascii="Calibri" w:eastAsia="Calibri" w:hAnsi="Calibri" w:cs="Calibri"/>
              </w:rPr>
              <w:t xml:space="preserve"> Guinea-</w:t>
            </w:r>
            <w:proofErr w:type="spellStart"/>
            <w:r>
              <w:rPr>
                <w:rFonts w:ascii="Calibri" w:eastAsia="Calibri" w:hAnsi="Calibri" w:cs="Calibri"/>
              </w:rPr>
              <w:t>Bisáu</w:t>
            </w:r>
            <w:proofErr w:type="spellEnd"/>
            <w:r>
              <w:rPr>
                <w:rFonts w:ascii="Calibri" w:eastAsia="Calibri" w:hAnsi="Calibri" w:cs="Calibri"/>
              </w:rPr>
              <w:t> Guinea-</w:t>
            </w:r>
            <w:proofErr w:type="spellStart"/>
            <w:r>
              <w:rPr>
                <w:rFonts w:ascii="Calibri" w:eastAsia="Calibri" w:hAnsi="Calibri" w:cs="Calibri"/>
              </w:rPr>
              <w:t>Bisáu</w:t>
            </w:r>
            <w:proofErr w:type="spellEnd"/>
          </w:p>
        </w:tc>
        <w:tc>
          <w:tcPr>
            <w:tcW w:w="3465" w:type="dxa"/>
          </w:tcPr>
          <w:p w14:paraId="339FC25D" w14:textId="77777777" w:rsidR="00532EA3" w:rsidRDefault="009F67C0">
            <w:pPr>
              <w:jc w:val="right"/>
              <w:rPr>
                <w:rFonts w:ascii="Calibri" w:eastAsia="Calibri" w:hAnsi="Calibri" w:cs="Calibri"/>
              </w:rPr>
            </w:pPr>
            <w:r>
              <w:rPr>
                <w:rFonts w:ascii="Calibri" w:eastAsia="Calibri" w:hAnsi="Calibri" w:cs="Calibri"/>
              </w:rPr>
              <w:t>45,1</w:t>
            </w:r>
          </w:p>
        </w:tc>
      </w:tr>
      <w:tr w:rsidR="00532EA3" w14:paraId="6F22722F" w14:textId="77777777">
        <w:trPr>
          <w:trHeight w:val="300"/>
        </w:trPr>
        <w:tc>
          <w:tcPr>
            <w:tcW w:w="5495" w:type="dxa"/>
          </w:tcPr>
          <w:p w14:paraId="269E5FF4" w14:textId="77777777" w:rsidR="00532EA3" w:rsidRDefault="009F67C0">
            <w:pPr>
              <w:rPr>
                <w:rFonts w:ascii="Calibri" w:eastAsia="Calibri" w:hAnsi="Calibri" w:cs="Calibri"/>
              </w:rPr>
            </w:pPr>
            <w:r>
              <w:rPr>
                <w:rFonts w:ascii="Calibri" w:eastAsia="Calibri" w:hAnsi="Calibri" w:cs="Calibri"/>
              </w:rPr>
              <w:t xml:space="preserve"> Costa de Marfil Costa de Marfil</w:t>
            </w:r>
          </w:p>
        </w:tc>
        <w:tc>
          <w:tcPr>
            <w:tcW w:w="3465" w:type="dxa"/>
          </w:tcPr>
          <w:p w14:paraId="24D3DF18" w14:textId="77777777" w:rsidR="00532EA3" w:rsidRDefault="009F67C0">
            <w:pPr>
              <w:jc w:val="right"/>
              <w:rPr>
                <w:rFonts w:ascii="Calibri" w:eastAsia="Calibri" w:hAnsi="Calibri" w:cs="Calibri"/>
              </w:rPr>
            </w:pPr>
            <w:r>
              <w:rPr>
                <w:rFonts w:ascii="Calibri" w:eastAsia="Calibri" w:hAnsi="Calibri" w:cs="Calibri"/>
              </w:rPr>
              <w:t>42,9</w:t>
            </w:r>
          </w:p>
        </w:tc>
      </w:tr>
      <w:tr w:rsidR="00532EA3" w14:paraId="72270623" w14:textId="77777777">
        <w:trPr>
          <w:trHeight w:val="300"/>
        </w:trPr>
        <w:tc>
          <w:tcPr>
            <w:tcW w:w="5495" w:type="dxa"/>
          </w:tcPr>
          <w:p w14:paraId="17836672" w14:textId="77777777" w:rsidR="00532EA3" w:rsidRDefault="009F67C0">
            <w:pPr>
              <w:rPr>
                <w:rFonts w:ascii="Calibri" w:eastAsia="Calibri" w:hAnsi="Calibri" w:cs="Calibri"/>
              </w:rPr>
            </w:pPr>
            <w:r>
              <w:rPr>
                <w:rFonts w:ascii="Calibri" w:eastAsia="Calibri" w:hAnsi="Calibri" w:cs="Calibri"/>
              </w:rPr>
              <w:t xml:space="preserve"> Tanzania </w:t>
            </w:r>
            <w:proofErr w:type="spellStart"/>
            <w:r>
              <w:rPr>
                <w:rFonts w:ascii="Calibri" w:eastAsia="Calibri" w:hAnsi="Calibri" w:cs="Calibri"/>
              </w:rPr>
              <w:t>Tanzania</w:t>
            </w:r>
            <w:proofErr w:type="spellEnd"/>
          </w:p>
        </w:tc>
        <w:tc>
          <w:tcPr>
            <w:tcW w:w="3465" w:type="dxa"/>
          </w:tcPr>
          <w:p w14:paraId="26FDD026" w14:textId="77777777" w:rsidR="00532EA3" w:rsidRDefault="009F67C0">
            <w:pPr>
              <w:jc w:val="right"/>
              <w:rPr>
                <w:rFonts w:ascii="Calibri" w:eastAsia="Calibri" w:hAnsi="Calibri" w:cs="Calibri"/>
              </w:rPr>
            </w:pPr>
            <w:r>
              <w:rPr>
                <w:rFonts w:ascii="Calibri" w:eastAsia="Calibri" w:hAnsi="Calibri" w:cs="Calibri"/>
              </w:rPr>
              <w:t>35,2</w:t>
            </w:r>
          </w:p>
        </w:tc>
      </w:tr>
      <w:tr w:rsidR="00532EA3" w14:paraId="70FDA37F" w14:textId="77777777">
        <w:trPr>
          <w:trHeight w:val="300"/>
        </w:trPr>
        <w:tc>
          <w:tcPr>
            <w:tcW w:w="5495" w:type="dxa"/>
          </w:tcPr>
          <w:p w14:paraId="5E235FBA" w14:textId="77777777" w:rsidR="00532EA3" w:rsidRDefault="009F67C0">
            <w:pPr>
              <w:rPr>
                <w:rFonts w:ascii="Calibri" w:eastAsia="Calibri" w:hAnsi="Calibri" w:cs="Calibri"/>
              </w:rPr>
            </w:pPr>
            <w:r>
              <w:rPr>
                <w:rFonts w:ascii="Calibri" w:eastAsia="Calibri" w:hAnsi="Calibri" w:cs="Calibri"/>
              </w:rPr>
              <w:t xml:space="preserve"> Etiopía </w:t>
            </w:r>
            <w:proofErr w:type="spellStart"/>
            <w:r>
              <w:rPr>
                <w:rFonts w:ascii="Calibri" w:eastAsia="Calibri" w:hAnsi="Calibri" w:cs="Calibri"/>
              </w:rPr>
              <w:t>Etiopía</w:t>
            </w:r>
            <w:proofErr w:type="spellEnd"/>
          </w:p>
        </w:tc>
        <w:tc>
          <w:tcPr>
            <w:tcW w:w="3465" w:type="dxa"/>
          </w:tcPr>
          <w:p w14:paraId="0E1C5BE2" w14:textId="77777777" w:rsidR="00532EA3" w:rsidRDefault="009F67C0">
            <w:pPr>
              <w:jc w:val="right"/>
              <w:rPr>
                <w:rFonts w:ascii="Calibri" w:eastAsia="Calibri" w:hAnsi="Calibri" w:cs="Calibri"/>
              </w:rPr>
            </w:pPr>
            <w:r>
              <w:rPr>
                <w:rFonts w:ascii="Calibri" w:eastAsia="Calibri" w:hAnsi="Calibri" w:cs="Calibri"/>
              </w:rPr>
              <w:t>33,9</w:t>
            </w:r>
          </w:p>
        </w:tc>
      </w:tr>
      <w:tr w:rsidR="00532EA3" w14:paraId="7B341644" w14:textId="77777777">
        <w:trPr>
          <w:trHeight w:val="300"/>
        </w:trPr>
        <w:tc>
          <w:tcPr>
            <w:tcW w:w="5495" w:type="dxa"/>
          </w:tcPr>
          <w:p w14:paraId="4D763A65" w14:textId="77777777" w:rsidR="00532EA3" w:rsidRDefault="009F67C0">
            <w:pPr>
              <w:rPr>
                <w:rFonts w:ascii="Calibri" w:eastAsia="Calibri" w:hAnsi="Calibri" w:cs="Calibri"/>
              </w:rPr>
            </w:pPr>
            <w:r>
              <w:rPr>
                <w:rFonts w:ascii="Calibri" w:eastAsia="Calibri" w:hAnsi="Calibri" w:cs="Calibri"/>
              </w:rPr>
              <w:t xml:space="preserve"> Macedonia del Norte Macedonia del Norte</w:t>
            </w:r>
          </w:p>
        </w:tc>
        <w:tc>
          <w:tcPr>
            <w:tcW w:w="3465" w:type="dxa"/>
          </w:tcPr>
          <w:p w14:paraId="4BAB06E3" w14:textId="77777777" w:rsidR="00532EA3" w:rsidRDefault="009F67C0">
            <w:pPr>
              <w:jc w:val="right"/>
              <w:rPr>
                <w:rFonts w:ascii="Calibri" w:eastAsia="Calibri" w:hAnsi="Calibri" w:cs="Calibri"/>
              </w:rPr>
            </w:pPr>
            <w:r>
              <w:rPr>
                <w:rFonts w:ascii="Calibri" w:eastAsia="Calibri" w:hAnsi="Calibri" w:cs="Calibri"/>
              </w:rPr>
              <w:t>33,3</w:t>
            </w:r>
          </w:p>
        </w:tc>
      </w:tr>
      <w:tr w:rsidR="00532EA3" w14:paraId="6AC0F3F6" w14:textId="77777777">
        <w:trPr>
          <w:trHeight w:val="300"/>
        </w:trPr>
        <w:tc>
          <w:tcPr>
            <w:tcW w:w="5495" w:type="dxa"/>
          </w:tcPr>
          <w:p w14:paraId="18472CCF" w14:textId="77777777" w:rsidR="00532EA3" w:rsidRDefault="009F67C0">
            <w:pPr>
              <w:rPr>
                <w:rFonts w:ascii="Calibri" w:eastAsia="Calibri" w:hAnsi="Calibri" w:cs="Calibri"/>
              </w:rPr>
            </w:pPr>
            <w:r>
              <w:rPr>
                <w:rFonts w:ascii="Calibri" w:eastAsia="Calibri" w:hAnsi="Calibri" w:cs="Calibri"/>
              </w:rPr>
              <w:t xml:space="preserve"> Camerún </w:t>
            </w:r>
            <w:proofErr w:type="spellStart"/>
            <w:r>
              <w:rPr>
                <w:rFonts w:ascii="Calibri" w:eastAsia="Calibri" w:hAnsi="Calibri" w:cs="Calibri"/>
              </w:rPr>
              <w:t>Camerún</w:t>
            </w:r>
            <w:proofErr w:type="spellEnd"/>
          </w:p>
        </w:tc>
        <w:tc>
          <w:tcPr>
            <w:tcW w:w="3465" w:type="dxa"/>
          </w:tcPr>
          <w:p w14:paraId="7D8ECFA5" w14:textId="77777777" w:rsidR="00532EA3" w:rsidRDefault="009F67C0">
            <w:pPr>
              <w:jc w:val="right"/>
              <w:rPr>
                <w:rFonts w:ascii="Calibri" w:eastAsia="Calibri" w:hAnsi="Calibri" w:cs="Calibri"/>
              </w:rPr>
            </w:pPr>
            <w:r>
              <w:rPr>
                <w:rFonts w:ascii="Calibri" w:eastAsia="Calibri" w:hAnsi="Calibri" w:cs="Calibri"/>
              </w:rPr>
              <w:t>30</w:t>
            </w:r>
          </w:p>
        </w:tc>
      </w:tr>
      <w:tr w:rsidR="00532EA3" w14:paraId="5F631B8E" w14:textId="77777777">
        <w:trPr>
          <w:trHeight w:val="300"/>
        </w:trPr>
        <w:tc>
          <w:tcPr>
            <w:tcW w:w="5495" w:type="dxa"/>
          </w:tcPr>
          <w:p w14:paraId="075C0A80" w14:textId="77777777" w:rsidR="00532EA3" w:rsidRDefault="009F67C0">
            <w:pPr>
              <w:rPr>
                <w:rFonts w:ascii="Calibri" w:eastAsia="Calibri" w:hAnsi="Calibri" w:cs="Calibri"/>
              </w:rPr>
            </w:pPr>
            <w:r>
              <w:rPr>
                <w:rFonts w:ascii="Calibri" w:eastAsia="Calibri" w:hAnsi="Calibri" w:cs="Calibri"/>
              </w:rPr>
              <w:t xml:space="preserve"> Benín </w:t>
            </w:r>
            <w:proofErr w:type="spellStart"/>
            <w:r>
              <w:rPr>
                <w:rFonts w:ascii="Calibri" w:eastAsia="Calibri" w:hAnsi="Calibri" w:cs="Calibri"/>
              </w:rPr>
              <w:t>Benín</w:t>
            </w:r>
            <w:proofErr w:type="spellEnd"/>
          </w:p>
        </w:tc>
        <w:tc>
          <w:tcPr>
            <w:tcW w:w="3465" w:type="dxa"/>
          </w:tcPr>
          <w:p w14:paraId="710B73B7" w14:textId="77777777" w:rsidR="00532EA3" w:rsidRDefault="009F67C0">
            <w:pPr>
              <w:jc w:val="right"/>
              <w:rPr>
                <w:rFonts w:ascii="Calibri" w:eastAsia="Calibri" w:hAnsi="Calibri" w:cs="Calibri"/>
              </w:rPr>
            </w:pPr>
            <w:r>
              <w:rPr>
                <w:rFonts w:ascii="Calibri" w:eastAsia="Calibri" w:hAnsi="Calibri" w:cs="Calibri"/>
              </w:rPr>
              <w:t>27,7</w:t>
            </w:r>
          </w:p>
        </w:tc>
      </w:tr>
      <w:tr w:rsidR="00532EA3" w14:paraId="49047E9E" w14:textId="77777777">
        <w:trPr>
          <w:trHeight w:val="300"/>
        </w:trPr>
        <w:tc>
          <w:tcPr>
            <w:tcW w:w="5495" w:type="dxa"/>
          </w:tcPr>
          <w:p w14:paraId="7824FBF6" w14:textId="77777777" w:rsidR="00532EA3" w:rsidRDefault="009F67C0">
            <w:pPr>
              <w:rPr>
                <w:rFonts w:ascii="Calibri" w:eastAsia="Calibri" w:hAnsi="Calibri" w:cs="Calibri"/>
              </w:rPr>
            </w:pPr>
            <w:r>
              <w:rPr>
                <w:rFonts w:ascii="Calibri" w:eastAsia="Calibri" w:hAnsi="Calibri" w:cs="Calibri"/>
              </w:rPr>
              <w:t xml:space="preserve"> Chipre </w:t>
            </w:r>
            <w:proofErr w:type="spellStart"/>
            <w:r>
              <w:rPr>
                <w:rFonts w:ascii="Calibri" w:eastAsia="Calibri" w:hAnsi="Calibri" w:cs="Calibri"/>
              </w:rPr>
              <w:t>Chipre</w:t>
            </w:r>
            <w:proofErr w:type="spellEnd"/>
          </w:p>
        </w:tc>
        <w:tc>
          <w:tcPr>
            <w:tcW w:w="3465" w:type="dxa"/>
          </w:tcPr>
          <w:p w14:paraId="3DE3035B" w14:textId="77777777" w:rsidR="00532EA3" w:rsidRDefault="009F67C0">
            <w:pPr>
              <w:jc w:val="right"/>
              <w:rPr>
                <w:rFonts w:ascii="Calibri" w:eastAsia="Calibri" w:hAnsi="Calibri" w:cs="Calibri"/>
              </w:rPr>
            </w:pPr>
            <w:r>
              <w:rPr>
                <w:rFonts w:ascii="Calibri" w:eastAsia="Calibri" w:hAnsi="Calibri" w:cs="Calibri"/>
              </w:rPr>
              <w:t>25,3</w:t>
            </w:r>
          </w:p>
        </w:tc>
      </w:tr>
      <w:tr w:rsidR="00532EA3" w14:paraId="5CB8D581" w14:textId="77777777">
        <w:trPr>
          <w:trHeight w:val="300"/>
        </w:trPr>
        <w:tc>
          <w:tcPr>
            <w:tcW w:w="5495" w:type="dxa"/>
          </w:tcPr>
          <w:p w14:paraId="4C7A54F4" w14:textId="77777777" w:rsidR="00532EA3" w:rsidRDefault="009F67C0">
            <w:pPr>
              <w:rPr>
                <w:rFonts w:ascii="Calibri" w:eastAsia="Calibri" w:hAnsi="Calibri" w:cs="Calibri"/>
              </w:rPr>
            </w:pPr>
            <w:r>
              <w:rPr>
                <w:rFonts w:ascii="Calibri" w:eastAsia="Calibri" w:hAnsi="Calibri" w:cs="Calibri"/>
              </w:rPr>
              <w:t xml:space="preserve"> Liberia </w:t>
            </w:r>
            <w:proofErr w:type="spellStart"/>
            <w:r>
              <w:rPr>
                <w:rFonts w:ascii="Calibri" w:eastAsia="Calibri" w:hAnsi="Calibri" w:cs="Calibri"/>
              </w:rPr>
              <w:t>Liberia</w:t>
            </w:r>
            <w:proofErr w:type="spellEnd"/>
          </w:p>
        </w:tc>
        <w:tc>
          <w:tcPr>
            <w:tcW w:w="3465" w:type="dxa"/>
          </w:tcPr>
          <w:p w14:paraId="0C1A0184" w14:textId="77777777" w:rsidR="00532EA3" w:rsidRDefault="009F67C0">
            <w:pPr>
              <w:jc w:val="right"/>
              <w:rPr>
                <w:rFonts w:ascii="Calibri" w:eastAsia="Calibri" w:hAnsi="Calibri" w:cs="Calibri"/>
              </w:rPr>
            </w:pPr>
            <w:r>
              <w:rPr>
                <w:rFonts w:ascii="Calibri" w:eastAsia="Calibri" w:hAnsi="Calibri" w:cs="Calibri"/>
              </w:rPr>
              <w:t>20</w:t>
            </w:r>
          </w:p>
        </w:tc>
      </w:tr>
      <w:tr w:rsidR="00532EA3" w14:paraId="18E92DD8" w14:textId="77777777">
        <w:trPr>
          <w:trHeight w:val="300"/>
        </w:trPr>
        <w:tc>
          <w:tcPr>
            <w:tcW w:w="5495" w:type="dxa"/>
          </w:tcPr>
          <w:p w14:paraId="39E3AAAD" w14:textId="77777777" w:rsidR="00532EA3" w:rsidRDefault="009F67C0">
            <w:pPr>
              <w:rPr>
                <w:rFonts w:ascii="Calibri" w:eastAsia="Calibri" w:hAnsi="Calibri" w:cs="Calibri"/>
              </w:rPr>
            </w:pPr>
            <w:r>
              <w:rPr>
                <w:rFonts w:ascii="Calibri" w:eastAsia="Calibri" w:hAnsi="Calibri" w:cs="Calibri"/>
              </w:rPr>
              <w:t xml:space="preserve"> Malaui </w:t>
            </w:r>
            <w:proofErr w:type="spellStart"/>
            <w:r>
              <w:rPr>
                <w:rFonts w:ascii="Calibri" w:eastAsia="Calibri" w:hAnsi="Calibri" w:cs="Calibri"/>
              </w:rPr>
              <w:t>Malaui</w:t>
            </w:r>
            <w:proofErr w:type="spellEnd"/>
          </w:p>
        </w:tc>
        <w:tc>
          <w:tcPr>
            <w:tcW w:w="3465" w:type="dxa"/>
          </w:tcPr>
          <w:p w14:paraId="6E178F81" w14:textId="77777777" w:rsidR="00532EA3" w:rsidRDefault="009F67C0">
            <w:pPr>
              <w:jc w:val="right"/>
              <w:rPr>
                <w:rFonts w:ascii="Calibri" w:eastAsia="Calibri" w:hAnsi="Calibri" w:cs="Calibri"/>
              </w:rPr>
            </w:pPr>
            <w:r>
              <w:rPr>
                <w:rFonts w:ascii="Calibri" w:eastAsia="Calibri" w:hAnsi="Calibri" w:cs="Calibri"/>
              </w:rPr>
              <w:t>20</w:t>
            </w:r>
          </w:p>
        </w:tc>
      </w:tr>
      <w:tr w:rsidR="00532EA3" w14:paraId="30FCAEDB" w14:textId="77777777">
        <w:trPr>
          <w:trHeight w:val="300"/>
        </w:trPr>
        <w:tc>
          <w:tcPr>
            <w:tcW w:w="5495" w:type="dxa"/>
          </w:tcPr>
          <w:p w14:paraId="44907330" w14:textId="77777777" w:rsidR="00532EA3" w:rsidRDefault="009F67C0">
            <w:pPr>
              <w:rPr>
                <w:rFonts w:ascii="Calibri" w:eastAsia="Calibri" w:hAnsi="Calibri" w:cs="Calibri"/>
              </w:rPr>
            </w:pPr>
            <w:r>
              <w:rPr>
                <w:rFonts w:ascii="Calibri" w:eastAsia="Calibri" w:hAnsi="Calibri" w:cs="Calibri"/>
              </w:rPr>
              <w:t xml:space="preserve"> Sudán del Sur Sudán del Sur</w:t>
            </w:r>
          </w:p>
        </w:tc>
        <w:tc>
          <w:tcPr>
            <w:tcW w:w="3465" w:type="dxa"/>
          </w:tcPr>
          <w:p w14:paraId="749FC95B" w14:textId="77777777" w:rsidR="00532EA3" w:rsidRDefault="009F67C0">
            <w:pPr>
              <w:jc w:val="right"/>
              <w:rPr>
                <w:rFonts w:ascii="Calibri" w:eastAsia="Calibri" w:hAnsi="Calibri" w:cs="Calibri"/>
              </w:rPr>
            </w:pPr>
            <w:r>
              <w:rPr>
                <w:rFonts w:ascii="Calibri" w:eastAsia="Calibri" w:hAnsi="Calibri" w:cs="Calibri"/>
              </w:rPr>
              <w:t>20</w:t>
            </w:r>
          </w:p>
        </w:tc>
      </w:tr>
      <w:tr w:rsidR="00532EA3" w14:paraId="124BD8A5" w14:textId="77777777">
        <w:trPr>
          <w:trHeight w:val="300"/>
        </w:trPr>
        <w:tc>
          <w:tcPr>
            <w:tcW w:w="5495" w:type="dxa"/>
          </w:tcPr>
          <w:p w14:paraId="68CCD8B4" w14:textId="77777777" w:rsidR="00532EA3" w:rsidRDefault="009F67C0">
            <w:pPr>
              <w:rPr>
                <w:rFonts w:ascii="Calibri" w:eastAsia="Calibri" w:hAnsi="Calibri" w:cs="Calibri"/>
              </w:rPr>
            </w:pPr>
            <w:r>
              <w:rPr>
                <w:rFonts w:ascii="Calibri" w:eastAsia="Calibri" w:hAnsi="Calibri" w:cs="Calibri"/>
              </w:rPr>
              <w:t xml:space="preserve"> Togo </w:t>
            </w:r>
            <w:proofErr w:type="spellStart"/>
            <w:r>
              <w:rPr>
                <w:rFonts w:ascii="Calibri" w:eastAsia="Calibri" w:hAnsi="Calibri" w:cs="Calibri"/>
              </w:rPr>
              <w:t>Togo</w:t>
            </w:r>
            <w:proofErr w:type="spellEnd"/>
          </w:p>
        </w:tc>
        <w:tc>
          <w:tcPr>
            <w:tcW w:w="3465" w:type="dxa"/>
          </w:tcPr>
          <w:p w14:paraId="15A266BB" w14:textId="77777777" w:rsidR="00532EA3" w:rsidRDefault="009F67C0">
            <w:pPr>
              <w:jc w:val="right"/>
              <w:rPr>
                <w:rFonts w:ascii="Calibri" w:eastAsia="Calibri" w:hAnsi="Calibri" w:cs="Calibri"/>
              </w:rPr>
            </w:pPr>
            <w:r>
              <w:rPr>
                <w:rFonts w:ascii="Calibri" w:eastAsia="Calibri" w:hAnsi="Calibri" w:cs="Calibri"/>
              </w:rPr>
              <w:t>20</w:t>
            </w:r>
          </w:p>
        </w:tc>
      </w:tr>
      <w:tr w:rsidR="00532EA3" w14:paraId="238D374B" w14:textId="77777777">
        <w:trPr>
          <w:trHeight w:val="300"/>
        </w:trPr>
        <w:tc>
          <w:tcPr>
            <w:tcW w:w="5495" w:type="dxa"/>
          </w:tcPr>
          <w:p w14:paraId="02C2FB13" w14:textId="77777777" w:rsidR="00532EA3" w:rsidRPr="00757DF1" w:rsidRDefault="009F67C0">
            <w:pPr>
              <w:rPr>
                <w:rFonts w:ascii="Calibri" w:eastAsia="Calibri" w:hAnsi="Calibri" w:cs="Calibri"/>
                <w:lang w:val="en-US"/>
              </w:rPr>
            </w:pPr>
            <w:r w:rsidRPr="00757DF1">
              <w:rPr>
                <w:rFonts w:ascii="Calibri" w:eastAsia="Calibri" w:hAnsi="Calibri" w:cs="Calibri"/>
                <w:lang w:val="en-US"/>
              </w:rPr>
              <w:t xml:space="preserve">Flag of </w:t>
            </w:r>
            <w:proofErr w:type="spellStart"/>
            <w:r w:rsidRPr="00757DF1">
              <w:rPr>
                <w:rFonts w:ascii="Calibri" w:eastAsia="Calibri" w:hAnsi="Calibri" w:cs="Calibri"/>
                <w:lang w:val="en-US"/>
              </w:rPr>
              <w:t>Montenegro.svg</w:t>
            </w:r>
            <w:proofErr w:type="spellEnd"/>
            <w:r w:rsidRPr="00757DF1">
              <w:rPr>
                <w:rFonts w:ascii="Calibri" w:eastAsia="Calibri" w:hAnsi="Calibri" w:cs="Calibri"/>
                <w:lang w:val="en-US"/>
              </w:rPr>
              <w:t> Montenegro</w:t>
            </w:r>
          </w:p>
        </w:tc>
        <w:tc>
          <w:tcPr>
            <w:tcW w:w="3465" w:type="dxa"/>
          </w:tcPr>
          <w:p w14:paraId="0D26C62C" w14:textId="77777777" w:rsidR="00532EA3" w:rsidRDefault="009F67C0">
            <w:pPr>
              <w:jc w:val="right"/>
              <w:rPr>
                <w:rFonts w:ascii="Calibri" w:eastAsia="Calibri" w:hAnsi="Calibri" w:cs="Calibri"/>
              </w:rPr>
            </w:pPr>
            <w:r>
              <w:rPr>
                <w:rFonts w:ascii="Calibri" w:eastAsia="Calibri" w:hAnsi="Calibri" w:cs="Calibri"/>
              </w:rPr>
              <w:t>19,1</w:t>
            </w:r>
          </w:p>
        </w:tc>
      </w:tr>
      <w:tr w:rsidR="00532EA3" w14:paraId="1219003F" w14:textId="77777777">
        <w:trPr>
          <w:trHeight w:val="300"/>
        </w:trPr>
        <w:tc>
          <w:tcPr>
            <w:tcW w:w="5495" w:type="dxa"/>
          </w:tcPr>
          <w:p w14:paraId="7B8EF048" w14:textId="77777777" w:rsidR="00532EA3" w:rsidRDefault="009F67C0">
            <w:pPr>
              <w:rPr>
                <w:rFonts w:ascii="Calibri" w:eastAsia="Calibri" w:hAnsi="Calibri" w:cs="Calibri"/>
              </w:rPr>
            </w:pPr>
            <w:r>
              <w:rPr>
                <w:rFonts w:ascii="Calibri" w:eastAsia="Calibri" w:hAnsi="Calibri" w:cs="Calibri"/>
              </w:rPr>
              <w:t xml:space="preserve"> Israel </w:t>
            </w:r>
            <w:proofErr w:type="spellStart"/>
            <w:r>
              <w:rPr>
                <w:rFonts w:ascii="Calibri" w:eastAsia="Calibri" w:hAnsi="Calibri" w:cs="Calibri"/>
              </w:rPr>
              <w:t>Israel</w:t>
            </w:r>
            <w:proofErr w:type="spellEnd"/>
          </w:p>
        </w:tc>
        <w:tc>
          <w:tcPr>
            <w:tcW w:w="3465" w:type="dxa"/>
          </w:tcPr>
          <w:p w14:paraId="35A4E604" w14:textId="77777777" w:rsidR="00532EA3" w:rsidRDefault="009F67C0">
            <w:pPr>
              <w:jc w:val="right"/>
              <w:rPr>
                <w:rFonts w:ascii="Calibri" w:eastAsia="Calibri" w:hAnsi="Calibri" w:cs="Calibri"/>
              </w:rPr>
            </w:pPr>
            <w:r>
              <w:rPr>
                <w:rFonts w:ascii="Calibri" w:eastAsia="Calibri" w:hAnsi="Calibri" w:cs="Calibri"/>
              </w:rPr>
              <w:t>18</w:t>
            </w:r>
          </w:p>
        </w:tc>
      </w:tr>
      <w:tr w:rsidR="00532EA3" w14:paraId="2051773A" w14:textId="77777777">
        <w:trPr>
          <w:trHeight w:val="300"/>
        </w:trPr>
        <w:tc>
          <w:tcPr>
            <w:tcW w:w="5495" w:type="dxa"/>
          </w:tcPr>
          <w:p w14:paraId="642B2DBA" w14:textId="77777777" w:rsidR="00532EA3" w:rsidRDefault="009F67C0">
            <w:pPr>
              <w:rPr>
                <w:rFonts w:ascii="Calibri" w:eastAsia="Calibri" w:hAnsi="Calibri" w:cs="Calibri"/>
              </w:rPr>
            </w:pPr>
            <w:r>
              <w:rPr>
                <w:rFonts w:ascii="Calibri" w:eastAsia="Calibri" w:hAnsi="Calibri" w:cs="Calibri"/>
              </w:rPr>
              <w:t xml:space="preserve"> Mozambique </w:t>
            </w:r>
            <w:proofErr w:type="spellStart"/>
            <w:r>
              <w:rPr>
                <w:rFonts w:ascii="Calibri" w:eastAsia="Calibri" w:hAnsi="Calibri" w:cs="Calibri"/>
              </w:rPr>
              <w:t>Mozambique</w:t>
            </w:r>
            <w:proofErr w:type="spellEnd"/>
          </w:p>
        </w:tc>
        <w:tc>
          <w:tcPr>
            <w:tcW w:w="3465" w:type="dxa"/>
          </w:tcPr>
          <w:p w14:paraId="6786254A" w14:textId="77777777" w:rsidR="00532EA3" w:rsidRDefault="009F67C0">
            <w:pPr>
              <w:jc w:val="right"/>
              <w:rPr>
                <w:rFonts w:ascii="Calibri" w:eastAsia="Calibri" w:hAnsi="Calibri" w:cs="Calibri"/>
              </w:rPr>
            </w:pPr>
            <w:r>
              <w:rPr>
                <w:rFonts w:ascii="Calibri" w:eastAsia="Calibri" w:hAnsi="Calibri" w:cs="Calibri"/>
              </w:rPr>
              <w:t>17,9</w:t>
            </w:r>
          </w:p>
        </w:tc>
      </w:tr>
      <w:tr w:rsidR="00532EA3" w14:paraId="76259668" w14:textId="77777777">
        <w:trPr>
          <w:trHeight w:val="300"/>
        </w:trPr>
        <w:tc>
          <w:tcPr>
            <w:tcW w:w="5495" w:type="dxa"/>
          </w:tcPr>
          <w:p w14:paraId="7057C2C2" w14:textId="77777777" w:rsidR="00532EA3" w:rsidRDefault="009F67C0">
            <w:pPr>
              <w:rPr>
                <w:rFonts w:ascii="Calibri" w:eastAsia="Calibri" w:hAnsi="Calibri" w:cs="Calibri"/>
              </w:rPr>
            </w:pPr>
            <w:r>
              <w:rPr>
                <w:rFonts w:ascii="Calibri" w:eastAsia="Calibri" w:hAnsi="Calibri" w:cs="Calibri"/>
              </w:rPr>
              <w:t xml:space="preserve"> Ghana </w:t>
            </w:r>
            <w:proofErr w:type="spellStart"/>
            <w:r>
              <w:rPr>
                <w:rFonts w:ascii="Calibri" w:eastAsia="Calibri" w:hAnsi="Calibri" w:cs="Calibri"/>
              </w:rPr>
              <w:t>Ghana</w:t>
            </w:r>
            <w:proofErr w:type="spellEnd"/>
          </w:p>
        </w:tc>
        <w:tc>
          <w:tcPr>
            <w:tcW w:w="3465" w:type="dxa"/>
          </w:tcPr>
          <w:p w14:paraId="71D792BF" w14:textId="77777777" w:rsidR="00532EA3" w:rsidRDefault="009F67C0">
            <w:pPr>
              <w:jc w:val="right"/>
              <w:rPr>
                <w:rFonts w:ascii="Calibri" w:eastAsia="Calibri" w:hAnsi="Calibri" w:cs="Calibri"/>
              </w:rPr>
            </w:pPr>
            <w:r>
              <w:rPr>
                <w:rFonts w:ascii="Calibri" w:eastAsia="Calibri" w:hAnsi="Calibri" w:cs="Calibri"/>
              </w:rPr>
              <w:t>17,6</w:t>
            </w:r>
          </w:p>
        </w:tc>
      </w:tr>
      <w:tr w:rsidR="00532EA3" w14:paraId="0ED59968" w14:textId="77777777">
        <w:trPr>
          <w:trHeight w:val="300"/>
        </w:trPr>
        <w:tc>
          <w:tcPr>
            <w:tcW w:w="5495" w:type="dxa"/>
          </w:tcPr>
          <w:p w14:paraId="1B07F8B6" w14:textId="77777777" w:rsidR="00532EA3" w:rsidRDefault="009F67C0">
            <w:pPr>
              <w:rPr>
                <w:rFonts w:ascii="Calibri" w:eastAsia="Calibri" w:hAnsi="Calibri" w:cs="Calibri"/>
              </w:rPr>
            </w:pPr>
            <w:r>
              <w:rPr>
                <w:rFonts w:ascii="Calibri" w:eastAsia="Calibri" w:hAnsi="Calibri" w:cs="Calibri"/>
              </w:rPr>
              <w:t xml:space="preserve"> Mauricio </w:t>
            </w:r>
            <w:proofErr w:type="spellStart"/>
            <w:r>
              <w:rPr>
                <w:rFonts w:ascii="Calibri" w:eastAsia="Calibri" w:hAnsi="Calibri" w:cs="Calibri"/>
              </w:rPr>
              <w:t>Mauricio</w:t>
            </w:r>
            <w:proofErr w:type="spellEnd"/>
          </w:p>
        </w:tc>
        <w:tc>
          <w:tcPr>
            <w:tcW w:w="3465" w:type="dxa"/>
          </w:tcPr>
          <w:p w14:paraId="1BDD2B5F" w14:textId="77777777" w:rsidR="00532EA3" w:rsidRDefault="009F67C0">
            <w:pPr>
              <w:jc w:val="right"/>
              <w:rPr>
                <w:rFonts w:ascii="Calibri" w:eastAsia="Calibri" w:hAnsi="Calibri" w:cs="Calibri"/>
              </w:rPr>
            </w:pPr>
            <w:r>
              <w:rPr>
                <w:rFonts w:ascii="Calibri" w:eastAsia="Calibri" w:hAnsi="Calibri" w:cs="Calibri"/>
              </w:rPr>
              <w:t>17,3</w:t>
            </w:r>
          </w:p>
        </w:tc>
      </w:tr>
      <w:tr w:rsidR="00532EA3" w14:paraId="79053AB9" w14:textId="77777777">
        <w:trPr>
          <w:trHeight w:val="300"/>
        </w:trPr>
        <w:tc>
          <w:tcPr>
            <w:tcW w:w="5495" w:type="dxa"/>
          </w:tcPr>
          <w:p w14:paraId="336ADF9B" w14:textId="77777777" w:rsidR="00532EA3" w:rsidRDefault="009F67C0">
            <w:pPr>
              <w:rPr>
                <w:rFonts w:ascii="Calibri" w:eastAsia="Calibri" w:hAnsi="Calibri" w:cs="Calibri"/>
              </w:rPr>
            </w:pPr>
            <w:r>
              <w:rPr>
                <w:rFonts w:ascii="Calibri" w:eastAsia="Calibri" w:hAnsi="Calibri" w:cs="Calibri"/>
              </w:rPr>
              <w:t xml:space="preserve"> Rusia </w:t>
            </w:r>
            <w:proofErr w:type="spellStart"/>
            <w:r>
              <w:rPr>
                <w:rFonts w:ascii="Calibri" w:eastAsia="Calibri" w:hAnsi="Calibri" w:cs="Calibri"/>
              </w:rPr>
              <w:t>Rusia</w:t>
            </w:r>
            <w:proofErr w:type="spellEnd"/>
          </w:p>
        </w:tc>
        <w:tc>
          <w:tcPr>
            <w:tcW w:w="3465" w:type="dxa"/>
          </w:tcPr>
          <w:p w14:paraId="26111953" w14:textId="77777777" w:rsidR="00532EA3" w:rsidRDefault="009F67C0">
            <w:pPr>
              <w:jc w:val="right"/>
              <w:rPr>
                <w:rFonts w:ascii="Calibri" w:eastAsia="Calibri" w:hAnsi="Calibri" w:cs="Calibri"/>
              </w:rPr>
            </w:pPr>
            <w:r>
              <w:rPr>
                <w:rFonts w:ascii="Calibri" w:eastAsia="Calibri" w:hAnsi="Calibri" w:cs="Calibri"/>
              </w:rPr>
              <w:t>17</w:t>
            </w:r>
          </w:p>
        </w:tc>
      </w:tr>
      <w:tr w:rsidR="00532EA3" w14:paraId="5C96A429" w14:textId="77777777">
        <w:trPr>
          <w:trHeight w:val="300"/>
        </w:trPr>
        <w:tc>
          <w:tcPr>
            <w:tcW w:w="5495" w:type="dxa"/>
          </w:tcPr>
          <w:p w14:paraId="58AAC68A" w14:textId="77777777" w:rsidR="00532EA3" w:rsidRDefault="009F67C0">
            <w:pPr>
              <w:rPr>
                <w:rFonts w:ascii="Calibri" w:eastAsia="Calibri" w:hAnsi="Calibri" w:cs="Calibri"/>
              </w:rPr>
            </w:pPr>
            <w:r>
              <w:rPr>
                <w:rFonts w:ascii="Calibri" w:eastAsia="Calibri" w:hAnsi="Calibri" w:cs="Calibri"/>
              </w:rPr>
              <w:t xml:space="preserve"> la República Centroafricana República Centroafricana</w:t>
            </w:r>
          </w:p>
        </w:tc>
        <w:tc>
          <w:tcPr>
            <w:tcW w:w="3465" w:type="dxa"/>
          </w:tcPr>
          <w:p w14:paraId="2A8F7560" w14:textId="77777777" w:rsidR="00532EA3" w:rsidRDefault="009F67C0">
            <w:pPr>
              <w:jc w:val="right"/>
              <w:rPr>
                <w:rFonts w:ascii="Calibri" w:eastAsia="Calibri" w:hAnsi="Calibri" w:cs="Calibri"/>
              </w:rPr>
            </w:pPr>
            <w:r>
              <w:rPr>
                <w:rFonts w:ascii="Calibri" w:eastAsia="Calibri" w:hAnsi="Calibri" w:cs="Calibri"/>
              </w:rPr>
              <w:t>15</w:t>
            </w:r>
          </w:p>
        </w:tc>
      </w:tr>
      <w:tr w:rsidR="00532EA3" w14:paraId="76841307" w14:textId="77777777">
        <w:trPr>
          <w:trHeight w:val="300"/>
        </w:trPr>
        <w:tc>
          <w:tcPr>
            <w:tcW w:w="5495" w:type="dxa"/>
          </w:tcPr>
          <w:p w14:paraId="1A24B341" w14:textId="77777777" w:rsidR="00532EA3" w:rsidRDefault="009F67C0">
            <w:pPr>
              <w:rPr>
                <w:rFonts w:ascii="Calibri" w:eastAsia="Calibri" w:hAnsi="Calibri" w:cs="Calibri"/>
              </w:rPr>
            </w:pPr>
            <w:r>
              <w:rPr>
                <w:rFonts w:ascii="Calibri" w:eastAsia="Calibri" w:hAnsi="Calibri" w:cs="Calibri"/>
              </w:rPr>
              <w:t xml:space="preserve"> Singapur </w:t>
            </w:r>
            <w:proofErr w:type="spellStart"/>
            <w:r>
              <w:rPr>
                <w:rFonts w:ascii="Calibri" w:eastAsia="Calibri" w:hAnsi="Calibri" w:cs="Calibri"/>
              </w:rPr>
              <w:t>Singapur</w:t>
            </w:r>
            <w:proofErr w:type="spellEnd"/>
          </w:p>
        </w:tc>
        <w:tc>
          <w:tcPr>
            <w:tcW w:w="3465" w:type="dxa"/>
          </w:tcPr>
          <w:p w14:paraId="0CFD8FD8" w14:textId="77777777" w:rsidR="00532EA3" w:rsidRDefault="009F67C0">
            <w:pPr>
              <w:jc w:val="right"/>
              <w:rPr>
                <w:rFonts w:ascii="Calibri" w:eastAsia="Calibri" w:hAnsi="Calibri" w:cs="Calibri"/>
              </w:rPr>
            </w:pPr>
            <w:r>
              <w:rPr>
                <w:rFonts w:ascii="Calibri" w:eastAsia="Calibri" w:hAnsi="Calibri" w:cs="Calibri"/>
              </w:rPr>
              <w:t>14,7</w:t>
            </w:r>
          </w:p>
        </w:tc>
      </w:tr>
      <w:tr w:rsidR="00532EA3" w14:paraId="22250A31" w14:textId="77777777">
        <w:trPr>
          <w:trHeight w:val="300"/>
        </w:trPr>
        <w:tc>
          <w:tcPr>
            <w:tcW w:w="5495" w:type="dxa"/>
          </w:tcPr>
          <w:p w14:paraId="43DAF146" w14:textId="77777777" w:rsidR="00532EA3" w:rsidRDefault="009F67C0">
            <w:pPr>
              <w:rPr>
                <w:rFonts w:ascii="Calibri" w:eastAsia="Calibri" w:hAnsi="Calibri" w:cs="Calibri"/>
              </w:rPr>
            </w:pPr>
            <w:r>
              <w:rPr>
                <w:rFonts w:ascii="Calibri" w:eastAsia="Calibri" w:hAnsi="Calibri" w:cs="Calibri"/>
              </w:rPr>
              <w:t xml:space="preserve"> la India </w:t>
            </w:r>
            <w:proofErr w:type="spellStart"/>
            <w:r>
              <w:rPr>
                <w:rFonts w:ascii="Calibri" w:eastAsia="Calibri" w:hAnsi="Calibri" w:cs="Calibri"/>
              </w:rPr>
              <w:t>India</w:t>
            </w:r>
            <w:proofErr w:type="spellEnd"/>
          </w:p>
        </w:tc>
        <w:tc>
          <w:tcPr>
            <w:tcW w:w="3465" w:type="dxa"/>
          </w:tcPr>
          <w:p w14:paraId="4166DC7A" w14:textId="77777777" w:rsidR="00532EA3" w:rsidRDefault="009F67C0">
            <w:pPr>
              <w:jc w:val="right"/>
              <w:rPr>
                <w:rFonts w:ascii="Calibri" w:eastAsia="Calibri" w:hAnsi="Calibri" w:cs="Calibri"/>
              </w:rPr>
            </w:pPr>
            <w:r>
              <w:rPr>
                <w:rFonts w:ascii="Calibri" w:eastAsia="Calibri" w:hAnsi="Calibri" w:cs="Calibri"/>
              </w:rPr>
              <w:t>14,2</w:t>
            </w:r>
          </w:p>
        </w:tc>
      </w:tr>
      <w:tr w:rsidR="00532EA3" w14:paraId="5CF4EFA8" w14:textId="77777777">
        <w:trPr>
          <w:trHeight w:val="300"/>
        </w:trPr>
        <w:tc>
          <w:tcPr>
            <w:tcW w:w="5495" w:type="dxa"/>
          </w:tcPr>
          <w:p w14:paraId="0204B36D" w14:textId="77777777" w:rsidR="00532EA3" w:rsidRDefault="009F67C0">
            <w:pPr>
              <w:rPr>
                <w:rFonts w:ascii="Calibri" w:eastAsia="Calibri" w:hAnsi="Calibri" w:cs="Calibri"/>
              </w:rPr>
            </w:pPr>
            <w:r>
              <w:rPr>
                <w:rFonts w:ascii="Calibri" w:eastAsia="Calibri" w:hAnsi="Calibri" w:cs="Calibri"/>
              </w:rPr>
              <w:t xml:space="preserve"> Uganda </w:t>
            </w:r>
            <w:proofErr w:type="spellStart"/>
            <w:r>
              <w:rPr>
                <w:rFonts w:ascii="Calibri" w:eastAsia="Calibri" w:hAnsi="Calibri" w:cs="Calibri"/>
              </w:rPr>
              <w:t>Uganda</w:t>
            </w:r>
            <w:proofErr w:type="spellEnd"/>
          </w:p>
        </w:tc>
        <w:tc>
          <w:tcPr>
            <w:tcW w:w="3465" w:type="dxa"/>
          </w:tcPr>
          <w:p w14:paraId="096403DD" w14:textId="77777777" w:rsidR="00532EA3" w:rsidRDefault="009F67C0">
            <w:pPr>
              <w:jc w:val="right"/>
              <w:rPr>
                <w:rFonts w:ascii="Calibri" w:eastAsia="Calibri" w:hAnsi="Calibri" w:cs="Calibri"/>
              </w:rPr>
            </w:pPr>
            <w:r>
              <w:rPr>
                <w:rFonts w:ascii="Calibri" w:eastAsia="Calibri" w:hAnsi="Calibri" w:cs="Calibri"/>
              </w:rPr>
              <w:t>14</w:t>
            </w:r>
          </w:p>
        </w:tc>
      </w:tr>
      <w:tr w:rsidR="00532EA3" w14:paraId="599B0D4F" w14:textId="77777777">
        <w:trPr>
          <w:trHeight w:val="300"/>
        </w:trPr>
        <w:tc>
          <w:tcPr>
            <w:tcW w:w="5495" w:type="dxa"/>
          </w:tcPr>
          <w:p w14:paraId="3B9ADD9C" w14:textId="77777777" w:rsidR="00532EA3" w:rsidRDefault="009F67C0">
            <w:pPr>
              <w:rPr>
                <w:rFonts w:ascii="Calibri" w:eastAsia="Calibri" w:hAnsi="Calibri" w:cs="Calibri"/>
              </w:rPr>
            </w:pPr>
            <w:r>
              <w:rPr>
                <w:rFonts w:ascii="Calibri" w:eastAsia="Calibri" w:hAnsi="Calibri" w:cs="Calibri"/>
              </w:rPr>
              <w:t xml:space="preserve"> Surinam </w:t>
            </w:r>
            <w:proofErr w:type="spellStart"/>
            <w:r>
              <w:rPr>
                <w:rFonts w:ascii="Calibri" w:eastAsia="Calibri" w:hAnsi="Calibri" w:cs="Calibri"/>
              </w:rPr>
              <w:t>Surinam</w:t>
            </w:r>
            <w:proofErr w:type="spellEnd"/>
          </w:p>
        </w:tc>
        <w:tc>
          <w:tcPr>
            <w:tcW w:w="3465" w:type="dxa"/>
          </w:tcPr>
          <w:p w14:paraId="3F346F35" w14:textId="77777777" w:rsidR="00532EA3" w:rsidRDefault="009F67C0">
            <w:pPr>
              <w:jc w:val="right"/>
              <w:rPr>
                <w:rFonts w:ascii="Calibri" w:eastAsia="Calibri" w:hAnsi="Calibri" w:cs="Calibri"/>
              </w:rPr>
            </w:pPr>
            <w:r>
              <w:rPr>
                <w:rFonts w:ascii="Calibri" w:eastAsia="Calibri" w:hAnsi="Calibri" w:cs="Calibri"/>
              </w:rPr>
              <w:t>13,9</w:t>
            </w:r>
          </w:p>
        </w:tc>
      </w:tr>
      <w:tr w:rsidR="00532EA3" w14:paraId="50B964A6" w14:textId="77777777">
        <w:trPr>
          <w:trHeight w:val="300"/>
        </w:trPr>
        <w:tc>
          <w:tcPr>
            <w:tcW w:w="5495" w:type="dxa"/>
          </w:tcPr>
          <w:p w14:paraId="2C5A6D5C" w14:textId="77777777" w:rsidR="00532EA3" w:rsidRDefault="009F67C0">
            <w:pPr>
              <w:rPr>
                <w:rFonts w:ascii="Calibri" w:eastAsia="Calibri" w:hAnsi="Calibri" w:cs="Calibri"/>
              </w:rPr>
            </w:pPr>
            <w:r>
              <w:rPr>
                <w:rFonts w:ascii="Calibri" w:eastAsia="Calibri" w:hAnsi="Calibri" w:cs="Calibri"/>
              </w:rPr>
              <w:t xml:space="preserve"> Bulgaria </w:t>
            </w:r>
            <w:proofErr w:type="spellStart"/>
            <w:r>
              <w:rPr>
                <w:rFonts w:ascii="Calibri" w:eastAsia="Calibri" w:hAnsi="Calibri" w:cs="Calibri"/>
              </w:rPr>
              <w:t>Bulgaria</w:t>
            </w:r>
            <w:proofErr w:type="spellEnd"/>
          </w:p>
        </w:tc>
        <w:tc>
          <w:tcPr>
            <w:tcW w:w="3465" w:type="dxa"/>
          </w:tcPr>
          <w:p w14:paraId="24223E36" w14:textId="77777777" w:rsidR="00532EA3" w:rsidRDefault="009F67C0">
            <w:pPr>
              <w:jc w:val="right"/>
              <w:rPr>
                <w:rFonts w:ascii="Calibri" w:eastAsia="Calibri" w:hAnsi="Calibri" w:cs="Calibri"/>
              </w:rPr>
            </w:pPr>
            <w:r>
              <w:rPr>
                <w:rFonts w:ascii="Calibri" w:eastAsia="Calibri" w:hAnsi="Calibri" w:cs="Calibri"/>
              </w:rPr>
              <w:t>13,4</w:t>
            </w:r>
          </w:p>
        </w:tc>
      </w:tr>
      <w:tr w:rsidR="00532EA3" w14:paraId="04BC5625" w14:textId="77777777">
        <w:trPr>
          <w:trHeight w:val="300"/>
        </w:trPr>
        <w:tc>
          <w:tcPr>
            <w:tcW w:w="5495" w:type="dxa"/>
          </w:tcPr>
          <w:p w14:paraId="735715A2" w14:textId="77777777" w:rsidR="00532EA3" w:rsidRDefault="009F67C0">
            <w:pPr>
              <w:rPr>
                <w:rFonts w:ascii="Calibri" w:eastAsia="Calibri" w:hAnsi="Calibri" w:cs="Calibri"/>
              </w:rPr>
            </w:pPr>
            <w:r>
              <w:rPr>
                <w:rFonts w:ascii="Calibri" w:eastAsia="Calibri" w:hAnsi="Calibri" w:cs="Calibri"/>
              </w:rPr>
              <w:t xml:space="preserve"> Kenia </w:t>
            </w:r>
            <w:proofErr w:type="spellStart"/>
            <w:r>
              <w:rPr>
                <w:rFonts w:ascii="Calibri" w:eastAsia="Calibri" w:hAnsi="Calibri" w:cs="Calibri"/>
              </w:rPr>
              <w:t>Kenia</w:t>
            </w:r>
            <w:proofErr w:type="spellEnd"/>
          </w:p>
        </w:tc>
        <w:tc>
          <w:tcPr>
            <w:tcW w:w="3465" w:type="dxa"/>
          </w:tcPr>
          <w:p w14:paraId="6EE5E62E" w14:textId="77777777" w:rsidR="00532EA3" w:rsidRDefault="009F67C0">
            <w:pPr>
              <w:jc w:val="right"/>
              <w:rPr>
                <w:rFonts w:ascii="Calibri" w:eastAsia="Calibri" w:hAnsi="Calibri" w:cs="Calibri"/>
              </w:rPr>
            </w:pPr>
            <w:r>
              <w:rPr>
                <w:rFonts w:ascii="Calibri" w:eastAsia="Calibri" w:hAnsi="Calibri" w:cs="Calibri"/>
              </w:rPr>
              <w:t>11,2</w:t>
            </w:r>
          </w:p>
        </w:tc>
      </w:tr>
      <w:tr w:rsidR="00532EA3" w14:paraId="524E6633" w14:textId="77777777">
        <w:trPr>
          <w:trHeight w:val="300"/>
        </w:trPr>
        <w:tc>
          <w:tcPr>
            <w:tcW w:w="5495" w:type="dxa"/>
          </w:tcPr>
          <w:p w14:paraId="48417E6A" w14:textId="77777777" w:rsidR="00532EA3" w:rsidRDefault="009F67C0">
            <w:pPr>
              <w:rPr>
                <w:rFonts w:ascii="Calibri" w:eastAsia="Calibri" w:hAnsi="Calibri" w:cs="Calibri"/>
              </w:rPr>
            </w:pPr>
            <w:r>
              <w:rPr>
                <w:rFonts w:ascii="Calibri" w:eastAsia="Calibri" w:hAnsi="Calibri" w:cs="Calibri"/>
              </w:rPr>
              <w:t xml:space="preserve"> Filipinas </w:t>
            </w:r>
            <w:proofErr w:type="spellStart"/>
            <w:r>
              <w:rPr>
                <w:rFonts w:ascii="Calibri" w:eastAsia="Calibri" w:hAnsi="Calibri" w:cs="Calibri"/>
              </w:rPr>
              <w:t>Filipinas</w:t>
            </w:r>
            <w:proofErr w:type="spellEnd"/>
          </w:p>
        </w:tc>
        <w:tc>
          <w:tcPr>
            <w:tcW w:w="3465" w:type="dxa"/>
          </w:tcPr>
          <w:p w14:paraId="139B9276" w14:textId="77777777" w:rsidR="00532EA3" w:rsidRDefault="009F67C0">
            <w:pPr>
              <w:jc w:val="right"/>
              <w:rPr>
                <w:rFonts w:ascii="Calibri" w:eastAsia="Calibri" w:hAnsi="Calibri" w:cs="Calibri"/>
              </w:rPr>
            </w:pPr>
            <w:r>
              <w:rPr>
                <w:rFonts w:ascii="Calibri" w:eastAsia="Calibri" w:hAnsi="Calibri" w:cs="Calibri"/>
              </w:rPr>
              <w:t>11</w:t>
            </w:r>
          </w:p>
        </w:tc>
      </w:tr>
      <w:tr w:rsidR="00532EA3" w14:paraId="147068B2" w14:textId="77777777">
        <w:trPr>
          <w:trHeight w:val="300"/>
        </w:trPr>
        <w:tc>
          <w:tcPr>
            <w:tcW w:w="5495" w:type="dxa"/>
          </w:tcPr>
          <w:p w14:paraId="24B3883F" w14:textId="77777777" w:rsidR="00532EA3" w:rsidRDefault="009F67C0">
            <w:pPr>
              <w:rPr>
                <w:rFonts w:ascii="Calibri" w:eastAsia="Calibri" w:hAnsi="Calibri" w:cs="Calibri"/>
              </w:rPr>
            </w:pPr>
            <w:r>
              <w:rPr>
                <w:rFonts w:ascii="Calibri" w:eastAsia="Calibri" w:hAnsi="Calibri" w:cs="Calibri"/>
              </w:rPr>
              <w:t xml:space="preserve"> Georgia </w:t>
            </w:r>
            <w:proofErr w:type="spellStart"/>
            <w:r>
              <w:rPr>
                <w:rFonts w:ascii="Calibri" w:eastAsia="Calibri" w:hAnsi="Calibri" w:cs="Calibri"/>
              </w:rPr>
              <w:t>Georgia</w:t>
            </w:r>
            <w:proofErr w:type="spellEnd"/>
          </w:p>
        </w:tc>
        <w:tc>
          <w:tcPr>
            <w:tcW w:w="3465" w:type="dxa"/>
          </w:tcPr>
          <w:p w14:paraId="167EAAF0" w14:textId="77777777" w:rsidR="00532EA3" w:rsidRDefault="009F67C0">
            <w:pPr>
              <w:jc w:val="right"/>
              <w:rPr>
                <w:rFonts w:ascii="Calibri" w:eastAsia="Calibri" w:hAnsi="Calibri" w:cs="Calibri"/>
              </w:rPr>
            </w:pPr>
            <w:r>
              <w:rPr>
                <w:rFonts w:ascii="Calibri" w:eastAsia="Calibri" w:hAnsi="Calibri" w:cs="Calibri"/>
              </w:rPr>
              <w:t>10,7</w:t>
            </w:r>
          </w:p>
        </w:tc>
      </w:tr>
      <w:tr w:rsidR="00532EA3" w14:paraId="6A95902C" w14:textId="77777777">
        <w:trPr>
          <w:trHeight w:val="300"/>
        </w:trPr>
        <w:tc>
          <w:tcPr>
            <w:tcW w:w="5495" w:type="dxa"/>
          </w:tcPr>
          <w:p w14:paraId="376D2E49" w14:textId="77777777" w:rsidR="00532EA3" w:rsidRDefault="009F67C0">
            <w:pPr>
              <w:rPr>
                <w:rFonts w:ascii="Calibri" w:eastAsia="Calibri" w:hAnsi="Calibri" w:cs="Calibri"/>
              </w:rPr>
            </w:pPr>
            <w:r>
              <w:rPr>
                <w:rFonts w:ascii="Calibri" w:eastAsia="Calibri" w:hAnsi="Calibri" w:cs="Calibri"/>
              </w:rPr>
              <w:lastRenderedPageBreak/>
              <w:t xml:space="preserve"> Burundi </w:t>
            </w:r>
            <w:proofErr w:type="spellStart"/>
            <w:r>
              <w:rPr>
                <w:rFonts w:ascii="Calibri" w:eastAsia="Calibri" w:hAnsi="Calibri" w:cs="Calibri"/>
              </w:rPr>
              <w:t>Burundi</w:t>
            </w:r>
            <w:proofErr w:type="spellEnd"/>
          </w:p>
        </w:tc>
        <w:tc>
          <w:tcPr>
            <w:tcW w:w="3465" w:type="dxa"/>
          </w:tcPr>
          <w:p w14:paraId="72957424" w14:textId="77777777" w:rsidR="00532EA3" w:rsidRDefault="009F67C0">
            <w:pPr>
              <w:jc w:val="right"/>
              <w:rPr>
                <w:rFonts w:ascii="Calibri" w:eastAsia="Calibri" w:hAnsi="Calibri" w:cs="Calibri"/>
              </w:rPr>
            </w:pPr>
            <w:r>
              <w:rPr>
                <w:rFonts w:ascii="Calibri" w:eastAsia="Calibri" w:hAnsi="Calibri" w:cs="Calibri"/>
              </w:rPr>
              <w:t>10</w:t>
            </w:r>
          </w:p>
        </w:tc>
      </w:tr>
      <w:tr w:rsidR="00532EA3" w14:paraId="6264668D" w14:textId="77777777">
        <w:trPr>
          <w:trHeight w:val="300"/>
        </w:trPr>
        <w:tc>
          <w:tcPr>
            <w:tcW w:w="5495" w:type="dxa"/>
          </w:tcPr>
          <w:p w14:paraId="06C8D502" w14:textId="77777777" w:rsidR="00532EA3" w:rsidRDefault="009F67C0">
            <w:pPr>
              <w:rPr>
                <w:rFonts w:ascii="Calibri" w:eastAsia="Calibri" w:hAnsi="Calibri" w:cs="Calibri"/>
              </w:rPr>
            </w:pPr>
            <w:r>
              <w:rPr>
                <w:rFonts w:ascii="Calibri" w:eastAsia="Calibri" w:hAnsi="Calibri" w:cs="Calibri"/>
              </w:rPr>
              <w:t xml:space="preserve"> República Democrática del Congo República Democrática del Congo</w:t>
            </w:r>
          </w:p>
        </w:tc>
        <w:tc>
          <w:tcPr>
            <w:tcW w:w="3465" w:type="dxa"/>
          </w:tcPr>
          <w:p w14:paraId="61A06C37" w14:textId="77777777" w:rsidR="00532EA3" w:rsidRDefault="009F67C0">
            <w:pPr>
              <w:jc w:val="right"/>
              <w:rPr>
                <w:rFonts w:ascii="Calibri" w:eastAsia="Calibri" w:hAnsi="Calibri" w:cs="Calibri"/>
              </w:rPr>
            </w:pPr>
            <w:r>
              <w:rPr>
                <w:rFonts w:ascii="Calibri" w:eastAsia="Calibri" w:hAnsi="Calibri" w:cs="Calibri"/>
              </w:rPr>
              <w:t>10</w:t>
            </w:r>
          </w:p>
        </w:tc>
      </w:tr>
      <w:tr w:rsidR="00532EA3" w14:paraId="4A3B4165" w14:textId="77777777">
        <w:trPr>
          <w:trHeight w:val="300"/>
        </w:trPr>
        <w:tc>
          <w:tcPr>
            <w:tcW w:w="5495" w:type="dxa"/>
          </w:tcPr>
          <w:p w14:paraId="40BF10A1" w14:textId="77777777" w:rsidR="00532EA3" w:rsidRDefault="009F67C0">
            <w:pPr>
              <w:rPr>
                <w:rFonts w:ascii="Calibri" w:eastAsia="Calibri" w:hAnsi="Calibri" w:cs="Calibri"/>
              </w:rPr>
            </w:pPr>
            <w:r>
              <w:rPr>
                <w:rFonts w:ascii="Calibri" w:eastAsia="Calibri" w:hAnsi="Calibri" w:cs="Calibri"/>
              </w:rPr>
              <w:t xml:space="preserve"> Guinea Ecuatorial Guinea Ecuatorial</w:t>
            </w:r>
          </w:p>
        </w:tc>
        <w:tc>
          <w:tcPr>
            <w:tcW w:w="3465" w:type="dxa"/>
          </w:tcPr>
          <w:p w14:paraId="7CEDCF6B" w14:textId="77777777" w:rsidR="00532EA3" w:rsidRDefault="009F67C0">
            <w:pPr>
              <w:jc w:val="right"/>
              <w:rPr>
                <w:rFonts w:ascii="Calibri" w:eastAsia="Calibri" w:hAnsi="Calibri" w:cs="Calibri"/>
              </w:rPr>
            </w:pPr>
            <w:r>
              <w:rPr>
                <w:rFonts w:ascii="Calibri" w:eastAsia="Calibri" w:hAnsi="Calibri" w:cs="Calibri"/>
              </w:rPr>
              <w:t>10</w:t>
            </w:r>
          </w:p>
        </w:tc>
      </w:tr>
      <w:tr w:rsidR="00532EA3" w14:paraId="3EA45226" w14:textId="77777777">
        <w:trPr>
          <w:trHeight w:val="300"/>
        </w:trPr>
        <w:tc>
          <w:tcPr>
            <w:tcW w:w="5495" w:type="dxa"/>
          </w:tcPr>
          <w:p w14:paraId="5E488D8A" w14:textId="77777777" w:rsidR="00532EA3" w:rsidRDefault="009F67C0">
            <w:pPr>
              <w:rPr>
                <w:rFonts w:ascii="Calibri" w:eastAsia="Calibri" w:hAnsi="Calibri" w:cs="Calibri"/>
              </w:rPr>
            </w:pPr>
            <w:r>
              <w:rPr>
                <w:rFonts w:ascii="Calibri" w:eastAsia="Calibri" w:hAnsi="Calibri" w:cs="Calibri"/>
              </w:rPr>
              <w:t xml:space="preserve"> Gabón </w:t>
            </w:r>
            <w:proofErr w:type="spellStart"/>
            <w:r>
              <w:rPr>
                <w:rFonts w:ascii="Calibri" w:eastAsia="Calibri" w:hAnsi="Calibri" w:cs="Calibri"/>
              </w:rPr>
              <w:t>Gabón</w:t>
            </w:r>
            <w:proofErr w:type="spellEnd"/>
          </w:p>
        </w:tc>
        <w:tc>
          <w:tcPr>
            <w:tcW w:w="3465" w:type="dxa"/>
          </w:tcPr>
          <w:p w14:paraId="206ADCC6" w14:textId="77777777" w:rsidR="00532EA3" w:rsidRDefault="009F67C0">
            <w:pPr>
              <w:jc w:val="right"/>
              <w:rPr>
                <w:rFonts w:ascii="Calibri" w:eastAsia="Calibri" w:hAnsi="Calibri" w:cs="Calibri"/>
              </w:rPr>
            </w:pPr>
            <w:r>
              <w:rPr>
                <w:rFonts w:ascii="Calibri" w:eastAsia="Calibri" w:hAnsi="Calibri" w:cs="Calibri"/>
              </w:rPr>
              <w:t>10</w:t>
            </w:r>
          </w:p>
        </w:tc>
      </w:tr>
      <w:tr w:rsidR="00532EA3" w14:paraId="19D826E2" w14:textId="77777777">
        <w:trPr>
          <w:trHeight w:val="300"/>
        </w:trPr>
        <w:tc>
          <w:tcPr>
            <w:tcW w:w="5495" w:type="dxa"/>
          </w:tcPr>
          <w:p w14:paraId="40F05AD0" w14:textId="77777777" w:rsidR="00532EA3" w:rsidRDefault="009F67C0">
            <w:pPr>
              <w:rPr>
                <w:rFonts w:ascii="Calibri" w:eastAsia="Calibri" w:hAnsi="Calibri" w:cs="Calibri"/>
              </w:rPr>
            </w:pPr>
            <w:r>
              <w:rPr>
                <w:rFonts w:ascii="Calibri" w:eastAsia="Calibri" w:hAnsi="Calibri" w:cs="Calibri"/>
              </w:rPr>
              <w:t xml:space="preserve"> Madagascar </w:t>
            </w:r>
            <w:proofErr w:type="spellStart"/>
            <w:r>
              <w:rPr>
                <w:rFonts w:ascii="Calibri" w:eastAsia="Calibri" w:hAnsi="Calibri" w:cs="Calibri"/>
              </w:rPr>
              <w:t>Madagascar</w:t>
            </w:r>
            <w:proofErr w:type="spellEnd"/>
          </w:p>
        </w:tc>
        <w:tc>
          <w:tcPr>
            <w:tcW w:w="3465" w:type="dxa"/>
          </w:tcPr>
          <w:p w14:paraId="5FD8C3B0" w14:textId="77777777" w:rsidR="00532EA3" w:rsidRDefault="009F67C0">
            <w:pPr>
              <w:jc w:val="right"/>
              <w:rPr>
                <w:rFonts w:ascii="Calibri" w:eastAsia="Calibri" w:hAnsi="Calibri" w:cs="Calibri"/>
              </w:rPr>
            </w:pPr>
            <w:r>
              <w:rPr>
                <w:rFonts w:ascii="Calibri" w:eastAsia="Calibri" w:hAnsi="Calibri" w:cs="Calibri"/>
              </w:rPr>
              <w:t>10</w:t>
            </w:r>
          </w:p>
        </w:tc>
      </w:tr>
      <w:tr w:rsidR="00532EA3" w14:paraId="1976734E" w14:textId="77777777">
        <w:trPr>
          <w:trHeight w:val="300"/>
        </w:trPr>
        <w:tc>
          <w:tcPr>
            <w:tcW w:w="5495" w:type="dxa"/>
          </w:tcPr>
          <w:p w14:paraId="14586DD1" w14:textId="77777777" w:rsidR="00532EA3" w:rsidRDefault="009F67C0">
            <w:pPr>
              <w:rPr>
                <w:rFonts w:ascii="Calibri" w:eastAsia="Calibri" w:hAnsi="Calibri" w:cs="Calibri"/>
              </w:rPr>
            </w:pPr>
            <w:r>
              <w:rPr>
                <w:rFonts w:ascii="Calibri" w:eastAsia="Calibri" w:hAnsi="Calibri" w:cs="Calibri"/>
              </w:rPr>
              <w:t xml:space="preserve"> Suazilandia </w:t>
            </w:r>
            <w:proofErr w:type="spellStart"/>
            <w:r>
              <w:rPr>
                <w:rFonts w:ascii="Calibri" w:eastAsia="Calibri" w:hAnsi="Calibri" w:cs="Calibri"/>
              </w:rPr>
              <w:t>Suazilandia</w:t>
            </w:r>
            <w:proofErr w:type="spellEnd"/>
          </w:p>
        </w:tc>
        <w:tc>
          <w:tcPr>
            <w:tcW w:w="3465" w:type="dxa"/>
          </w:tcPr>
          <w:p w14:paraId="1F79A9DE" w14:textId="77777777" w:rsidR="00532EA3" w:rsidRDefault="009F67C0">
            <w:pPr>
              <w:jc w:val="right"/>
              <w:rPr>
                <w:rFonts w:ascii="Calibri" w:eastAsia="Calibri" w:hAnsi="Calibri" w:cs="Calibri"/>
              </w:rPr>
            </w:pPr>
            <w:r>
              <w:rPr>
                <w:rFonts w:ascii="Calibri" w:eastAsia="Calibri" w:hAnsi="Calibri" w:cs="Calibri"/>
              </w:rPr>
              <w:t>10</w:t>
            </w:r>
          </w:p>
        </w:tc>
      </w:tr>
      <w:tr w:rsidR="00532EA3" w14:paraId="5FDAC951" w14:textId="77777777">
        <w:trPr>
          <w:trHeight w:val="300"/>
        </w:trPr>
        <w:tc>
          <w:tcPr>
            <w:tcW w:w="5495" w:type="dxa"/>
          </w:tcPr>
          <w:p w14:paraId="70324004" w14:textId="77777777" w:rsidR="00532EA3" w:rsidRDefault="009F67C0">
            <w:pPr>
              <w:rPr>
                <w:rFonts w:ascii="Calibri" w:eastAsia="Calibri" w:hAnsi="Calibri" w:cs="Calibri"/>
              </w:rPr>
            </w:pPr>
            <w:r>
              <w:rPr>
                <w:rFonts w:ascii="Calibri" w:eastAsia="Calibri" w:hAnsi="Calibri" w:cs="Calibri"/>
              </w:rPr>
              <w:t xml:space="preserve"> Sri Lanka Sri Lanka</w:t>
            </w:r>
          </w:p>
        </w:tc>
        <w:tc>
          <w:tcPr>
            <w:tcW w:w="3465" w:type="dxa"/>
          </w:tcPr>
          <w:p w14:paraId="52CEBAA2" w14:textId="77777777" w:rsidR="00532EA3" w:rsidRDefault="009F67C0">
            <w:pPr>
              <w:jc w:val="right"/>
              <w:rPr>
                <w:rFonts w:ascii="Calibri" w:eastAsia="Calibri" w:hAnsi="Calibri" w:cs="Calibri"/>
              </w:rPr>
            </w:pPr>
            <w:r>
              <w:rPr>
                <w:rFonts w:ascii="Calibri" w:eastAsia="Calibri" w:hAnsi="Calibri" w:cs="Calibri"/>
              </w:rPr>
              <w:t>9,7</w:t>
            </w:r>
          </w:p>
        </w:tc>
      </w:tr>
      <w:tr w:rsidR="00532EA3" w14:paraId="08F69E4C" w14:textId="77777777">
        <w:trPr>
          <w:trHeight w:val="300"/>
        </w:trPr>
        <w:tc>
          <w:tcPr>
            <w:tcW w:w="5495" w:type="dxa"/>
          </w:tcPr>
          <w:p w14:paraId="676A1AEA" w14:textId="77777777" w:rsidR="00532EA3" w:rsidRDefault="009F67C0">
            <w:pPr>
              <w:rPr>
                <w:rFonts w:ascii="Calibri" w:eastAsia="Calibri" w:hAnsi="Calibri" w:cs="Calibri"/>
              </w:rPr>
            </w:pPr>
            <w:r>
              <w:rPr>
                <w:rFonts w:ascii="Calibri" w:eastAsia="Calibri" w:hAnsi="Calibri" w:cs="Calibri"/>
              </w:rPr>
              <w:t xml:space="preserve"> Francia </w:t>
            </w:r>
            <w:proofErr w:type="spellStart"/>
            <w:r>
              <w:rPr>
                <w:rFonts w:ascii="Calibri" w:eastAsia="Calibri" w:hAnsi="Calibri" w:cs="Calibri"/>
              </w:rPr>
              <w:t>Francia</w:t>
            </w:r>
            <w:proofErr w:type="spellEnd"/>
          </w:p>
        </w:tc>
        <w:tc>
          <w:tcPr>
            <w:tcW w:w="3465" w:type="dxa"/>
          </w:tcPr>
          <w:p w14:paraId="6C9771D3" w14:textId="77777777" w:rsidR="00532EA3" w:rsidRDefault="009F67C0">
            <w:pPr>
              <w:jc w:val="right"/>
              <w:rPr>
                <w:rFonts w:ascii="Calibri" w:eastAsia="Calibri" w:hAnsi="Calibri" w:cs="Calibri"/>
              </w:rPr>
            </w:pPr>
            <w:r>
              <w:rPr>
                <w:rFonts w:ascii="Calibri" w:eastAsia="Calibri" w:hAnsi="Calibri" w:cs="Calibri"/>
              </w:rPr>
              <w:t>8,8</w:t>
            </w:r>
          </w:p>
        </w:tc>
      </w:tr>
      <w:tr w:rsidR="00532EA3" w14:paraId="2A5ACE1C" w14:textId="77777777">
        <w:trPr>
          <w:trHeight w:val="300"/>
        </w:trPr>
        <w:tc>
          <w:tcPr>
            <w:tcW w:w="5495" w:type="dxa"/>
          </w:tcPr>
          <w:p w14:paraId="782379C9" w14:textId="77777777" w:rsidR="00532EA3" w:rsidRPr="00757DF1" w:rsidRDefault="009F67C0">
            <w:pPr>
              <w:rPr>
                <w:rFonts w:ascii="Calibri" w:eastAsia="Calibri" w:hAnsi="Calibri" w:cs="Calibri"/>
                <w:lang w:val="en-US"/>
              </w:rPr>
            </w:pPr>
            <w:r w:rsidRPr="00757DF1">
              <w:rPr>
                <w:rFonts w:ascii="Calibri" w:eastAsia="Calibri" w:hAnsi="Calibri" w:cs="Calibri"/>
                <w:lang w:val="en-US"/>
              </w:rPr>
              <w:t xml:space="preserve">Flag of </w:t>
            </w:r>
            <w:proofErr w:type="spellStart"/>
            <w:r w:rsidRPr="00757DF1">
              <w:rPr>
                <w:rFonts w:ascii="Calibri" w:eastAsia="Calibri" w:hAnsi="Calibri" w:cs="Calibri"/>
                <w:lang w:val="en-US"/>
              </w:rPr>
              <w:t>Sweden.svg</w:t>
            </w:r>
            <w:proofErr w:type="spellEnd"/>
            <w:r w:rsidRPr="00757DF1">
              <w:rPr>
                <w:rFonts w:ascii="Calibri" w:eastAsia="Calibri" w:hAnsi="Calibri" w:cs="Calibri"/>
                <w:lang w:val="en-US"/>
              </w:rPr>
              <w:t> </w:t>
            </w:r>
            <w:proofErr w:type="spellStart"/>
            <w:r w:rsidRPr="00757DF1">
              <w:rPr>
                <w:rFonts w:ascii="Calibri" w:eastAsia="Calibri" w:hAnsi="Calibri" w:cs="Calibri"/>
                <w:lang w:val="en-US"/>
              </w:rPr>
              <w:t>Suecia</w:t>
            </w:r>
            <w:proofErr w:type="spellEnd"/>
          </w:p>
        </w:tc>
        <w:tc>
          <w:tcPr>
            <w:tcW w:w="3465" w:type="dxa"/>
          </w:tcPr>
          <w:p w14:paraId="04040C5C" w14:textId="77777777" w:rsidR="00532EA3" w:rsidRDefault="009F67C0">
            <w:pPr>
              <w:jc w:val="right"/>
              <w:rPr>
                <w:rFonts w:ascii="Calibri" w:eastAsia="Calibri" w:hAnsi="Calibri" w:cs="Calibri"/>
              </w:rPr>
            </w:pPr>
            <w:r>
              <w:rPr>
                <w:rFonts w:ascii="Calibri" w:eastAsia="Calibri" w:hAnsi="Calibri" w:cs="Calibri"/>
              </w:rPr>
              <w:t>8,1</w:t>
            </w:r>
          </w:p>
        </w:tc>
      </w:tr>
      <w:tr w:rsidR="00532EA3" w14:paraId="560C0AF8" w14:textId="77777777">
        <w:trPr>
          <w:trHeight w:val="300"/>
        </w:trPr>
        <w:tc>
          <w:tcPr>
            <w:tcW w:w="5495" w:type="dxa"/>
          </w:tcPr>
          <w:p w14:paraId="78A1D3D9" w14:textId="77777777" w:rsidR="00532EA3" w:rsidRPr="00757DF1" w:rsidRDefault="009F67C0">
            <w:pPr>
              <w:rPr>
                <w:rFonts w:ascii="Calibri" w:eastAsia="Calibri" w:hAnsi="Calibri" w:cs="Calibri"/>
                <w:lang w:val="en-US"/>
              </w:rPr>
            </w:pPr>
            <w:r w:rsidRPr="00757DF1">
              <w:rPr>
                <w:rFonts w:ascii="Calibri" w:eastAsia="Calibri" w:hAnsi="Calibri" w:cs="Calibri"/>
                <w:lang w:val="en-US"/>
              </w:rPr>
              <w:t xml:space="preserve">Flag of </w:t>
            </w:r>
            <w:proofErr w:type="spellStart"/>
            <w:r w:rsidRPr="00757DF1">
              <w:rPr>
                <w:rFonts w:ascii="Calibri" w:eastAsia="Calibri" w:hAnsi="Calibri" w:cs="Calibri"/>
                <w:lang w:val="en-US"/>
              </w:rPr>
              <w:t>Austria.svg</w:t>
            </w:r>
            <w:proofErr w:type="spellEnd"/>
            <w:r w:rsidRPr="00757DF1">
              <w:rPr>
                <w:rFonts w:ascii="Calibri" w:eastAsia="Calibri" w:hAnsi="Calibri" w:cs="Calibri"/>
                <w:lang w:val="en-US"/>
              </w:rPr>
              <w:t> Austria</w:t>
            </w:r>
          </w:p>
        </w:tc>
        <w:tc>
          <w:tcPr>
            <w:tcW w:w="3465" w:type="dxa"/>
          </w:tcPr>
          <w:p w14:paraId="73491734" w14:textId="77777777" w:rsidR="00532EA3" w:rsidRDefault="009F67C0">
            <w:pPr>
              <w:jc w:val="right"/>
              <w:rPr>
                <w:rFonts w:ascii="Calibri" w:eastAsia="Calibri" w:hAnsi="Calibri" w:cs="Calibri"/>
              </w:rPr>
            </w:pPr>
            <w:r>
              <w:rPr>
                <w:rFonts w:ascii="Calibri" w:eastAsia="Calibri" w:hAnsi="Calibri" w:cs="Calibri"/>
              </w:rPr>
              <w:t>8</w:t>
            </w:r>
          </w:p>
        </w:tc>
      </w:tr>
      <w:tr w:rsidR="00532EA3" w14:paraId="4C51BA8F" w14:textId="77777777">
        <w:trPr>
          <w:trHeight w:val="300"/>
        </w:trPr>
        <w:tc>
          <w:tcPr>
            <w:tcW w:w="5495" w:type="dxa"/>
          </w:tcPr>
          <w:p w14:paraId="270DA749" w14:textId="77777777" w:rsidR="00532EA3" w:rsidRDefault="009F67C0">
            <w:pPr>
              <w:rPr>
                <w:rFonts w:ascii="Calibri" w:eastAsia="Calibri" w:hAnsi="Calibri" w:cs="Calibri"/>
              </w:rPr>
            </w:pPr>
            <w:r>
              <w:rPr>
                <w:rFonts w:ascii="Calibri" w:eastAsia="Calibri" w:hAnsi="Calibri" w:cs="Calibri"/>
              </w:rPr>
              <w:t xml:space="preserve"> Bélgica </w:t>
            </w:r>
            <w:proofErr w:type="spellStart"/>
            <w:r>
              <w:rPr>
                <w:rFonts w:ascii="Calibri" w:eastAsia="Calibri" w:hAnsi="Calibri" w:cs="Calibri"/>
              </w:rPr>
              <w:t>Bélgica</w:t>
            </w:r>
            <w:proofErr w:type="spellEnd"/>
          </w:p>
        </w:tc>
        <w:tc>
          <w:tcPr>
            <w:tcW w:w="3465" w:type="dxa"/>
          </w:tcPr>
          <w:p w14:paraId="51D7512B" w14:textId="77777777" w:rsidR="00532EA3" w:rsidRDefault="009F67C0">
            <w:pPr>
              <w:jc w:val="right"/>
              <w:rPr>
                <w:rFonts w:ascii="Calibri" w:eastAsia="Calibri" w:hAnsi="Calibri" w:cs="Calibri"/>
              </w:rPr>
            </w:pPr>
            <w:r>
              <w:rPr>
                <w:rFonts w:ascii="Calibri" w:eastAsia="Calibri" w:hAnsi="Calibri" w:cs="Calibri"/>
              </w:rPr>
              <w:t>7,6</w:t>
            </w:r>
          </w:p>
        </w:tc>
      </w:tr>
      <w:tr w:rsidR="00532EA3" w14:paraId="197CCBA9" w14:textId="77777777">
        <w:trPr>
          <w:trHeight w:val="300"/>
        </w:trPr>
        <w:tc>
          <w:tcPr>
            <w:tcW w:w="5495" w:type="dxa"/>
          </w:tcPr>
          <w:p w14:paraId="766ED4EA" w14:textId="77777777" w:rsidR="00532EA3" w:rsidRDefault="009F67C0">
            <w:pPr>
              <w:rPr>
                <w:rFonts w:ascii="Calibri" w:eastAsia="Calibri" w:hAnsi="Calibri" w:cs="Calibri"/>
              </w:rPr>
            </w:pPr>
            <w:r>
              <w:rPr>
                <w:rFonts w:ascii="Calibri" w:eastAsia="Calibri" w:hAnsi="Calibri" w:cs="Calibri"/>
              </w:rPr>
              <w:t xml:space="preserve"> Guyana </w:t>
            </w:r>
            <w:proofErr w:type="spellStart"/>
            <w:r>
              <w:rPr>
                <w:rFonts w:ascii="Calibri" w:eastAsia="Calibri" w:hAnsi="Calibri" w:cs="Calibri"/>
              </w:rPr>
              <w:t>Guyana</w:t>
            </w:r>
            <w:proofErr w:type="spellEnd"/>
          </w:p>
        </w:tc>
        <w:tc>
          <w:tcPr>
            <w:tcW w:w="3465" w:type="dxa"/>
          </w:tcPr>
          <w:p w14:paraId="14EB1477" w14:textId="77777777" w:rsidR="00532EA3" w:rsidRDefault="009F67C0">
            <w:pPr>
              <w:jc w:val="right"/>
              <w:rPr>
                <w:rFonts w:ascii="Calibri" w:eastAsia="Calibri" w:hAnsi="Calibri" w:cs="Calibri"/>
              </w:rPr>
            </w:pPr>
            <w:r>
              <w:rPr>
                <w:rFonts w:ascii="Calibri" w:eastAsia="Calibri" w:hAnsi="Calibri" w:cs="Calibri"/>
              </w:rPr>
              <w:t>7,3</w:t>
            </w:r>
          </w:p>
        </w:tc>
      </w:tr>
      <w:tr w:rsidR="00532EA3" w14:paraId="5C8D404C" w14:textId="77777777">
        <w:trPr>
          <w:trHeight w:val="300"/>
        </w:trPr>
        <w:tc>
          <w:tcPr>
            <w:tcW w:w="5495" w:type="dxa"/>
          </w:tcPr>
          <w:p w14:paraId="639DCF3C" w14:textId="77777777" w:rsidR="00532EA3" w:rsidRDefault="009F67C0">
            <w:pPr>
              <w:rPr>
                <w:rFonts w:ascii="Calibri" w:eastAsia="Calibri" w:hAnsi="Calibri" w:cs="Calibri"/>
              </w:rPr>
            </w:pPr>
            <w:r>
              <w:rPr>
                <w:rFonts w:ascii="Calibri" w:eastAsia="Calibri" w:hAnsi="Calibri" w:cs="Calibri"/>
              </w:rPr>
              <w:t xml:space="preserve"> Fiyi </w:t>
            </w:r>
            <w:proofErr w:type="spellStart"/>
            <w:r>
              <w:rPr>
                <w:rFonts w:ascii="Calibri" w:eastAsia="Calibri" w:hAnsi="Calibri" w:cs="Calibri"/>
              </w:rPr>
              <w:t>Fiyi</w:t>
            </w:r>
            <w:proofErr w:type="spellEnd"/>
          </w:p>
        </w:tc>
        <w:tc>
          <w:tcPr>
            <w:tcW w:w="3465" w:type="dxa"/>
          </w:tcPr>
          <w:p w14:paraId="38241D85" w14:textId="77777777" w:rsidR="00532EA3" w:rsidRDefault="009F67C0">
            <w:pPr>
              <w:jc w:val="right"/>
              <w:rPr>
                <w:rFonts w:ascii="Calibri" w:eastAsia="Calibri" w:hAnsi="Calibri" w:cs="Calibri"/>
              </w:rPr>
            </w:pPr>
            <w:r>
              <w:rPr>
                <w:rFonts w:ascii="Calibri" w:eastAsia="Calibri" w:hAnsi="Calibri" w:cs="Calibri"/>
              </w:rPr>
              <w:t>6,3</w:t>
            </w:r>
          </w:p>
        </w:tc>
      </w:tr>
      <w:tr w:rsidR="00532EA3" w14:paraId="6A3C93C2" w14:textId="77777777">
        <w:trPr>
          <w:trHeight w:val="300"/>
        </w:trPr>
        <w:tc>
          <w:tcPr>
            <w:tcW w:w="5495" w:type="dxa"/>
          </w:tcPr>
          <w:p w14:paraId="31E87A4D" w14:textId="77777777" w:rsidR="00532EA3" w:rsidRDefault="009F67C0">
            <w:pPr>
              <w:rPr>
                <w:rFonts w:ascii="Calibri" w:eastAsia="Calibri" w:hAnsi="Calibri" w:cs="Calibri"/>
              </w:rPr>
            </w:pPr>
            <w:r>
              <w:rPr>
                <w:rFonts w:ascii="Calibri" w:eastAsia="Calibri" w:hAnsi="Calibri" w:cs="Calibri"/>
              </w:rPr>
              <w:t xml:space="preserve"> Reino Unido Reino Unido</w:t>
            </w:r>
          </w:p>
        </w:tc>
        <w:tc>
          <w:tcPr>
            <w:tcW w:w="3465" w:type="dxa"/>
          </w:tcPr>
          <w:p w14:paraId="3EA8BBE2" w14:textId="77777777" w:rsidR="00532EA3" w:rsidRDefault="009F67C0">
            <w:pPr>
              <w:jc w:val="right"/>
              <w:rPr>
                <w:rFonts w:ascii="Calibri" w:eastAsia="Calibri" w:hAnsi="Calibri" w:cs="Calibri"/>
              </w:rPr>
            </w:pPr>
            <w:r>
              <w:rPr>
                <w:rFonts w:ascii="Calibri" w:eastAsia="Calibri" w:hAnsi="Calibri" w:cs="Calibri"/>
              </w:rPr>
              <w:t>6,3</w:t>
            </w:r>
          </w:p>
        </w:tc>
      </w:tr>
      <w:tr w:rsidR="00532EA3" w14:paraId="641B9266" w14:textId="77777777">
        <w:trPr>
          <w:trHeight w:val="300"/>
        </w:trPr>
        <w:tc>
          <w:tcPr>
            <w:tcW w:w="5495" w:type="dxa"/>
          </w:tcPr>
          <w:p w14:paraId="30FD5E55" w14:textId="77777777" w:rsidR="00532EA3" w:rsidRDefault="009F67C0">
            <w:pPr>
              <w:rPr>
                <w:rFonts w:ascii="Calibri" w:eastAsia="Calibri" w:hAnsi="Calibri" w:cs="Calibri"/>
              </w:rPr>
            </w:pPr>
            <w:r>
              <w:rPr>
                <w:rFonts w:ascii="Calibri" w:eastAsia="Calibri" w:hAnsi="Calibri" w:cs="Calibri"/>
              </w:rPr>
              <w:t xml:space="preserve"> Alemania </w:t>
            </w:r>
            <w:proofErr w:type="spellStart"/>
            <w:r>
              <w:rPr>
                <w:rFonts w:ascii="Calibri" w:eastAsia="Calibri" w:hAnsi="Calibri" w:cs="Calibri"/>
              </w:rPr>
              <w:t>Alemania</w:t>
            </w:r>
            <w:proofErr w:type="spellEnd"/>
          </w:p>
        </w:tc>
        <w:tc>
          <w:tcPr>
            <w:tcW w:w="3465" w:type="dxa"/>
          </w:tcPr>
          <w:p w14:paraId="0318A917" w14:textId="77777777" w:rsidR="00532EA3" w:rsidRDefault="009F67C0">
            <w:pPr>
              <w:jc w:val="right"/>
              <w:rPr>
                <w:rFonts w:ascii="Calibri" w:eastAsia="Calibri" w:hAnsi="Calibri" w:cs="Calibri"/>
              </w:rPr>
            </w:pPr>
            <w:r>
              <w:rPr>
                <w:rFonts w:ascii="Calibri" w:eastAsia="Calibri" w:hAnsi="Calibri" w:cs="Calibri"/>
              </w:rPr>
              <w:t>6</w:t>
            </w:r>
          </w:p>
        </w:tc>
      </w:tr>
      <w:tr w:rsidR="00532EA3" w14:paraId="094A768A" w14:textId="77777777">
        <w:trPr>
          <w:trHeight w:val="300"/>
        </w:trPr>
        <w:tc>
          <w:tcPr>
            <w:tcW w:w="5495" w:type="dxa"/>
          </w:tcPr>
          <w:p w14:paraId="10CC31FF" w14:textId="77777777" w:rsidR="00532EA3" w:rsidRDefault="009F67C0">
            <w:pPr>
              <w:rPr>
                <w:rFonts w:ascii="Calibri" w:eastAsia="Calibri" w:hAnsi="Calibri" w:cs="Calibri"/>
              </w:rPr>
            </w:pPr>
            <w:r>
              <w:rPr>
                <w:rFonts w:ascii="Calibri" w:eastAsia="Calibri" w:hAnsi="Calibri" w:cs="Calibri"/>
              </w:rPr>
              <w:t xml:space="preserve"> Trinidad y Tobago Trinidad y Tobago</w:t>
            </w:r>
          </w:p>
        </w:tc>
        <w:tc>
          <w:tcPr>
            <w:tcW w:w="3465" w:type="dxa"/>
          </w:tcPr>
          <w:p w14:paraId="04A6AD13" w14:textId="77777777" w:rsidR="00532EA3" w:rsidRDefault="009F67C0">
            <w:pPr>
              <w:jc w:val="right"/>
              <w:rPr>
                <w:rFonts w:ascii="Calibri" w:eastAsia="Calibri" w:hAnsi="Calibri" w:cs="Calibri"/>
              </w:rPr>
            </w:pPr>
            <w:r>
              <w:rPr>
                <w:rFonts w:ascii="Calibri" w:eastAsia="Calibri" w:hAnsi="Calibri" w:cs="Calibri"/>
              </w:rPr>
              <w:t>5,8</w:t>
            </w:r>
          </w:p>
        </w:tc>
      </w:tr>
      <w:tr w:rsidR="00532EA3" w14:paraId="320BBCEE" w14:textId="77777777">
        <w:trPr>
          <w:trHeight w:val="300"/>
        </w:trPr>
        <w:tc>
          <w:tcPr>
            <w:tcW w:w="5495" w:type="dxa"/>
          </w:tcPr>
          <w:p w14:paraId="08B24E4C" w14:textId="77777777" w:rsidR="00532EA3" w:rsidRPr="00757DF1" w:rsidRDefault="009F67C0">
            <w:pPr>
              <w:rPr>
                <w:rFonts w:ascii="Calibri" w:eastAsia="Calibri" w:hAnsi="Calibri" w:cs="Calibri"/>
                <w:lang w:val="en-US"/>
              </w:rPr>
            </w:pPr>
            <w:r w:rsidRPr="00757DF1">
              <w:rPr>
                <w:rFonts w:ascii="Calibri" w:eastAsia="Calibri" w:hAnsi="Calibri" w:cs="Calibri"/>
                <w:lang w:val="en-US"/>
              </w:rPr>
              <w:t xml:space="preserve">Flag of </w:t>
            </w:r>
            <w:proofErr w:type="spellStart"/>
            <w:r w:rsidRPr="00757DF1">
              <w:rPr>
                <w:rFonts w:ascii="Calibri" w:eastAsia="Calibri" w:hAnsi="Calibri" w:cs="Calibri"/>
                <w:lang w:val="en-US"/>
              </w:rPr>
              <w:t>Greece.svg</w:t>
            </w:r>
            <w:proofErr w:type="spellEnd"/>
            <w:r w:rsidRPr="00757DF1">
              <w:rPr>
                <w:rFonts w:ascii="Calibri" w:eastAsia="Calibri" w:hAnsi="Calibri" w:cs="Calibri"/>
                <w:lang w:val="en-US"/>
              </w:rPr>
              <w:t> </w:t>
            </w:r>
            <w:proofErr w:type="spellStart"/>
            <w:r w:rsidRPr="00757DF1">
              <w:rPr>
                <w:rFonts w:ascii="Calibri" w:eastAsia="Calibri" w:hAnsi="Calibri" w:cs="Calibri"/>
                <w:lang w:val="en-US"/>
              </w:rPr>
              <w:t>Grecia</w:t>
            </w:r>
            <w:proofErr w:type="spellEnd"/>
          </w:p>
        </w:tc>
        <w:tc>
          <w:tcPr>
            <w:tcW w:w="3465" w:type="dxa"/>
          </w:tcPr>
          <w:p w14:paraId="3B727BFF" w14:textId="77777777" w:rsidR="00532EA3" w:rsidRDefault="009F67C0">
            <w:pPr>
              <w:jc w:val="right"/>
              <w:rPr>
                <w:rFonts w:ascii="Calibri" w:eastAsia="Calibri" w:hAnsi="Calibri" w:cs="Calibri"/>
              </w:rPr>
            </w:pPr>
            <w:r>
              <w:rPr>
                <w:rFonts w:ascii="Calibri" w:eastAsia="Calibri" w:hAnsi="Calibri" w:cs="Calibri"/>
              </w:rPr>
              <w:t>5,7</w:t>
            </w:r>
          </w:p>
        </w:tc>
      </w:tr>
      <w:tr w:rsidR="00532EA3" w14:paraId="176AA217" w14:textId="77777777">
        <w:trPr>
          <w:trHeight w:val="300"/>
        </w:trPr>
        <w:tc>
          <w:tcPr>
            <w:tcW w:w="5495" w:type="dxa"/>
          </w:tcPr>
          <w:p w14:paraId="075BC165" w14:textId="77777777" w:rsidR="00532EA3" w:rsidRDefault="009F67C0">
            <w:pPr>
              <w:rPr>
                <w:rFonts w:ascii="Calibri" w:eastAsia="Calibri" w:hAnsi="Calibri" w:cs="Calibri"/>
              </w:rPr>
            </w:pPr>
            <w:r>
              <w:rPr>
                <w:rFonts w:ascii="Calibri" w:eastAsia="Calibri" w:hAnsi="Calibri" w:cs="Calibri"/>
              </w:rPr>
              <w:t xml:space="preserve"> Dinamarca </w:t>
            </w:r>
            <w:proofErr w:type="spellStart"/>
            <w:r>
              <w:rPr>
                <w:rFonts w:ascii="Calibri" w:eastAsia="Calibri" w:hAnsi="Calibri" w:cs="Calibri"/>
              </w:rPr>
              <w:t>Dinamarca</w:t>
            </w:r>
            <w:proofErr w:type="spellEnd"/>
          </w:p>
        </w:tc>
        <w:tc>
          <w:tcPr>
            <w:tcW w:w="3465" w:type="dxa"/>
          </w:tcPr>
          <w:p w14:paraId="6616E561" w14:textId="77777777" w:rsidR="00532EA3" w:rsidRDefault="009F67C0">
            <w:pPr>
              <w:jc w:val="right"/>
              <w:rPr>
                <w:rFonts w:ascii="Calibri" w:eastAsia="Calibri" w:hAnsi="Calibri" w:cs="Calibri"/>
              </w:rPr>
            </w:pPr>
            <w:r>
              <w:rPr>
                <w:rFonts w:ascii="Calibri" w:eastAsia="Calibri" w:hAnsi="Calibri" w:cs="Calibri"/>
              </w:rPr>
              <w:t>5,4</w:t>
            </w:r>
          </w:p>
        </w:tc>
      </w:tr>
      <w:tr w:rsidR="00532EA3" w14:paraId="742C55E8" w14:textId="77777777">
        <w:trPr>
          <w:trHeight w:val="300"/>
        </w:trPr>
        <w:tc>
          <w:tcPr>
            <w:tcW w:w="5495" w:type="dxa"/>
          </w:tcPr>
          <w:p w14:paraId="70D91CC0" w14:textId="77777777" w:rsidR="00532EA3" w:rsidRDefault="009F67C0">
            <w:pPr>
              <w:rPr>
                <w:rFonts w:ascii="Calibri" w:eastAsia="Calibri" w:hAnsi="Calibri" w:cs="Calibri"/>
              </w:rPr>
            </w:pPr>
            <w:r>
              <w:rPr>
                <w:rFonts w:ascii="Calibri" w:eastAsia="Calibri" w:hAnsi="Calibri" w:cs="Calibri"/>
              </w:rPr>
              <w:t xml:space="preserve"> Liechtenstein </w:t>
            </w:r>
            <w:proofErr w:type="spellStart"/>
            <w:r>
              <w:rPr>
                <w:rFonts w:ascii="Calibri" w:eastAsia="Calibri" w:hAnsi="Calibri" w:cs="Calibri"/>
              </w:rPr>
              <w:t>Liechtenstein</w:t>
            </w:r>
            <w:proofErr w:type="spellEnd"/>
          </w:p>
        </w:tc>
        <w:tc>
          <w:tcPr>
            <w:tcW w:w="3465" w:type="dxa"/>
          </w:tcPr>
          <w:p w14:paraId="5430EE21" w14:textId="77777777" w:rsidR="00532EA3" w:rsidRDefault="009F67C0">
            <w:pPr>
              <w:jc w:val="right"/>
              <w:rPr>
                <w:rFonts w:ascii="Calibri" w:eastAsia="Calibri" w:hAnsi="Calibri" w:cs="Calibri"/>
              </w:rPr>
            </w:pPr>
            <w:r>
              <w:rPr>
                <w:rFonts w:ascii="Calibri" w:eastAsia="Calibri" w:hAnsi="Calibri" w:cs="Calibri"/>
              </w:rPr>
              <w:t>5,4</w:t>
            </w:r>
          </w:p>
        </w:tc>
      </w:tr>
      <w:tr w:rsidR="00532EA3" w14:paraId="541DDAD3" w14:textId="77777777">
        <w:trPr>
          <w:trHeight w:val="300"/>
        </w:trPr>
        <w:tc>
          <w:tcPr>
            <w:tcW w:w="5495" w:type="dxa"/>
          </w:tcPr>
          <w:p w14:paraId="63E89107" w14:textId="77777777" w:rsidR="00532EA3" w:rsidRDefault="009F67C0">
            <w:pPr>
              <w:rPr>
                <w:rFonts w:ascii="Calibri" w:eastAsia="Calibri" w:hAnsi="Calibri" w:cs="Calibri"/>
              </w:rPr>
            </w:pPr>
            <w:r>
              <w:rPr>
                <w:rFonts w:ascii="Calibri" w:eastAsia="Calibri" w:hAnsi="Calibri" w:cs="Calibri"/>
              </w:rPr>
              <w:t xml:space="preserve"> Suiza </w:t>
            </w:r>
            <w:proofErr w:type="spellStart"/>
            <w:r>
              <w:rPr>
                <w:rFonts w:ascii="Calibri" w:eastAsia="Calibri" w:hAnsi="Calibri" w:cs="Calibri"/>
              </w:rPr>
              <w:t>Suiza</w:t>
            </w:r>
            <w:proofErr w:type="spellEnd"/>
          </w:p>
        </w:tc>
        <w:tc>
          <w:tcPr>
            <w:tcW w:w="3465" w:type="dxa"/>
          </w:tcPr>
          <w:p w14:paraId="6C109B2C" w14:textId="77777777" w:rsidR="00532EA3" w:rsidRDefault="009F67C0">
            <w:pPr>
              <w:jc w:val="right"/>
              <w:rPr>
                <w:rFonts w:ascii="Calibri" w:eastAsia="Calibri" w:hAnsi="Calibri" w:cs="Calibri"/>
              </w:rPr>
            </w:pPr>
            <w:r>
              <w:rPr>
                <w:rFonts w:ascii="Calibri" w:eastAsia="Calibri" w:hAnsi="Calibri" w:cs="Calibri"/>
              </w:rPr>
              <w:t>5,2</w:t>
            </w:r>
          </w:p>
        </w:tc>
      </w:tr>
      <w:tr w:rsidR="00532EA3" w14:paraId="604D61DC" w14:textId="77777777">
        <w:trPr>
          <w:trHeight w:val="300"/>
        </w:trPr>
        <w:tc>
          <w:tcPr>
            <w:tcW w:w="5495" w:type="dxa"/>
          </w:tcPr>
          <w:p w14:paraId="1860A39A" w14:textId="77777777" w:rsidR="00532EA3" w:rsidRPr="00757DF1" w:rsidRDefault="009F67C0">
            <w:pPr>
              <w:rPr>
                <w:rFonts w:ascii="Calibri" w:eastAsia="Calibri" w:hAnsi="Calibri" w:cs="Calibri"/>
                <w:lang w:val="en-US"/>
              </w:rPr>
            </w:pPr>
            <w:r w:rsidRPr="00757DF1">
              <w:rPr>
                <w:rFonts w:ascii="Calibri" w:eastAsia="Calibri" w:hAnsi="Calibri" w:cs="Calibri"/>
                <w:lang w:val="en-US"/>
              </w:rPr>
              <w:t xml:space="preserve">Flag of the </w:t>
            </w:r>
            <w:proofErr w:type="spellStart"/>
            <w:r w:rsidRPr="00757DF1">
              <w:rPr>
                <w:rFonts w:ascii="Calibri" w:eastAsia="Calibri" w:hAnsi="Calibri" w:cs="Calibri"/>
                <w:lang w:val="en-US"/>
              </w:rPr>
              <w:t>Netherlands.svg</w:t>
            </w:r>
            <w:proofErr w:type="spellEnd"/>
            <w:r w:rsidRPr="00757DF1">
              <w:rPr>
                <w:rFonts w:ascii="Calibri" w:eastAsia="Calibri" w:hAnsi="Calibri" w:cs="Calibri"/>
                <w:lang w:val="en-US"/>
              </w:rPr>
              <w:t> </w:t>
            </w:r>
            <w:proofErr w:type="spellStart"/>
            <w:r w:rsidRPr="00757DF1">
              <w:rPr>
                <w:rFonts w:ascii="Calibri" w:eastAsia="Calibri" w:hAnsi="Calibri" w:cs="Calibri"/>
                <w:lang w:val="en-US"/>
              </w:rPr>
              <w:t>Países</w:t>
            </w:r>
            <w:proofErr w:type="spellEnd"/>
            <w:r w:rsidRPr="00757DF1">
              <w:rPr>
                <w:rFonts w:ascii="Calibri" w:eastAsia="Calibri" w:hAnsi="Calibri" w:cs="Calibri"/>
                <w:lang w:val="en-US"/>
              </w:rPr>
              <w:t xml:space="preserve"> </w:t>
            </w:r>
            <w:proofErr w:type="spellStart"/>
            <w:r w:rsidRPr="00757DF1">
              <w:rPr>
                <w:rFonts w:ascii="Calibri" w:eastAsia="Calibri" w:hAnsi="Calibri" w:cs="Calibri"/>
                <w:lang w:val="en-US"/>
              </w:rPr>
              <w:t>Bajos</w:t>
            </w:r>
            <w:proofErr w:type="spellEnd"/>
          </w:p>
        </w:tc>
        <w:tc>
          <w:tcPr>
            <w:tcW w:w="3465" w:type="dxa"/>
          </w:tcPr>
          <w:p w14:paraId="4E710158" w14:textId="77777777" w:rsidR="00532EA3" w:rsidRDefault="009F67C0">
            <w:pPr>
              <w:jc w:val="right"/>
              <w:rPr>
                <w:rFonts w:ascii="Calibri" w:eastAsia="Calibri" w:hAnsi="Calibri" w:cs="Calibri"/>
              </w:rPr>
            </w:pPr>
            <w:r>
              <w:rPr>
                <w:rFonts w:ascii="Calibri" w:eastAsia="Calibri" w:hAnsi="Calibri" w:cs="Calibri"/>
              </w:rPr>
              <w:t>5,1</w:t>
            </w:r>
          </w:p>
        </w:tc>
      </w:tr>
      <w:tr w:rsidR="00532EA3" w14:paraId="46F24843" w14:textId="77777777">
        <w:trPr>
          <w:trHeight w:val="300"/>
        </w:trPr>
        <w:tc>
          <w:tcPr>
            <w:tcW w:w="5495" w:type="dxa"/>
          </w:tcPr>
          <w:p w14:paraId="13B02D69" w14:textId="77777777" w:rsidR="00532EA3" w:rsidRDefault="009F67C0">
            <w:pPr>
              <w:rPr>
                <w:rFonts w:ascii="Calibri" w:eastAsia="Calibri" w:hAnsi="Calibri" w:cs="Calibri"/>
              </w:rPr>
            </w:pPr>
            <w:r>
              <w:rPr>
                <w:rFonts w:ascii="Calibri" w:eastAsia="Calibri" w:hAnsi="Calibri" w:cs="Calibri"/>
              </w:rPr>
              <w:t xml:space="preserve"> Mongolia </w:t>
            </w:r>
            <w:proofErr w:type="spellStart"/>
            <w:r>
              <w:rPr>
                <w:rFonts w:ascii="Calibri" w:eastAsia="Calibri" w:hAnsi="Calibri" w:cs="Calibri"/>
              </w:rPr>
              <w:t>Mongolia</w:t>
            </w:r>
            <w:proofErr w:type="spellEnd"/>
          </w:p>
        </w:tc>
        <w:tc>
          <w:tcPr>
            <w:tcW w:w="3465" w:type="dxa"/>
          </w:tcPr>
          <w:p w14:paraId="68CACB9E" w14:textId="77777777" w:rsidR="00532EA3" w:rsidRDefault="009F67C0">
            <w:pPr>
              <w:jc w:val="right"/>
              <w:rPr>
                <w:rFonts w:ascii="Calibri" w:eastAsia="Calibri" w:hAnsi="Calibri" w:cs="Calibri"/>
              </w:rPr>
            </w:pPr>
            <w:r>
              <w:rPr>
                <w:rFonts w:ascii="Calibri" w:eastAsia="Calibri" w:hAnsi="Calibri" w:cs="Calibri"/>
              </w:rPr>
              <w:t>5</w:t>
            </w:r>
          </w:p>
        </w:tc>
      </w:tr>
      <w:tr w:rsidR="00532EA3" w14:paraId="191BB845" w14:textId="77777777">
        <w:trPr>
          <w:trHeight w:val="300"/>
        </w:trPr>
        <w:tc>
          <w:tcPr>
            <w:tcW w:w="5495" w:type="dxa"/>
          </w:tcPr>
          <w:p w14:paraId="57CB0057" w14:textId="77777777" w:rsidR="00532EA3" w:rsidRPr="00757DF1" w:rsidRDefault="009F67C0">
            <w:pPr>
              <w:rPr>
                <w:rFonts w:ascii="Calibri" w:eastAsia="Calibri" w:hAnsi="Calibri" w:cs="Calibri"/>
                <w:lang w:val="en-US"/>
              </w:rPr>
            </w:pPr>
            <w:r w:rsidRPr="00757DF1">
              <w:rPr>
                <w:rFonts w:ascii="Calibri" w:eastAsia="Calibri" w:hAnsi="Calibri" w:cs="Calibri"/>
                <w:lang w:val="en-US"/>
              </w:rPr>
              <w:t xml:space="preserve">Flag of </w:t>
            </w:r>
            <w:proofErr w:type="spellStart"/>
            <w:r w:rsidRPr="00757DF1">
              <w:rPr>
                <w:rFonts w:ascii="Calibri" w:eastAsia="Calibri" w:hAnsi="Calibri" w:cs="Calibri"/>
                <w:lang w:val="en-US"/>
              </w:rPr>
              <w:t>Italy.svg</w:t>
            </w:r>
            <w:proofErr w:type="spellEnd"/>
            <w:r w:rsidRPr="00757DF1">
              <w:rPr>
                <w:rFonts w:ascii="Calibri" w:eastAsia="Calibri" w:hAnsi="Calibri" w:cs="Calibri"/>
                <w:lang w:val="en-US"/>
              </w:rPr>
              <w:t> Italia</w:t>
            </w:r>
          </w:p>
        </w:tc>
        <w:tc>
          <w:tcPr>
            <w:tcW w:w="3465" w:type="dxa"/>
          </w:tcPr>
          <w:p w14:paraId="21D8E6D2" w14:textId="77777777" w:rsidR="00532EA3" w:rsidRDefault="009F67C0">
            <w:pPr>
              <w:jc w:val="right"/>
              <w:rPr>
                <w:rFonts w:ascii="Calibri" w:eastAsia="Calibri" w:hAnsi="Calibri" w:cs="Calibri"/>
              </w:rPr>
            </w:pPr>
            <w:r>
              <w:rPr>
                <w:rFonts w:ascii="Calibri" w:eastAsia="Calibri" w:hAnsi="Calibri" w:cs="Calibri"/>
              </w:rPr>
              <w:t>4,8</w:t>
            </w:r>
          </w:p>
        </w:tc>
      </w:tr>
      <w:tr w:rsidR="00532EA3" w14:paraId="076EB860" w14:textId="77777777">
        <w:trPr>
          <w:trHeight w:val="300"/>
        </w:trPr>
        <w:tc>
          <w:tcPr>
            <w:tcW w:w="5495" w:type="dxa"/>
          </w:tcPr>
          <w:p w14:paraId="5778E876" w14:textId="77777777" w:rsidR="00532EA3" w:rsidRDefault="009F67C0">
            <w:pPr>
              <w:rPr>
                <w:rFonts w:ascii="Calibri" w:eastAsia="Calibri" w:hAnsi="Calibri" w:cs="Calibri"/>
              </w:rPr>
            </w:pPr>
            <w:r>
              <w:rPr>
                <w:rFonts w:ascii="Calibri" w:eastAsia="Calibri" w:hAnsi="Calibri" w:cs="Calibri"/>
              </w:rPr>
              <w:t xml:space="preserve"> Ruanda </w:t>
            </w:r>
            <w:proofErr w:type="spellStart"/>
            <w:r>
              <w:rPr>
                <w:rFonts w:ascii="Calibri" w:eastAsia="Calibri" w:hAnsi="Calibri" w:cs="Calibri"/>
              </w:rPr>
              <w:t>Ruanda</w:t>
            </w:r>
            <w:proofErr w:type="spellEnd"/>
          </w:p>
        </w:tc>
        <w:tc>
          <w:tcPr>
            <w:tcW w:w="3465" w:type="dxa"/>
          </w:tcPr>
          <w:p w14:paraId="547AD5F3" w14:textId="77777777" w:rsidR="00532EA3" w:rsidRDefault="009F67C0">
            <w:pPr>
              <w:jc w:val="right"/>
              <w:rPr>
                <w:rFonts w:ascii="Calibri" w:eastAsia="Calibri" w:hAnsi="Calibri" w:cs="Calibri"/>
              </w:rPr>
            </w:pPr>
            <w:r>
              <w:rPr>
                <w:rFonts w:ascii="Calibri" w:eastAsia="Calibri" w:hAnsi="Calibri" w:cs="Calibri"/>
              </w:rPr>
              <w:t>4,8</w:t>
            </w:r>
          </w:p>
        </w:tc>
      </w:tr>
      <w:tr w:rsidR="00532EA3" w14:paraId="3BAC694C" w14:textId="77777777">
        <w:trPr>
          <w:trHeight w:val="300"/>
        </w:trPr>
        <w:tc>
          <w:tcPr>
            <w:tcW w:w="5495" w:type="dxa"/>
          </w:tcPr>
          <w:p w14:paraId="3DA40056" w14:textId="77777777" w:rsidR="00532EA3" w:rsidRDefault="009F67C0">
            <w:pPr>
              <w:rPr>
                <w:rFonts w:ascii="Calibri" w:eastAsia="Calibri" w:hAnsi="Calibri" w:cs="Calibri"/>
              </w:rPr>
            </w:pPr>
            <w:r>
              <w:rPr>
                <w:rFonts w:ascii="Calibri" w:eastAsia="Calibri" w:hAnsi="Calibri" w:cs="Calibri"/>
              </w:rPr>
              <w:t xml:space="preserve"> Birmania </w:t>
            </w:r>
            <w:proofErr w:type="spellStart"/>
            <w:r>
              <w:rPr>
                <w:rFonts w:ascii="Calibri" w:eastAsia="Calibri" w:hAnsi="Calibri" w:cs="Calibri"/>
              </w:rPr>
              <w:t>Birmania</w:t>
            </w:r>
            <w:proofErr w:type="spellEnd"/>
          </w:p>
        </w:tc>
        <w:tc>
          <w:tcPr>
            <w:tcW w:w="3465" w:type="dxa"/>
          </w:tcPr>
          <w:p w14:paraId="57ADA554" w14:textId="77777777" w:rsidR="00532EA3" w:rsidRDefault="009F67C0">
            <w:pPr>
              <w:jc w:val="right"/>
              <w:rPr>
                <w:rFonts w:ascii="Calibri" w:eastAsia="Calibri" w:hAnsi="Calibri" w:cs="Calibri"/>
              </w:rPr>
            </w:pPr>
            <w:r>
              <w:rPr>
                <w:rFonts w:ascii="Calibri" w:eastAsia="Calibri" w:hAnsi="Calibri" w:cs="Calibri"/>
              </w:rPr>
              <w:t>4,3</w:t>
            </w:r>
          </w:p>
        </w:tc>
      </w:tr>
      <w:tr w:rsidR="00532EA3" w14:paraId="0C346FE0" w14:textId="77777777">
        <w:trPr>
          <w:trHeight w:val="300"/>
        </w:trPr>
        <w:tc>
          <w:tcPr>
            <w:tcW w:w="5495" w:type="dxa"/>
          </w:tcPr>
          <w:p w14:paraId="60506405" w14:textId="77777777" w:rsidR="00532EA3" w:rsidRDefault="009F67C0">
            <w:pPr>
              <w:rPr>
                <w:rFonts w:ascii="Calibri" w:eastAsia="Calibri" w:hAnsi="Calibri" w:cs="Calibri"/>
              </w:rPr>
            </w:pPr>
            <w:r>
              <w:rPr>
                <w:rFonts w:ascii="Calibri" w:eastAsia="Calibri" w:hAnsi="Calibri" w:cs="Calibri"/>
              </w:rPr>
              <w:t xml:space="preserve"> Tailandia </w:t>
            </w:r>
            <w:proofErr w:type="spellStart"/>
            <w:r>
              <w:rPr>
                <w:rFonts w:ascii="Calibri" w:eastAsia="Calibri" w:hAnsi="Calibri" w:cs="Calibri"/>
              </w:rPr>
              <w:t>Tailandia</w:t>
            </w:r>
            <w:proofErr w:type="spellEnd"/>
          </w:p>
        </w:tc>
        <w:tc>
          <w:tcPr>
            <w:tcW w:w="3465" w:type="dxa"/>
          </w:tcPr>
          <w:p w14:paraId="071A04BD" w14:textId="77777777" w:rsidR="00532EA3" w:rsidRDefault="009F67C0">
            <w:pPr>
              <w:jc w:val="right"/>
              <w:rPr>
                <w:rFonts w:ascii="Calibri" w:eastAsia="Calibri" w:hAnsi="Calibri" w:cs="Calibri"/>
              </w:rPr>
            </w:pPr>
            <w:r>
              <w:rPr>
                <w:rFonts w:ascii="Calibri" w:eastAsia="Calibri" w:hAnsi="Calibri" w:cs="Calibri"/>
              </w:rPr>
              <w:t>4,3</w:t>
            </w:r>
          </w:p>
        </w:tc>
      </w:tr>
      <w:tr w:rsidR="00532EA3" w14:paraId="1DA10A82" w14:textId="77777777">
        <w:trPr>
          <w:trHeight w:val="300"/>
        </w:trPr>
        <w:tc>
          <w:tcPr>
            <w:tcW w:w="5495" w:type="dxa"/>
          </w:tcPr>
          <w:p w14:paraId="52B4941A" w14:textId="77777777" w:rsidR="00532EA3" w:rsidRDefault="009F67C0">
            <w:pPr>
              <w:rPr>
                <w:rFonts w:ascii="Calibri" w:eastAsia="Calibri" w:hAnsi="Calibri" w:cs="Calibri"/>
              </w:rPr>
            </w:pPr>
            <w:r>
              <w:rPr>
                <w:rFonts w:ascii="Calibri" w:eastAsia="Calibri" w:hAnsi="Calibri" w:cs="Calibri"/>
              </w:rPr>
              <w:t xml:space="preserve"> Nepal </w:t>
            </w:r>
            <w:proofErr w:type="spellStart"/>
            <w:r>
              <w:rPr>
                <w:rFonts w:ascii="Calibri" w:eastAsia="Calibri" w:hAnsi="Calibri" w:cs="Calibri"/>
              </w:rPr>
              <w:t>Nepal</w:t>
            </w:r>
            <w:proofErr w:type="spellEnd"/>
          </w:p>
        </w:tc>
        <w:tc>
          <w:tcPr>
            <w:tcW w:w="3465" w:type="dxa"/>
          </w:tcPr>
          <w:p w14:paraId="74A29E55" w14:textId="77777777" w:rsidR="00532EA3" w:rsidRDefault="009F67C0">
            <w:pPr>
              <w:jc w:val="right"/>
              <w:rPr>
                <w:rFonts w:ascii="Calibri" w:eastAsia="Calibri" w:hAnsi="Calibri" w:cs="Calibri"/>
              </w:rPr>
            </w:pPr>
            <w:r>
              <w:rPr>
                <w:rFonts w:ascii="Calibri" w:eastAsia="Calibri" w:hAnsi="Calibri" w:cs="Calibri"/>
              </w:rPr>
              <w:t>4,2</w:t>
            </w:r>
          </w:p>
        </w:tc>
      </w:tr>
      <w:tr w:rsidR="00532EA3" w14:paraId="6889FA64" w14:textId="77777777">
        <w:trPr>
          <w:trHeight w:val="300"/>
        </w:trPr>
        <w:tc>
          <w:tcPr>
            <w:tcW w:w="5495" w:type="dxa"/>
          </w:tcPr>
          <w:p w14:paraId="461CD8CB" w14:textId="77777777" w:rsidR="00532EA3" w:rsidRDefault="009F67C0">
            <w:pPr>
              <w:rPr>
                <w:rFonts w:ascii="Calibri" w:eastAsia="Calibri" w:hAnsi="Calibri" w:cs="Calibri"/>
              </w:rPr>
            </w:pPr>
            <w:r>
              <w:rPr>
                <w:rFonts w:ascii="Calibri" w:eastAsia="Calibri" w:hAnsi="Calibri" w:cs="Calibri"/>
              </w:rPr>
              <w:t xml:space="preserve"> Reunión </w:t>
            </w:r>
            <w:proofErr w:type="spellStart"/>
            <w:r>
              <w:rPr>
                <w:rFonts w:ascii="Calibri" w:eastAsia="Calibri" w:hAnsi="Calibri" w:cs="Calibri"/>
              </w:rPr>
              <w:t>Reunión</w:t>
            </w:r>
            <w:proofErr w:type="spellEnd"/>
          </w:p>
        </w:tc>
        <w:tc>
          <w:tcPr>
            <w:tcW w:w="3465" w:type="dxa"/>
          </w:tcPr>
          <w:p w14:paraId="5BB5CD18" w14:textId="77777777" w:rsidR="00532EA3" w:rsidRDefault="009F67C0">
            <w:pPr>
              <w:jc w:val="right"/>
              <w:rPr>
                <w:rFonts w:ascii="Calibri" w:eastAsia="Calibri" w:hAnsi="Calibri" w:cs="Calibri"/>
              </w:rPr>
            </w:pPr>
            <w:r>
              <w:rPr>
                <w:rFonts w:ascii="Calibri" w:eastAsia="Calibri" w:hAnsi="Calibri" w:cs="Calibri"/>
              </w:rPr>
              <w:t>4,2</w:t>
            </w:r>
          </w:p>
        </w:tc>
      </w:tr>
      <w:tr w:rsidR="00532EA3" w14:paraId="08C9958B" w14:textId="77777777">
        <w:trPr>
          <w:trHeight w:val="300"/>
        </w:trPr>
        <w:tc>
          <w:tcPr>
            <w:tcW w:w="5495" w:type="dxa"/>
          </w:tcPr>
          <w:p w14:paraId="1057C505" w14:textId="77777777" w:rsidR="00532EA3" w:rsidRDefault="009F67C0">
            <w:pPr>
              <w:rPr>
                <w:rFonts w:ascii="Calibri" w:eastAsia="Calibri" w:hAnsi="Calibri" w:cs="Calibri"/>
              </w:rPr>
            </w:pPr>
            <w:r>
              <w:rPr>
                <w:rFonts w:ascii="Calibri" w:eastAsia="Calibri" w:hAnsi="Calibri" w:cs="Calibri"/>
              </w:rPr>
              <w:t xml:space="preserve"> Hong Kong Hong Kong</w:t>
            </w:r>
          </w:p>
        </w:tc>
        <w:tc>
          <w:tcPr>
            <w:tcW w:w="3465" w:type="dxa"/>
          </w:tcPr>
          <w:p w14:paraId="122DF981" w14:textId="77777777" w:rsidR="00532EA3" w:rsidRDefault="009F67C0">
            <w:pPr>
              <w:jc w:val="right"/>
              <w:rPr>
                <w:rFonts w:ascii="Calibri" w:eastAsia="Calibri" w:hAnsi="Calibri" w:cs="Calibri"/>
              </w:rPr>
            </w:pPr>
            <w:r>
              <w:rPr>
                <w:rFonts w:ascii="Calibri" w:eastAsia="Calibri" w:hAnsi="Calibri" w:cs="Calibri"/>
              </w:rPr>
              <w:t>4,1</w:t>
            </w:r>
          </w:p>
        </w:tc>
      </w:tr>
      <w:tr w:rsidR="00532EA3" w14:paraId="7806D7CA" w14:textId="77777777">
        <w:trPr>
          <w:trHeight w:val="300"/>
        </w:trPr>
        <w:tc>
          <w:tcPr>
            <w:tcW w:w="5495" w:type="dxa"/>
          </w:tcPr>
          <w:p w14:paraId="387ABA81" w14:textId="77777777" w:rsidR="00532EA3" w:rsidRDefault="009F67C0">
            <w:pPr>
              <w:rPr>
                <w:rFonts w:ascii="Calibri" w:eastAsia="Calibri" w:hAnsi="Calibri" w:cs="Calibri"/>
              </w:rPr>
            </w:pPr>
            <w:r>
              <w:rPr>
                <w:rFonts w:ascii="Calibri" w:eastAsia="Calibri" w:hAnsi="Calibri" w:cs="Calibri"/>
              </w:rPr>
              <w:t xml:space="preserve"> Gibraltar </w:t>
            </w:r>
            <w:proofErr w:type="spellStart"/>
            <w:r>
              <w:rPr>
                <w:rFonts w:ascii="Calibri" w:eastAsia="Calibri" w:hAnsi="Calibri" w:cs="Calibri"/>
              </w:rPr>
              <w:t>Gibraltar</w:t>
            </w:r>
            <w:proofErr w:type="spellEnd"/>
          </w:p>
        </w:tc>
        <w:tc>
          <w:tcPr>
            <w:tcW w:w="3465" w:type="dxa"/>
          </w:tcPr>
          <w:p w14:paraId="5751CBDE" w14:textId="77777777" w:rsidR="00532EA3" w:rsidRDefault="009F67C0">
            <w:pPr>
              <w:jc w:val="right"/>
              <w:rPr>
                <w:rFonts w:ascii="Calibri" w:eastAsia="Calibri" w:hAnsi="Calibri" w:cs="Calibri"/>
              </w:rPr>
            </w:pPr>
            <w:r>
              <w:rPr>
                <w:rFonts w:ascii="Calibri" w:eastAsia="Calibri" w:hAnsi="Calibri" w:cs="Calibri"/>
              </w:rPr>
              <w:t>4</w:t>
            </w:r>
          </w:p>
        </w:tc>
      </w:tr>
      <w:tr w:rsidR="00532EA3" w14:paraId="7ABE275F" w14:textId="77777777">
        <w:trPr>
          <w:trHeight w:val="300"/>
        </w:trPr>
        <w:tc>
          <w:tcPr>
            <w:tcW w:w="5495" w:type="dxa"/>
          </w:tcPr>
          <w:p w14:paraId="39915FE9" w14:textId="77777777" w:rsidR="00532EA3" w:rsidRDefault="009F67C0">
            <w:pPr>
              <w:rPr>
                <w:rFonts w:ascii="Calibri" w:eastAsia="Calibri" w:hAnsi="Calibri" w:cs="Calibri"/>
              </w:rPr>
            </w:pPr>
            <w:r>
              <w:rPr>
                <w:rFonts w:ascii="Calibri" w:eastAsia="Calibri" w:hAnsi="Calibri" w:cs="Calibri"/>
              </w:rPr>
              <w:t xml:space="preserve"> Eslovenia </w:t>
            </w:r>
            <w:proofErr w:type="spellStart"/>
            <w:r>
              <w:rPr>
                <w:rFonts w:ascii="Calibri" w:eastAsia="Calibri" w:hAnsi="Calibri" w:cs="Calibri"/>
              </w:rPr>
              <w:t>Eslovenia</w:t>
            </w:r>
            <w:proofErr w:type="spellEnd"/>
          </w:p>
        </w:tc>
        <w:tc>
          <w:tcPr>
            <w:tcW w:w="3465" w:type="dxa"/>
          </w:tcPr>
          <w:p w14:paraId="19194D7B" w14:textId="77777777" w:rsidR="00532EA3" w:rsidRDefault="009F67C0">
            <w:pPr>
              <w:jc w:val="right"/>
              <w:rPr>
                <w:rFonts w:ascii="Calibri" w:eastAsia="Calibri" w:hAnsi="Calibri" w:cs="Calibri"/>
              </w:rPr>
            </w:pPr>
            <w:r>
              <w:rPr>
                <w:rFonts w:ascii="Calibri" w:eastAsia="Calibri" w:hAnsi="Calibri" w:cs="Calibri"/>
              </w:rPr>
              <w:t>3,6</w:t>
            </w:r>
          </w:p>
        </w:tc>
      </w:tr>
      <w:tr w:rsidR="00532EA3" w14:paraId="2980BC66" w14:textId="77777777">
        <w:trPr>
          <w:trHeight w:val="300"/>
        </w:trPr>
        <w:tc>
          <w:tcPr>
            <w:tcW w:w="5495" w:type="dxa"/>
          </w:tcPr>
          <w:p w14:paraId="6BF9507C" w14:textId="77777777" w:rsidR="00532EA3" w:rsidRPr="00757DF1" w:rsidRDefault="009F67C0">
            <w:pPr>
              <w:rPr>
                <w:rFonts w:ascii="Calibri" w:eastAsia="Calibri" w:hAnsi="Calibri" w:cs="Calibri"/>
                <w:lang w:val="en-US"/>
              </w:rPr>
            </w:pPr>
            <w:r w:rsidRPr="00757DF1">
              <w:rPr>
                <w:rFonts w:ascii="Calibri" w:eastAsia="Calibri" w:hAnsi="Calibri" w:cs="Calibri"/>
                <w:lang w:val="en-US"/>
              </w:rPr>
              <w:t xml:space="preserve">Flag of </w:t>
            </w:r>
            <w:proofErr w:type="spellStart"/>
            <w:r w:rsidRPr="00757DF1">
              <w:rPr>
                <w:rFonts w:ascii="Calibri" w:eastAsia="Calibri" w:hAnsi="Calibri" w:cs="Calibri"/>
                <w:lang w:val="en-US"/>
              </w:rPr>
              <w:t>Canada.svg</w:t>
            </w:r>
            <w:proofErr w:type="spellEnd"/>
            <w:r w:rsidRPr="00757DF1">
              <w:rPr>
                <w:rFonts w:ascii="Calibri" w:eastAsia="Calibri" w:hAnsi="Calibri" w:cs="Calibri"/>
                <w:lang w:val="en-US"/>
              </w:rPr>
              <w:t> </w:t>
            </w:r>
            <w:proofErr w:type="spellStart"/>
            <w:r w:rsidRPr="00757DF1">
              <w:rPr>
                <w:rFonts w:ascii="Calibri" w:eastAsia="Calibri" w:hAnsi="Calibri" w:cs="Calibri"/>
                <w:lang w:val="en-US"/>
              </w:rPr>
              <w:t>Canadá</w:t>
            </w:r>
            <w:proofErr w:type="spellEnd"/>
          </w:p>
        </w:tc>
        <w:tc>
          <w:tcPr>
            <w:tcW w:w="3465" w:type="dxa"/>
          </w:tcPr>
          <w:p w14:paraId="56919151" w14:textId="77777777" w:rsidR="00532EA3" w:rsidRDefault="009F67C0">
            <w:pPr>
              <w:jc w:val="right"/>
              <w:rPr>
                <w:rFonts w:ascii="Calibri" w:eastAsia="Calibri" w:hAnsi="Calibri" w:cs="Calibri"/>
              </w:rPr>
            </w:pPr>
            <w:r>
              <w:rPr>
                <w:rFonts w:ascii="Calibri" w:eastAsia="Calibri" w:hAnsi="Calibri" w:cs="Calibri"/>
              </w:rPr>
              <w:t>3,2</w:t>
            </w:r>
          </w:p>
        </w:tc>
      </w:tr>
      <w:tr w:rsidR="00532EA3" w14:paraId="4EE57FFF" w14:textId="77777777">
        <w:trPr>
          <w:trHeight w:val="300"/>
        </w:trPr>
        <w:tc>
          <w:tcPr>
            <w:tcW w:w="5495" w:type="dxa"/>
          </w:tcPr>
          <w:p w14:paraId="4AC86514" w14:textId="77777777" w:rsidR="00532EA3" w:rsidRPr="00757DF1" w:rsidRDefault="009F67C0">
            <w:pPr>
              <w:rPr>
                <w:rFonts w:ascii="Calibri" w:eastAsia="Calibri" w:hAnsi="Calibri" w:cs="Calibri"/>
                <w:lang w:val="en-US"/>
              </w:rPr>
            </w:pPr>
            <w:r w:rsidRPr="00757DF1">
              <w:rPr>
                <w:rFonts w:ascii="Calibri" w:eastAsia="Calibri" w:hAnsi="Calibri" w:cs="Calibri"/>
                <w:lang w:val="en-US"/>
              </w:rPr>
              <w:t xml:space="preserve">Flag of </w:t>
            </w:r>
            <w:proofErr w:type="spellStart"/>
            <w:r w:rsidRPr="00757DF1">
              <w:rPr>
                <w:rFonts w:ascii="Calibri" w:eastAsia="Calibri" w:hAnsi="Calibri" w:cs="Calibri"/>
                <w:lang w:val="en-US"/>
              </w:rPr>
              <w:t>Norway.svg</w:t>
            </w:r>
            <w:proofErr w:type="spellEnd"/>
            <w:r w:rsidRPr="00757DF1">
              <w:rPr>
                <w:rFonts w:ascii="Calibri" w:eastAsia="Calibri" w:hAnsi="Calibri" w:cs="Calibri"/>
                <w:lang w:val="en-US"/>
              </w:rPr>
              <w:t> </w:t>
            </w:r>
            <w:proofErr w:type="spellStart"/>
            <w:r w:rsidRPr="00757DF1">
              <w:rPr>
                <w:rFonts w:ascii="Calibri" w:eastAsia="Calibri" w:hAnsi="Calibri" w:cs="Calibri"/>
                <w:lang w:val="en-US"/>
              </w:rPr>
              <w:t>Noruega</w:t>
            </w:r>
            <w:proofErr w:type="spellEnd"/>
          </w:p>
        </w:tc>
        <w:tc>
          <w:tcPr>
            <w:tcW w:w="3465" w:type="dxa"/>
          </w:tcPr>
          <w:p w14:paraId="04DA89CF" w14:textId="77777777" w:rsidR="00532EA3" w:rsidRDefault="009F67C0">
            <w:pPr>
              <w:jc w:val="right"/>
              <w:rPr>
                <w:rFonts w:ascii="Calibri" w:eastAsia="Calibri" w:hAnsi="Calibri" w:cs="Calibri"/>
              </w:rPr>
            </w:pPr>
            <w:r>
              <w:rPr>
                <w:rFonts w:ascii="Calibri" w:eastAsia="Calibri" w:hAnsi="Calibri" w:cs="Calibri"/>
              </w:rPr>
              <w:t>3,2</w:t>
            </w:r>
          </w:p>
        </w:tc>
      </w:tr>
      <w:tr w:rsidR="00532EA3" w14:paraId="42AC8E44" w14:textId="77777777">
        <w:trPr>
          <w:trHeight w:val="300"/>
        </w:trPr>
        <w:tc>
          <w:tcPr>
            <w:tcW w:w="5495" w:type="dxa"/>
          </w:tcPr>
          <w:p w14:paraId="556C4382" w14:textId="77777777" w:rsidR="00532EA3" w:rsidRDefault="009F67C0">
            <w:pPr>
              <w:rPr>
                <w:rFonts w:ascii="Calibri" w:eastAsia="Calibri" w:hAnsi="Calibri" w:cs="Calibri"/>
              </w:rPr>
            </w:pPr>
            <w:r>
              <w:rPr>
                <w:rFonts w:ascii="Calibri" w:eastAsia="Calibri" w:hAnsi="Calibri" w:cs="Calibri"/>
              </w:rPr>
              <w:t xml:space="preserve"> Serbia </w:t>
            </w:r>
            <w:proofErr w:type="spellStart"/>
            <w:r>
              <w:rPr>
                <w:rFonts w:ascii="Calibri" w:eastAsia="Calibri" w:hAnsi="Calibri" w:cs="Calibri"/>
              </w:rPr>
              <w:t>Serbia</w:t>
            </w:r>
            <w:proofErr w:type="spellEnd"/>
          </w:p>
        </w:tc>
        <w:tc>
          <w:tcPr>
            <w:tcW w:w="3465" w:type="dxa"/>
          </w:tcPr>
          <w:p w14:paraId="3566C551" w14:textId="77777777" w:rsidR="00532EA3" w:rsidRDefault="009F67C0">
            <w:pPr>
              <w:jc w:val="right"/>
              <w:rPr>
                <w:rFonts w:ascii="Calibri" w:eastAsia="Calibri" w:hAnsi="Calibri" w:cs="Calibri"/>
              </w:rPr>
            </w:pPr>
            <w:r>
              <w:rPr>
                <w:rFonts w:ascii="Calibri" w:eastAsia="Calibri" w:hAnsi="Calibri" w:cs="Calibri"/>
              </w:rPr>
              <w:t>3,1</w:t>
            </w:r>
          </w:p>
        </w:tc>
      </w:tr>
      <w:tr w:rsidR="00532EA3" w14:paraId="64BD2300" w14:textId="77777777">
        <w:trPr>
          <w:trHeight w:val="300"/>
        </w:trPr>
        <w:tc>
          <w:tcPr>
            <w:tcW w:w="5495" w:type="dxa"/>
          </w:tcPr>
          <w:p w14:paraId="70DA985F" w14:textId="77777777" w:rsidR="00532EA3" w:rsidRDefault="009F67C0">
            <w:pPr>
              <w:rPr>
                <w:rFonts w:ascii="Calibri" w:eastAsia="Calibri" w:hAnsi="Calibri" w:cs="Calibri"/>
              </w:rPr>
            </w:pPr>
            <w:r>
              <w:rPr>
                <w:rFonts w:ascii="Calibri" w:eastAsia="Calibri" w:hAnsi="Calibri" w:cs="Calibri"/>
              </w:rPr>
              <w:t xml:space="preserve"> la República Popular China </w:t>
            </w:r>
            <w:proofErr w:type="spellStart"/>
            <w:r>
              <w:rPr>
                <w:rFonts w:ascii="Calibri" w:eastAsia="Calibri" w:hAnsi="Calibri" w:cs="Calibri"/>
              </w:rPr>
              <w:t>China</w:t>
            </w:r>
            <w:proofErr w:type="spellEnd"/>
          </w:p>
        </w:tc>
        <w:tc>
          <w:tcPr>
            <w:tcW w:w="3465" w:type="dxa"/>
          </w:tcPr>
          <w:p w14:paraId="0D147445" w14:textId="77777777" w:rsidR="00532EA3" w:rsidRDefault="009F67C0">
            <w:pPr>
              <w:jc w:val="right"/>
              <w:rPr>
                <w:rFonts w:ascii="Calibri" w:eastAsia="Calibri" w:hAnsi="Calibri" w:cs="Calibri"/>
              </w:rPr>
            </w:pPr>
            <w:r>
              <w:rPr>
                <w:rFonts w:ascii="Calibri" w:eastAsia="Calibri" w:hAnsi="Calibri" w:cs="Calibri"/>
              </w:rPr>
              <w:t>3</w:t>
            </w:r>
          </w:p>
        </w:tc>
      </w:tr>
      <w:tr w:rsidR="00532EA3" w14:paraId="7EE47D16" w14:textId="77777777">
        <w:trPr>
          <w:trHeight w:val="300"/>
        </w:trPr>
        <w:tc>
          <w:tcPr>
            <w:tcW w:w="5495" w:type="dxa"/>
          </w:tcPr>
          <w:p w14:paraId="46F4B016" w14:textId="77777777" w:rsidR="00532EA3" w:rsidRDefault="009F67C0">
            <w:pPr>
              <w:rPr>
                <w:rFonts w:ascii="Calibri" w:eastAsia="Calibri" w:hAnsi="Calibri" w:cs="Calibri"/>
              </w:rPr>
            </w:pPr>
            <w:r>
              <w:rPr>
                <w:rFonts w:ascii="Calibri" w:eastAsia="Calibri" w:hAnsi="Calibri" w:cs="Calibri"/>
              </w:rPr>
              <w:t xml:space="preserve"> Luxemburgo </w:t>
            </w:r>
            <w:proofErr w:type="spellStart"/>
            <w:r>
              <w:rPr>
                <w:rFonts w:ascii="Calibri" w:eastAsia="Calibri" w:hAnsi="Calibri" w:cs="Calibri"/>
              </w:rPr>
              <w:t>Luxemburgo</w:t>
            </w:r>
            <w:proofErr w:type="spellEnd"/>
          </w:p>
        </w:tc>
        <w:tc>
          <w:tcPr>
            <w:tcW w:w="3465" w:type="dxa"/>
          </w:tcPr>
          <w:p w14:paraId="341403D9" w14:textId="77777777" w:rsidR="00532EA3" w:rsidRDefault="009F67C0">
            <w:pPr>
              <w:jc w:val="right"/>
              <w:rPr>
                <w:rFonts w:ascii="Calibri" w:eastAsia="Calibri" w:hAnsi="Calibri" w:cs="Calibri"/>
              </w:rPr>
            </w:pPr>
            <w:r>
              <w:rPr>
                <w:rFonts w:ascii="Calibri" w:eastAsia="Calibri" w:hAnsi="Calibri" w:cs="Calibri"/>
              </w:rPr>
              <w:t>3</w:t>
            </w:r>
          </w:p>
        </w:tc>
      </w:tr>
      <w:tr w:rsidR="00532EA3" w14:paraId="1FDBCBE8" w14:textId="77777777">
        <w:trPr>
          <w:trHeight w:val="300"/>
        </w:trPr>
        <w:tc>
          <w:tcPr>
            <w:tcW w:w="5495" w:type="dxa"/>
          </w:tcPr>
          <w:p w14:paraId="1E9FAC5B" w14:textId="77777777" w:rsidR="00532EA3" w:rsidRDefault="009F67C0">
            <w:pPr>
              <w:rPr>
                <w:rFonts w:ascii="Calibri" w:eastAsia="Calibri" w:hAnsi="Calibri" w:cs="Calibri"/>
              </w:rPr>
            </w:pPr>
            <w:r>
              <w:rPr>
                <w:rFonts w:ascii="Calibri" w:eastAsia="Calibri" w:hAnsi="Calibri" w:cs="Calibri"/>
              </w:rPr>
              <w:t xml:space="preserve"> Santo Tomé y Príncipe Santo Tomé y Príncipe</w:t>
            </w:r>
          </w:p>
        </w:tc>
        <w:tc>
          <w:tcPr>
            <w:tcW w:w="3465" w:type="dxa"/>
          </w:tcPr>
          <w:p w14:paraId="6EA3E02B" w14:textId="77777777" w:rsidR="00532EA3" w:rsidRDefault="009F67C0">
            <w:pPr>
              <w:jc w:val="right"/>
              <w:rPr>
                <w:rFonts w:ascii="Calibri" w:eastAsia="Calibri" w:hAnsi="Calibri" w:cs="Calibri"/>
              </w:rPr>
            </w:pPr>
            <w:r>
              <w:rPr>
                <w:rFonts w:ascii="Calibri" w:eastAsia="Calibri" w:hAnsi="Calibri" w:cs="Calibri"/>
              </w:rPr>
              <w:t>3</w:t>
            </w:r>
          </w:p>
        </w:tc>
      </w:tr>
      <w:tr w:rsidR="00532EA3" w14:paraId="01C16CB5" w14:textId="77777777">
        <w:trPr>
          <w:trHeight w:val="300"/>
        </w:trPr>
        <w:tc>
          <w:tcPr>
            <w:tcW w:w="5495" w:type="dxa"/>
          </w:tcPr>
          <w:p w14:paraId="4E2A478A" w14:textId="77777777" w:rsidR="00532EA3" w:rsidRDefault="009F67C0">
            <w:pPr>
              <w:rPr>
                <w:rFonts w:ascii="Calibri" w:eastAsia="Calibri" w:hAnsi="Calibri" w:cs="Calibri"/>
              </w:rPr>
            </w:pPr>
            <w:r>
              <w:rPr>
                <w:rFonts w:ascii="Calibri" w:eastAsia="Calibri" w:hAnsi="Calibri" w:cs="Calibri"/>
              </w:rPr>
              <w:t xml:space="preserve"> Nueva Caledonia Nueva Caledonia</w:t>
            </w:r>
          </w:p>
        </w:tc>
        <w:tc>
          <w:tcPr>
            <w:tcW w:w="3465" w:type="dxa"/>
          </w:tcPr>
          <w:p w14:paraId="4707652E" w14:textId="77777777" w:rsidR="00532EA3" w:rsidRDefault="009F67C0">
            <w:pPr>
              <w:jc w:val="right"/>
              <w:rPr>
                <w:rFonts w:ascii="Calibri" w:eastAsia="Calibri" w:hAnsi="Calibri" w:cs="Calibri"/>
              </w:rPr>
            </w:pPr>
            <w:r>
              <w:rPr>
                <w:rFonts w:ascii="Calibri" w:eastAsia="Calibri" w:hAnsi="Calibri" w:cs="Calibri"/>
              </w:rPr>
              <w:t>2,8</w:t>
            </w:r>
          </w:p>
        </w:tc>
      </w:tr>
      <w:tr w:rsidR="00532EA3" w14:paraId="0DFDC0A8" w14:textId="77777777">
        <w:trPr>
          <w:trHeight w:val="300"/>
        </w:trPr>
        <w:tc>
          <w:tcPr>
            <w:tcW w:w="5495" w:type="dxa"/>
          </w:tcPr>
          <w:p w14:paraId="74740ACE" w14:textId="77777777" w:rsidR="00532EA3" w:rsidRPr="00757DF1" w:rsidRDefault="009F67C0">
            <w:pPr>
              <w:rPr>
                <w:rFonts w:ascii="Calibri" w:eastAsia="Calibri" w:hAnsi="Calibri" w:cs="Calibri"/>
                <w:lang w:val="en-US"/>
              </w:rPr>
            </w:pPr>
            <w:r w:rsidRPr="00757DF1">
              <w:rPr>
                <w:rFonts w:ascii="Calibri" w:eastAsia="Calibri" w:hAnsi="Calibri" w:cs="Calibri"/>
                <w:lang w:val="en-US"/>
              </w:rPr>
              <w:t xml:space="preserve">Flag of </w:t>
            </w:r>
            <w:proofErr w:type="spellStart"/>
            <w:r w:rsidRPr="00757DF1">
              <w:rPr>
                <w:rFonts w:ascii="Calibri" w:eastAsia="Calibri" w:hAnsi="Calibri" w:cs="Calibri"/>
                <w:lang w:val="en-US"/>
              </w:rPr>
              <w:t>Andorra.svg</w:t>
            </w:r>
            <w:proofErr w:type="spellEnd"/>
            <w:r w:rsidRPr="00757DF1">
              <w:rPr>
                <w:rFonts w:ascii="Calibri" w:eastAsia="Calibri" w:hAnsi="Calibri" w:cs="Calibri"/>
                <w:lang w:val="en-US"/>
              </w:rPr>
              <w:t> Andorra</w:t>
            </w:r>
          </w:p>
        </w:tc>
        <w:tc>
          <w:tcPr>
            <w:tcW w:w="3465" w:type="dxa"/>
          </w:tcPr>
          <w:p w14:paraId="22CF83BD" w14:textId="77777777" w:rsidR="00532EA3" w:rsidRDefault="009F67C0">
            <w:pPr>
              <w:jc w:val="right"/>
              <w:rPr>
                <w:rFonts w:ascii="Calibri" w:eastAsia="Calibri" w:hAnsi="Calibri" w:cs="Calibri"/>
              </w:rPr>
            </w:pPr>
            <w:r>
              <w:rPr>
                <w:rFonts w:ascii="Calibri" w:eastAsia="Calibri" w:hAnsi="Calibri" w:cs="Calibri"/>
              </w:rPr>
              <w:t>2,6</w:t>
            </w:r>
          </w:p>
        </w:tc>
      </w:tr>
      <w:tr w:rsidR="00532EA3" w14:paraId="020A2566" w14:textId="77777777">
        <w:trPr>
          <w:trHeight w:val="300"/>
        </w:trPr>
        <w:tc>
          <w:tcPr>
            <w:tcW w:w="5495" w:type="dxa"/>
          </w:tcPr>
          <w:p w14:paraId="5AD49C16" w14:textId="77777777" w:rsidR="00532EA3" w:rsidRDefault="009F67C0">
            <w:pPr>
              <w:rPr>
                <w:rFonts w:ascii="Calibri" w:eastAsia="Calibri" w:hAnsi="Calibri" w:cs="Calibri"/>
              </w:rPr>
            </w:pPr>
            <w:r>
              <w:rPr>
                <w:rFonts w:ascii="Calibri" w:eastAsia="Calibri" w:hAnsi="Calibri" w:cs="Calibri"/>
              </w:rPr>
              <w:t xml:space="preserve"> Australia </w:t>
            </w:r>
            <w:proofErr w:type="spellStart"/>
            <w:r>
              <w:rPr>
                <w:rFonts w:ascii="Calibri" w:eastAsia="Calibri" w:hAnsi="Calibri" w:cs="Calibri"/>
              </w:rPr>
              <w:t>Australia</w:t>
            </w:r>
            <w:proofErr w:type="spellEnd"/>
          </w:p>
        </w:tc>
        <w:tc>
          <w:tcPr>
            <w:tcW w:w="3465" w:type="dxa"/>
          </w:tcPr>
          <w:p w14:paraId="2974D488" w14:textId="77777777" w:rsidR="00532EA3" w:rsidRDefault="009F67C0">
            <w:pPr>
              <w:jc w:val="right"/>
              <w:rPr>
                <w:rFonts w:ascii="Calibri" w:eastAsia="Calibri" w:hAnsi="Calibri" w:cs="Calibri"/>
              </w:rPr>
            </w:pPr>
            <w:r>
              <w:rPr>
                <w:rFonts w:ascii="Calibri" w:eastAsia="Calibri" w:hAnsi="Calibri" w:cs="Calibri"/>
              </w:rPr>
              <w:t>2,6</w:t>
            </w:r>
          </w:p>
        </w:tc>
      </w:tr>
      <w:tr w:rsidR="00532EA3" w14:paraId="04DEB0E2" w14:textId="77777777">
        <w:trPr>
          <w:trHeight w:val="300"/>
        </w:trPr>
        <w:tc>
          <w:tcPr>
            <w:tcW w:w="5495" w:type="dxa"/>
          </w:tcPr>
          <w:p w14:paraId="5A49722D" w14:textId="77777777" w:rsidR="00532EA3" w:rsidRDefault="009F67C0">
            <w:pPr>
              <w:rPr>
                <w:rFonts w:ascii="Calibri" w:eastAsia="Calibri" w:hAnsi="Calibri" w:cs="Calibri"/>
              </w:rPr>
            </w:pPr>
            <w:r>
              <w:rPr>
                <w:rFonts w:ascii="Calibri" w:eastAsia="Calibri" w:hAnsi="Calibri" w:cs="Calibri"/>
              </w:rPr>
              <w:t xml:space="preserve"> Malta </w:t>
            </w:r>
            <w:proofErr w:type="spellStart"/>
            <w:r>
              <w:rPr>
                <w:rFonts w:ascii="Calibri" w:eastAsia="Calibri" w:hAnsi="Calibri" w:cs="Calibri"/>
              </w:rPr>
              <w:t>Malta</w:t>
            </w:r>
            <w:proofErr w:type="spellEnd"/>
          </w:p>
        </w:tc>
        <w:tc>
          <w:tcPr>
            <w:tcW w:w="3465" w:type="dxa"/>
          </w:tcPr>
          <w:p w14:paraId="4EAE0410" w14:textId="77777777" w:rsidR="00532EA3" w:rsidRDefault="009F67C0">
            <w:pPr>
              <w:jc w:val="right"/>
              <w:rPr>
                <w:rFonts w:ascii="Calibri" w:eastAsia="Calibri" w:hAnsi="Calibri" w:cs="Calibri"/>
              </w:rPr>
            </w:pPr>
            <w:r>
              <w:rPr>
                <w:rFonts w:ascii="Calibri" w:eastAsia="Calibri" w:hAnsi="Calibri" w:cs="Calibri"/>
              </w:rPr>
              <w:t>2,6</w:t>
            </w:r>
          </w:p>
        </w:tc>
      </w:tr>
      <w:tr w:rsidR="00532EA3" w14:paraId="577E9E5C" w14:textId="77777777">
        <w:trPr>
          <w:trHeight w:val="300"/>
        </w:trPr>
        <w:tc>
          <w:tcPr>
            <w:tcW w:w="5495" w:type="dxa"/>
          </w:tcPr>
          <w:p w14:paraId="6E34841F" w14:textId="77777777" w:rsidR="00532EA3" w:rsidRDefault="009F67C0">
            <w:pPr>
              <w:rPr>
                <w:rFonts w:ascii="Calibri" w:eastAsia="Calibri" w:hAnsi="Calibri" w:cs="Calibri"/>
              </w:rPr>
            </w:pPr>
            <w:r>
              <w:rPr>
                <w:rFonts w:ascii="Calibri" w:eastAsia="Calibri" w:hAnsi="Calibri" w:cs="Calibri"/>
              </w:rPr>
              <w:t xml:space="preserve"> España </w:t>
            </w:r>
            <w:proofErr w:type="spellStart"/>
            <w:r>
              <w:rPr>
                <w:rFonts w:ascii="Calibri" w:eastAsia="Calibri" w:hAnsi="Calibri" w:cs="Calibri"/>
              </w:rPr>
              <w:t>España</w:t>
            </w:r>
            <w:proofErr w:type="spellEnd"/>
          </w:p>
        </w:tc>
        <w:tc>
          <w:tcPr>
            <w:tcW w:w="3465" w:type="dxa"/>
          </w:tcPr>
          <w:p w14:paraId="6FBD980A" w14:textId="77777777" w:rsidR="00532EA3" w:rsidRDefault="009F67C0">
            <w:pPr>
              <w:jc w:val="right"/>
              <w:rPr>
                <w:rFonts w:ascii="Calibri" w:eastAsia="Calibri" w:hAnsi="Calibri" w:cs="Calibri"/>
              </w:rPr>
            </w:pPr>
            <w:r>
              <w:rPr>
                <w:rFonts w:ascii="Calibri" w:eastAsia="Calibri" w:hAnsi="Calibri" w:cs="Calibri"/>
              </w:rPr>
              <w:t>2,6</w:t>
            </w:r>
          </w:p>
        </w:tc>
      </w:tr>
      <w:tr w:rsidR="00532EA3" w14:paraId="2593E7BB" w14:textId="77777777">
        <w:trPr>
          <w:trHeight w:val="300"/>
        </w:trPr>
        <w:tc>
          <w:tcPr>
            <w:tcW w:w="5495" w:type="dxa"/>
          </w:tcPr>
          <w:p w14:paraId="2F8E0A76" w14:textId="77777777" w:rsidR="00532EA3" w:rsidRDefault="009F67C0">
            <w:pPr>
              <w:rPr>
                <w:rFonts w:ascii="Calibri" w:eastAsia="Calibri" w:hAnsi="Calibri" w:cs="Calibri"/>
              </w:rPr>
            </w:pPr>
            <w:r>
              <w:rPr>
                <w:rFonts w:ascii="Calibri" w:eastAsia="Calibri" w:hAnsi="Calibri" w:cs="Calibri"/>
              </w:rPr>
              <w:lastRenderedPageBreak/>
              <w:t xml:space="preserve"> Ucrania </w:t>
            </w:r>
            <w:proofErr w:type="spellStart"/>
            <w:r>
              <w:rPr>
                <w:rFonts w:ascii="Calibri" w:eastAsia="Calibri" w:hAnsi="Calibri" w:cs="Calibri"/>
              </w:rPr>
              <w:t>Ucrania</w:t>
            </w:r>
            <w:proofErr w:type="spellEnd"/>
          </w:p>
        </w:tc>
        <w:tc>
          <w:tcPr>
            <w:tcW w:w="3465" w:type="dxa"/>
          </w:tcPr>
          <w:p w14:paraId="77341EF0" w14:textId="77777777" w:rsidR="00532EA3" w:rsidRDefault="009F67C0">
            <w:pPr>
              <w:jc w:val="right"/>
              <w:rPr>
                <w:rFonts w:ascii="Calibri" w:eastAsia="Calibri" w:hAnsi="Calibri" w:cs="Calibri"/>
              </w:rPr>
            </w:pPr>
            <w:r>
              <w:rPr>
                <w:rFonts w:ascii="Calibri" w:eastAsia="Calibri" w:hAnsi="Calibri" w:cs="Calibri"/>
              </w:rPr>
              <w:t>2,5</w:t>
            </w:r>
          </w:p>
        </w:tc>
      </w:tr>
      <w:tr w:rsidR="00532EA3" w14:paraId="75DC546C" w14:textId="77777777">
        <w:trPr>
          <w:trHeight w:val="300"/>
        </w:trPr>
        <w:tc>
          <w:tcPr>
            <w:tcW w:w="5495" w:type="dxa"/>
          </w:tcPr>
          <w:p w14:paraId="362DC53B" w14:textId="77777777" w:rsidR="00532EA3" w:rsidRDefault="009F67C0">
            <w:pPr>
              <w:rPr>
                <w:rFonts w:ascii="Calibri" w:eastAsia="Calibri" w:hAnsi="Calibri" w:cs="Calibri"/>
              </w:rPr>
            </w:pPr>
            <w:r>
              <w:rPr>
                <w:rFonts w:ascii="Calibri" w:eastAsia="Calibri" w:hAnsi="Calibri" w:cs="Calibri"/>
              </w:rPr>
              <w:t xml:space="preserve"> Cabo Verde Cabo Verde</w:t>
            </w:r>
          </w:p>
        </w:tc>
        <w:tc>
          <w:tcPr>
            <w:tcW w:w="3465" w:type="dxa"/>
          </w:tcPr>
          <w:p w14:paraId="14F4292D" w14:textId="77777777" w:rsidR="00532EA3" w:rsidRDefault="009F67C0">
            <w:pPr>
              <w:jc w:val="right"/>
              <w:rPr>
                <w:rFonts w:ascii="Calibri" w:eastAsia="Calibri" w:hAnsi="Calibri" w:cs="Calibri"/>
              </w:rPr>
            </w:pPr>
            <w:r>
              <w:rPr>
                <w:rFonts w:ascii="Calibri" w:eastAsia="Calibri" w:hAnsi="Calibri" w:cs="Calibri"/>
              </w:rPr>
              <w:t>2</w:t>
            </w:r>
          </w:p>
        </w:tc>
      </w:tr>
      <w:tr w:rsidR="00532EA3" w14:paraId="51B47EF9" w14:textId="77777777">
        <w:trPr>
          <w:trHeight w:val="300"/>
        </w:trPr>
        <w:tc>
          <w:tcPr>
            <w:tcW w:w="5495" w:type="dxa"/>
          </w:tcPr>
          <w:p w14:paraId="209FB277" w14:textId="77777777" w:rsidR="00532EA3" w:rsidRDefault="009F67C0">
            <w:pPr>
              <w:rPr>
                <w:rFonts w:ascii="Calibri" w:eastAsia="Calibri" w:hAnsi="Calibri" w:cs="Calibri"/>
              </w:rPr>
            </w:pPr>
            <w:r>
              <w:rPr>
                <w:rFonts w:ascii="Calibri" w:eastAsia="Calibri" w:hAnsi="Calibri" w:cs="Calibri"/>
              </w:rPr>
              <w:t xml:space="preserve"> República del Congo República del Congo</w:t>
            </w:r>
          </w:p>
        </w:tc>
        <w:tc>
          <w:tcPr>
            <w:tcW w:w="3465" w:type="dxa"/>
          </w:tcPr>
          <w:p w14:paraId="298E4331" w14:textId="77777777" w:rsidR="00532EA3" w:rsidRDefault="009F67C0">
            <w:pPr>
              <w:jc w:val="right"/>
              <w:rPr>
                <w:rFonts w:ascii="Calibri" w:eastAsia="Calibri" w:hAnsi="Calibri" w:cs="Calibri"/>
              </w:rPr>
            </w:pPr>
            <w:r>
              <w:rPr>
                <w:rFonts w:ascii="Calibri" w:eastAsia="Calibri" w:hAnsi="Calibri" w:cs="Calibri"/>
              </w:rPr>
              <w:t>2</w:t>
            </w:r>
          </w:p>
        </w:tc>
      </w:tr>
      <w:tr w:rsidR="00532EA3" w14:paraId="1F2B9CA6" w14:textId="77777777">
        <w:trPr>
          <w:trHeight w:val="300"/>
        </w:trPr>
        <w:tc>
          <w:tcPr>
            <w:tcW w:w="5495" w:type="dxa"/>
          </w:tcPr>
          <w:p w14:paraId="1477FDF0" w14:textId="77777777" w:rsidR="00532EA3" w:rsidRDefault="009F67C0">
            <w:pPr>
              <w:rPr>
                <w:rFonts w:ascii="Calibri" w:eastAsia="Calibri" w:hAnsi="Calibri" w:cs="Calibri"/>
              </w:rPr>
            </w:pPr>
            <w:r>
              <w:rPr>
                <w:rFonts w:ascii="Calibri" w:eastAsia="Calibri" w:hAnsi="Calibri" w:cs="Calibri"/>
              </w:rPr>
              <w:t xml:space="preserve"> Camboya </w:t>
            </w:r>
            <w:proofErr w:type="spellStart"/>
            <w:r>
              <w:rPr>
                <w:rFonts w:ascii="Calibri" w:eastAsia="Calibri" w:hAnsi="Calibri" w:cs="Calibri"/>
              </w:rPr>
              <w:t>Camboya</w:t>
            </w:r>
            <w:proofErr w:type="spellEnd"/>
          </w:p>
        </w:tc>
        <w:tc>
          <w:tcPr>
            <w:tcW w:w="3465" w:type="dxa"/>
          </w:tcPr>
          <w:p w14:paraId="5A558DBE" w14:textId="77777777" w:rsidR="00532EA3" w:rsidRDefault="009F67C0">
            <w:pPr>
              <w:jc w:val="right"/>
              <w:rPr>
                <w:rFonts w:ascii="Calibri" w:eastAsia="Calibri" w:hAnsi="Calibri" w:cs="Calibri"/>
              </w:rPr>
            </w:pPr>
            <w:r>
              <w:rPr>
                <w:rFonts w:ascii="Calibri" w:eastAsia="Calibri" w:hAnsi="Calibri" w:cs="Calibri"/>
              </w:rPr>
              <w:t>1,9</w:t>
            </w:r>
          </w:p>
        </w:tc>
      </w:tr>
      <w:tr w:rsidR="00532EA3" w14:paraId="7D38CC55" w14:textId="77777777">
        <w:trPr>
          <w:trHeight w:val="300"/>
        </w:trPr>
        <w:tc>
          <w:tcPr>
            <w:tcW w:w="5495" w:type="dxa"/>
          </w:tcPr>
          <w:p w14:paraId="672551FC" w14:textId="77777777" w:rsidR="00532EA3" w:rsidRDefault="009F67C0">
            <w:pPr>
              <w:rPr>
                <w:rFonts w:ascii="Calibri" w:eastAsia="Calibri" w:hAnsi="Calibri" w:cs="Calibri"/>
              </w:rPr>
            </w:pPr>
            <w:r>
              <w:rPr>
                <w:rFonts w:ascii="Calibri" w:eastAsia="Calibri" w:hAnsi="Calibri" w:cs="Calibri"/>
              </w:rPr>
              <w:t xml:space="preserve"> Sudáfrica </w:t>
            </w:r>
            <w:proofErr w:type="spellStart"/>
            <w:r>
              <w:rPr>
                <w:rFonts w:ascii="Calibri" w:eastAsia="Calibri" w:hAnsi="Calibri" w:cs="Calibri"/>
              </w:rPr>
              <w:t>Sudáfrica</w:t>
            </w:r>
            <w:proofErr w:type="spellEnd"/>
          </w:p>
        </w:tc>
        <w:tc>
          <w:tcPr>
            <w:tcW w:w="3465" w:type="dxa"/>
          </w:tcPr>
          <w:p w14:paraId="1DC72DE8" w14:textId="77777777" w:rsidR="00532EA3" w:rsidRDefault="009F67C0">
            <w:pPr>
              <w:jc w:val="right"/>
              <w:rPr>
                <w:rFonts w:ascii="Calibri" w:eastAsia="Calibri" w:hAnsi="Calibri" w:cs="Calibri"/>
              </w:rPr>
            </w:pPr>
            <w:r>
              <w:rPr>
                <w:rFonts w:ascii="Calibri" w:eastAsia="Calibri" w:hAnsi="Calibri" w:cs="Calibri"/>
              </w:rPr>
              <w:t>1,9</w:t>
            </w:r>
          </w:p>
        </w:tc>
      </w:tr>
      <w:tr w:rsidR="00532EA3" w14:paraId="10B3434D" w14:textId="77777777">
        <w:trPr>
          <w:trHeight w:val="300"/>
        </w:trPr>
        <w:tc>
          <w:tcPr>
            <w:tcW w:w="5495" w:type="dxa"/>
          </w:tcPr>
          <w:p w14:paraId="0703DBC8" w14:textId="77777777" w:rsidR="00532EA3" w:rsidRPr="00757DF1" w:rsidRDefault="009F67C0">
            <w:pPr>
              <w:rPr>
                <w:rFonts w:ascii="Calibri" w:eastAsia="Calibri" w:hAnsi="Calibri" w:cs="Calibri"/>
                <w:lang w:val="en-US"/>
              </w:rPr>
            </w:pPr>
            <w:r w:rsidRPr="00757DF1">
              <w:rPr>
                <w:rFonts w:ascii="Calibri" w:eastAsia="Calibri" w:hAnsi="Calibri" w:cs="Calibri"/>
                <w:lang w:val="en-US"/>
              </w:rPr>
              <w:t xml:space="preserve">Flag of </w:t>
            </w:r>
            <w:proofErr w:type="spellStart"/>
            <w:r w:rsidRPr="00757DF1">
              <w:rPr>
                <w:rFonts w:ascii="Calibri" w:eastAsia="Calibri" w:hAnsi="Calibri" w:cs="Calibri"/>
                <w:lang w:val="en-US"/>
              </w:rPr>
              <w:t>Finland.svg</w:t>
            </w:r>
            <w:proofErr w:type="spellEnd"/>
            <w:r w:rsidRPr="00757DF1">
              <w:rPr>
                <w:rFonts w:ascii="Calibri" w:eastAsia="Calibri" w:hAnsi="Calibri" w:cs="Calibri"/>
                <w:lang w:val="en-US"/>
              </w:rPr>
              <w:t> </w:t>
            </w:r>
            <w:proofErr w:type="spellStart"/>
            <w:r w:rsidRPr="00757DF1">
              <w:rPr>
                <w:rFonts w:ascii="Calibri" w:eastAsia="Calibri" w:hAnsi="Calibri" w:cs="Calibri"/>
                <w:lang w:val="en-US"/>
              </w:rPr>
              <w:t>Finlandia</w:t>
            </w:r>
            <w:proofErr w:type="spellEnd"/>
          </w:p>
        </w:tc>
        <w:tc>
          <w:tcPr>
            <w:tcW w:w="3465" w:type="dxa"/>
          </w:tcPr>
          <w:p w14:paraId="3A1347B8" w14:textId="77777777" w:rsidR="00532EA3" w:rsidRDefault="009F67C0">
            <w:pPr>
              <w:jc w:val="right"/>
              <w:rPr>
                <w:rFonts w:ascii="Calibri" w:eastAsia="Calibri" w:hAnsi="Calibri" w:cs="Calibri"/>
              </w:rPr>
            </w:pPr>
            <w:r>
              <w:rPr>
                <w:rFonts w:ascii="Calibri" w:eastAsia="Calibri" w:hAnsi="Calibri" w:cs="Calibri"/>
              </w:rPr>
              <w:t>1,8</w:t>
            </w:r>
          </w:p>
        </w:tc>
      </w:tr>
      <w:tr w:rsidR="00532EA3" w14:paraId="459F9972" w14:textId="77777777">
        <w:trPr>
          <w:trHeight w:val="300"/>
        </w:trPr>
        <w:tc>
          <w:tcPr>
            <w:tcW w:w="5495" w:type="dxa"/>
          </w:tcPr>
          <w:p w14:paraId="48299233" w14:textId="77777777" w:rsidR="00532EA3" w:rsidRDefault="009F67C0">
            <w:pPr>
              <w:rPr>
                <w:rFonts w:ascii="Calibri" w:eastAsia="Calibri" w:hAnsi="Calibri" w:cs="Calibri"/>
              </w:rPr>
            </w:pPr>
            <w:r>
              <w:rPr>
                <w:rFonts w:ascii="Calibri" w:eastAsia="Calibri" w:hAnsi="Calibri" w:cs="Calibri"/>
              </w:rPr>
              <w:t xml:space="preserve"> San Vicente y las Granadinas San Vicente y las Granadinas</w:t>
            </w:r>
          </w:p>
        </w:tc>
        <w:tc>
          <w:tcPr>
            <w:tcW w:w="3465" w:type="dxa"/>
          </w:tcPr>
          <w:p w14:paraId="7DDA9553" w14:textId="77777777" w:rsidR="00532EA3" w:rsidRDefault="009F67C0">
            <w:pPr>
              <w:jc w:val="right"/>
              <w:rPr>
                <w:rFonts w:ascii="Calibri" w:eastAsia="Calibri" w:hAnsi="Calibri" w:cs="Calibri"/>
              </w:rPr>
            </w:pPr>
            <w:r>
              <w:rPr>
                <w:rFonts w:ascii="Calibri" w:eastAsia="Calibri" w:hAnsi="Calibri" w:cs="Calibri"/>
              </w:rPr>
              <w:t>1,7</w:t>
            </w:r>
          </w:p>
        </w:tc>
      </w:tr>
      <w:tr w:rsidR="00532EA3" w14:paraId="40536A2B" w14:textId="77777777">
        <w:trPr>
          <w:trHeight w:val="300"/>
        </w:trPr>
        <w:tc>
          <w:tcPr>
            <w:tcW w:w="5495" w:type="dxa"/>
          </w:tcPr>
          <w:p w14:paraId="16CE93D7" w14:textId="77777777" w:rsidR="00532EA3" w:rsidRDefault="009F67C0">
            <w:pPr>
              <w:rPr>
                <w:rFonts w:ascii="Calibri" w:eastAsia="Calibri" w:hAnsi="Calibri" w:cs="Calibri"/>
              </w:rPr>
            </w:pPr>
            <w:r>
              <w:rPr>
                <w:rFonts w:ascii="Calibri" w:eastAsia="Calibri" w:hAnsi="Calibri" w:cs="Calibri"/>
              </w:rPr>
              <w:t xml:space="preserve"> Barbados </w:t>
            </w:r>
            <w:proofErr w:type="spellStart"/>
            <w:r>
              <w:rPr>
                <w:rFonts w:ascii="Calibri" w:eastAsia="Calibri" w:hAnsi="Calibri" w:cs="Calibri"/>
              </w:rPr>
              <w:t>Barbados</w:t>
            </w:r>
            <w:proofErr w:type="spellEnd"/>
          </w:p>
        </w:tc>
        <w:tc>
          <w:tcPr>
            <w:tcW w:w="3465" w:type="dxa"/>
          </w:tcPr>
          <w:p w14:paraId="0E0A6864" w14:textId="77777777" w:rsidR="00532EA3" w:rsidRDefault="009F67C0">
            <w:pPr>
              <w:jc w:val="right"/>
              <w:rPr>
                <w:rFonts w:ascii="Calibri" w:eastAsia="Calibri" w:hAnsi="Calibri" w:cs="Calibri"/>
              </w:rPr>
            </w:pPr>
            <w:r>
              <w:rPr>
                <w:rFonts w:ascii="Calibri" w:eastAsia="Calibri" w:hAnsi="Calibri" w:cs="Calibri"/>
              </w:rPr>
              <w:t>1,5</w:t>
            </w:r>
          </w:p>
        </w:tc>
      </w:tr>
      <w:tr w:rsidR="00532EA3" w14:paraId="5BF07DB8" w14:textId="77777777">
        <w:trPr>
          <w:trHeight w:val="300"/>
        </w:trPr>
        <w:tc>
          <w:tcPr>
            <w:tcW w:w="5495" w:type="dxa"/>
          </w:tcPr>
          <w:p w14:paraId="5B1CC30B" w14:textId="77777777" w:rsidR="00532EA3" w:rsidRPr="00757DF1" w:rsidRDefault="009F67C0">
            <w:pPr>
              <w:rPr>
                <w:rFonts w:ascii="Calibri" w:eastAsia="Calibri" w:hAnsi="Calibri" w:cs="Calibri"/>
                <w:lang w:val="en-US"/>
              </w:rPr>
            </w:pPr>
            <w:r w:rsidRPr="00757DF1">
              <w:rPr>
                <w:rFonts w:ascii="Calibri" w:eastAsia="Calibri" w:hAnsi="Calibri" w:cs="Calibri"/>
                <w:lang w:val="en-US"/>
              </w:rPr>
              <w:t xml:space="preserve">Flag of </w:t>
            </w:r>
            <w:proofErr w:type="spellStart"/>
            <w:r w:rsidRPr="00757DF1">
              <w:rPr>
                <w:rFonts w:ascii="Calibri" w:eastAsia="Calibri" w:hAnsi="Calibri" w:cs="Calibri"/>
                <w:lang w:val="en-US"/>
              </w:rPr>
              <w:t>Croatia.svg</w:t>
            </w:r>
            <w:proofErr w:type="spellEnd"/>
            <w:r w:rsidRPr="00757DF1">
              <w:rPr>
                <w:rFonts w:ascii="Calibri" w:eastAsia="Calibri" w:hAnsi="Calibri" w:cs="Calibri"/>
                <w:lang w:val="en-US"/>
              </w:rPr>
              <w:t> </w:t>
            </w:r>
            <w:proofErr w:type="spellStart"/>
            <w:r w:rsidRPr="00757DF1">
              <w:rPr>
                <w:rFonts w:ascii="Calibri" w:eastAsia="Calibri" w:hAnsi="Calibri" w:cs="Calibri"/>
                <w:lang w:val="en-US"/>
              </w:rPr>
              <w:t>Croacia</w:t>
            </w:r>
            <w:proofErr w:type="spellEnd"/>
          </w:p>
        </w:tc>
        <w:tc>
          <w:tcPr>
            <w:tcW w:w="3465" w:type="dxa"/>
          </w:tcPr>
          <w:p w14:paraId="79736B83" w14:textId="77777777" w:rsidR="00532EA3" w:rsidRDefault="009F67C0">
            <w:pPr>
              <w:jc w:val="right"/>
              <w:rPr>
                <w:rFonts w:ascii="Calibri" w:eastAsia="Calibri" w:hAnsi="Calibri" w:cs="Calibri"/>
              </w:rPr>
            </w:pPr>
            <w:r>
              <w:rPr>
                <w:rFonts w:ascii="Calibri" w:eastAsia="Calibri" w:hAnsi="Calibri" w:cs="Calibri"/>
              </w:rPr>
              <w:t>1,5</w:t>
            </w:r>
          </w:p>
        </w:tc>
      </w:tr>
      <w:tr w:rsidR="00532EA3" w14:paraId="07235309" w14:textId="77777777">
        <w:trPr>
          <w:trHeight w:val="300"/>
        </w:trPr>
        <w:tc>
          <w:tcPr>
            <w:tcW w:w="5495" w:type="dxa"/>
          </w:tcPr>
          <w:p w14:paraId="3413E2DF" w14:textId="77777777" w:rsidR="00532EA3" w:rsidRDefault="009F67C0">
            <w:pPr>
              <w:rPr>
                <w:rFonts w:ascii="Calibri" w:eastAsia="Calibri" w:hAnsi="Calibri" w:cs="Calibri"/>
              </w:rPr>
            </w:pPr>
            <w:r>
              <w:rPr>
                <w:rFonts w:ascii="Calibri" w:eastAsia="Calibri" w:hAnsi="Calibri" w:cs="Calibri"/>
              </w:rPr>
              <w:t xml:space="preserve"> Irlanda </w:t>
            </w:r>
            <w:proofErr w:type="spellStart"/>
            <w:r>
              <w:rPr>
                <w:rFonts w:ascii="Calibri" w:eastAsia="Calibri" w:hAnsi="Calibri" w:cs="Calibri"/>
              </w:rPr>
              <w:t>Irlanda</w:t>
            </w:r>
            <w:proofErr w:type="spellEnd"/>
          </w:p>
        </w:tc>
        <w:tc>
          <w:tcPr>
            <w:tcW w:w="3465" w:type="dxa"/>
          </w:tcPr>
          <w:p w14:paraId="79F3557B" w14:textId="77777777" w:rsidR="00532EA3" w:rsidRDefault="009F67C0">
            <w:pPr>
              <w:jc w:val="right"/>
              <w:rPr>
                <w:rFonts w:ascii="Calibri" w:eastAsia="Calibri" w:hAnsi="Calibri" w:cs="Calibri"/>
              </w:rPr>
            </w:pPr>
            <w:r>
              <w:rPr>
                <w:rFonts w:ascii="Calibri" w:eastAsia="Calibri" w:hAnsi="Calibri" w:cs="Calibri"/>
              </w:rPr>
              <w:t>1,4</w:t>
            </w:r>
          </w:p>
        </w:tc>
      </w:tr>
      <w:tr w:rsidR="00532EA3" w14:paraId="052BB572" w14:textId="77777777">
        <w:trPr>
          <w:trHeight w:val="300"/>
        </w:trPr>
        <w:tc>
          <w:tcPr>
            <w:tcW w:w="5495" w:type="dxa"/>
          </w:tcPr>
          <w:p w14:paraId="713543C7" w14:textId="77777777" w:rsidR="00532EA3" w:rsidRDefault="009F67C0">
            <w:pPr>
              <w:rPr>
                <w:rFonts w:ascii="Calibri" w:eastAsia="Calibri" w:hAnsi="Calibri" w:cs="Calibri"/>
              </w:rPr>
            </w:pPr>
            <w:r>
              <w:rPr>
                <w:rFonts w:ascii="Calibri" w:eastAsia="Calibri" w:hAnsi="Calibri" w:cs="Calibri"/>
              </w:rPr>
              <w:t xml:space="preserve"> Islas Vírgenes Británicas Islas Vírgenes Británicas</w:t>
            </w:r>
          </w:p>
        </w:tc>
        <w:tc>
          <w:tcPr>
            <w:tcW w:w="3465" w:type="dxa"/>
          </w:tcPr>
          <w:p w14:paraId="23761C63" w14:textId="77777777" w:rsidR="00532EA3" w:rsidRDefault="009F67C0">
            <w:pPr>
              <w:jc w:val="right"/>
              <w:rPr>
                <w:rFonts w:ascii="Calibri" w:eastAsia="Calibri" w:hAnsi="Calibri" w:cs="Calibri"/>
              </w:rPr>
            </w:pPr>
            <w:r>
              <w:rPr>
                <w:rFonts w:ascii="Calibri" w:eastAsia="Calibri" w:hAnsi="Calibri" w:cs="Calibri"/>
              </w:rPr>
              <w:t>1,2</w:t>
            </w:r>
          </w:p>
        </w:tc>
      </w:tr>
      <w:tr w:rsidR="00532EA3" w14:paraId="6DEB0EE1" w14:textId="77777777">
        <w:trPr>
          <w:trHeight w:val="300"/>
        </w:trPr>
        <w:tc>
          <w:tcPr>
            <w:tcW w:w="5495" w:type="dxa"/>
          </w:tcPr>
          <w:p w14:paraId="78DC81B8" w14:textId="77777777" w:rsidR="00532EA3" w:rsidRDefault="009F67C0">
            <w:pPr>
              <w:rPr>
                <w:rFonts w:ascii="Calibri" w:eastAsia="Calibri" w:hAnsi="Calibri" w:cs="Calibri"/>
              </w:rPr>
            </w:pPr>
            <w:r>
              <w:rPr>
                <w:rFonts w:ascii="Calibri" w:eastAsia="Calibri" w:hAnsi="Calibri" w:cs="Calibri"/>
              </w:rPr>
              <w:t xml:space="preserve"> Seychelles </w:t>
            </w:r>
            <w:proofErr w:type="spellStart"/>
            <w:r>
              <w:rPr>
                <w:rFonts w:ascii="Calibri" w:eastAsia="Calibri" w:hAnsi="Calibri" w:cs="Calibri"/>
              </w:rPr>
              <w:t>Seychelles</w:t>
            </w:r>
            <w:proofErr w:type="spellEnd"/>
          </w:p>
        </w:tc>
        <w:tc>
          <w:tcPr>
            <w:tcW w:w="3465" w:type="dxa"/>
          </w:tcPr>
          <w:p w14:paraId="3E696F99" w14:textId="77777777" w:rsidR="00532EA3" w:rsidRDefault="009F67C0">
            <w:pPr>
              <w:jc w:val="right"/>
              <w:rPr>
                <w:rFonts w:ascii="Calibri" w:eastAsia="Calibri" w:hAnsi="Calibri" w:cs="Calibri"/>
              </w:rPr>
            </w:pPr>
            <w:r>
              <w:rPr>
                <w:rFonts w:ascii="Calibri" w:eastAsia="Calibri" w:hAnsi="Calibri" w:cs="Calibri"/>
              </w:rPr>
              <w:t>1,1</w:t>
            </w:r>
          </w:p>
        </w:tc>
      </w:tr>
      <w:tr w:rsidR="00532EA3" w14:paraId="0384E090" w14:textId="77777777">
        <w:trPr>
          <w:trHeight w:val="300"/>
        </w:trPr>
        <w:tc>
          <w:tcPr>
            <w:tcW w:w="5495" w:type="dxa"/>
          </w:tcPr>
          <w:p w14:paraId="6DA6C6D2" w14:textId="77777777" w:rsidR="00532EA3" w:rsidRDefault="009F67C0">
            <w:pPr>
              <w:rPr>
                <w:rFonts w:ascii="Calibri" w:eastAsia="Calibri" w:hAnsi="Calibri" w:cs="Calibri"/>
              </w:rPr>
            </w:pPr>
            <w:r>
              <w:rPr>
                <w:rFonts w:ascii="Calibri" w:eastAsia="Calibri" w:hAnsi="Calibri" w:cs="Calibri"/>
              </w:rPr>
              <w:t xml:space="preserve"> Estados Unidos Estados Unidos</w:t>
            </w:r>
          </w:p>
        </w:tc>
        <w:tc>
          <w:tcPr>
            <w:tcW w:w="3465" w:type="dxa"/>
          </w:tcPr>
          <w:p w14:paraId="32265482" w14:textId="77777777" w:rsidR="00532EA3" w:rsidRDefault="009F67C0">
            <w:pPr>
              <w:jc w:val="right"/>
              <w:rPr>
                <w:rFonts w:ascii="Calibri" w:eastAsia="Calibri" w:hAnsi="Calibri" w:cs="Calibri"/>
              </w:rPr>
            </w:pPr>
            <w:r>
              <w:rPr>
                <w:rFonts w:ascii="Calibri" w:eastAsia="Calibri" w:hAnsi="Calibri" w:cs="Calibri"/>
              </w:rPr>
              <w:t>1,1</w:t>
            </w:r>
          </w:p>
        </w:tc>
      </w:tr>
      <w:tr w:rsidR="00532EA3" w14:paraId="302D1536" w14:textId="77777777">
        <w:trPr>
          <w:trHeight w:val="300"/>
        </w:trPr>
        <w:tc>
          <w:tcPr>
            <w:tcW w:w="5495" w:type="dxa"/>
          </w:tcPr>
          <w:p w14:paraId="1BA7A5EB" w14:textId="77777777" w:rsidR="00532EA3" w:rsidRPr="00757DF1" w:rsidRDefault="009F67C0">
            <w:pPr>
              <w:rPr>
                <w:rFonts w:ascii="Calibri" w:eastAsia="Calibri" w:hAnsi="Calibri" w:cs="Calibri"/>
                <w:lang w:val="en-US"/>
              </w:rPr>
            </w:pPr>
            <w:r w:rsidRPr="00757DF1">
              <w:rPr>
                <w:rFonts w:ascii="Calibri" w:eastAsia="Calibri" w:hAnsi="Calibri" w:cs="Calibri"/>
                <w:lang w:val="en-US"/>
              </w:rPr>
              <w:t xml:space="preserve">Flag of </w:t>
            </w:r>
            <w:proofErr w:type="spellStart"/>
            <w:r w:rsidRPr="00757DF1">
              <w:rPr>
                <w:rFonts w:ascii="Calibri" w:eastAsia="Calibri" w:hAnsi="Calibri" w:cs="Calibri"/>
                <w:lang w:val="en-US"/>
              </w:rPr>
              <w:t>Belarus.svg</w:t>
            </w:r>
            <w:proofErr w:type="spellEnd"/>
            <w:r w:rsidRPr="00757DF1">
              <w:rPr>
                <w:rFonts w:ascii="Calibri" w:eastAsia="Calibri" w:hAnsi="Calibri" w:cs="Calibri"/>
                <w:lang w:val="en-US"/>
              </w:rPr>
              <w:t> </w:t>
            </w:r>
            <w:proofErr w:type="spellStart"/>
            <w:r w:rsidRPr="00757DF1">
              <w:rPr>
                <w:rFonts w:ascii="Calibri" w:eastAsia="Calibri" w:hAnsi="Calibri" w:cs="Calibri"/>
                <w:lang w:val="en-US"/>
              </w:rPr>
              <w:t>Bielorrusia</w:t>
            </w:r>
            <w:proofErr w:type="spellEnd"/>
          </w:p>
        </w:tc>
        <w:tc>
          <w:tcPr>
            <w:tcW w:w="3465" w:type="dxa"/>
          </w:tcPr>
          <w:p w14:paraId="0994E54B" w14:textId="77777777" w:rsidR="00532EA3" w:rsidRDefault="009F67C0">
            <w:pPr>
              <w:jc w:val="right"/>
              <w:rPr>
                <w:rFonts w:ascii="Calibri" w:eastAsia="Calibri" w:hAnsi="Calibri" w:cs="Calibri"/>
              </w:rPr>
            </w:pPr>
            <w:r>
              <w:rPr>
                <w:rFonts w:ascii="Calibri" w:eastAsia="Calibri" w:hAnsi="Calibri" w:cs="Calibri"/>
              </w:rPr>
              <w:t>1</w:t>
            </w:r>
          </w:p>
        </w:tc>
      </w:tr>
      <w:tr w:rsidR="00532EA3" w14:paraId="5A1A1A5A" w14:textId="77777777">
        <w:trPr>
          <w:trHeight w:val="300"/>
        </w:trPr>
        <w:tc>
          <w:tcPr>
            <w:tcW w:w="5495" w:type="dxa"/>
          </w:tcPr>
          <w:p w14:paraId="4C937D7A" w14:textId="77777777" w:rsidR="00532EA3" w:rsidRDefault="009F67C0">
            <w:pPr>
              <w:rPr>
                <w:rFonts w:ascii="Calibri" w:eastAsia="Calibri" w:hAnsi="Calibri" w:cs="Calibri"/>
              </w:rPr>
            </w:pPr>
            <w:r>
              <w:rPr>
                <w:rFonts w:ascii="Calibri" w:eastAsia="Calibri" w:hAnsi="Calibri" w:cs="Calibri"/>
              </w:rPr>
              <w:t xml:space="preserve"> Rumania </w:t>
            </w:r>
            <w:proofErr w:type="spellStart"/>
            <w:r>
              <w:rPr>
                <w:rFonts w:ascii="Calibri" w:eastAsia="Calibri" w:hAnsi="Calibri" w:cs="Calibri"/>
              </w:rPr>
              <w:t>Rumania</w:t>
            </w:r>
            <w:proofErr w:type="spellEnd"/>
          </w:p>
        </w:tc>
        <w:tc>
          <w:tcPr>
            <w:tcW w:w="3465" w:type="dxa"/>
          </w:tcPr>
          <w:p w14:paraId="51418863" w14:textId="77777777" w:rsidR="00532EA3" w:rsidRDefault="009F67C0">
            <w:pPr>
              <w:jc w:val="right"/>
              <w:rPr>
                <w:rFonts w:ascii="Calibri" w:eastAsia="Calibri" w:hAnsi="Calibri" w:cs="Calibri"/>
              </w:rPr>
            </w:pPr>
            <w:r>
              <w:rPr>
                <w:rFonts w:ascii="Calibri" w:eastAsia="Calibri" w:hAnsi="Calibri" w:cs="Calibri"/>
              </w:rPr>
              <w:t>1</w:t>
            </w:r>
          </w:p>
        </w:tc>
      </w:tr>
      <w:tr w:rsidR="00532EA3" w14:paraId="32354985" w14:textId="77777777">
        <w:trPr>
          <w:trHeight w:val="300"/>
        </w:trPr>
        <w:tc>
          <w:tcPr>
            <w:tcW w:w="5495" w:type="dxa"/>
          </w:tcPr>
          <w:p w14:paraId="3671C71D" w14:textId="77777777" w:rsidR="00532EA3" w:rsidRDefault="009F67C0">
            <w:pPr>
              <w:rPr>
                <w:rFonts w:ascii="Calibri" w:eastAsia="Calibri" w:hAnsi="Calibri" w:cs="Calibri"/>
              </w:rPr>
            </w:pPr>
            <w:r>
              <w:rPr>
                <w:rFonts w:ascii="Calibri" w:eastAsia="Calibri" w:hAnsi="Calibri" w:cs="Calibri"/>
              </w:rPr>
              <w:t xml:space="preserve"> Bermudas </w:t>
            </w:r>
            <w:proofErr w:type="spellStart"/>
            <w:r>
              <w:rPr>
                <w:rFonts w:ascii="Calibri" w:eastAsia="Calibri" w:hAnsi="Calibri" w:cs="Calibri"/>
              </w:rPr>
              <w:t>Bermudas</w:t>
            </w:r>
            <w:proofErr w:type="spellEnd"/>
          </w:p>
        </w:tc>
        <w:tc>
          <w:tcPr>
            <w:tcW w:w="3465" w:type="dxa"/>
          </w:tcPr>
          <w:p w14:paraId="45F063E6" w14:textId="77777777" w:rsidR="00532EA3" w:rsidRDefault="009F67C0">
            <w:pPr>
              <w:jc w:val="right"/>
              <w:rPr>
                <w:rFonts w:ascii="Calibri" w:eastAsia="Calibri" w:hAnsi="Calibri" w:cs="Calibri"/>
              </w:rPr>
            </w:pPr>
            <w:r>
              <w:rPr>
                <w:rFonts w:ascii="Calibri" w:eastAsia="Calibri" w:hAnsi="Calibri" w:cs="Calibri"/>
              </w:rPr>
              <w:t>1</w:t>
            </w:r>
          </w:p>
        </w:tc>
      </w:tr>
      <w:tr w:rsidR="00532EA3" w14:paraId="0A7E409E" w14:textId="77777777">
        <w:trPr>
          <w:trHeight w:val="300"/>
        </w:trPr>
        <w:tc>
          <w:tcPr>
            <w:tcW w:w="5495" w:type="dxa"/>
          </w:tcPr>
          <w:p w14:paraId="41523A6C" w14:textId="77777777" w:rsidR="00532EA3" w:rsidRDefault="009F67C0">
            <w:pPr>
              <w:rPr>
                <w:rFonts w:ascii="Calibri" w:eastAsia="Calibri" w:hAnsi="Calibri" w:cs="Calibri"/>
              </w:rPr>
            </w:pPr>
            <w:r>
              <w:rPr>
                <w:rFonts w:ascii="Calibri" w:eastAsia="Calibri" w:hAnsi="Calibri" w:cs="Calibri"/>
              </w:rPr>
              <w:t xml:space="preserve"> Zambia </w:t>
            </w:r>
            <w:proofErr w:type="spellStart"/>
            <w:r>
              <w:rPr>
                <w:rFonts w:ascii="Calibri" w:eastAsia="Calibri" w:hAnsi="Calibri" w:cs="Calibri"/>
              </w:rPr>
              <w:t>Zambia</w:t>
            </w:r>
            <w:proofErr w:type="spellEnd"/>
          </w:p>
        </w:tc>
        <w:tc>
          <w:tcPr>
            <w:tcW w:w="3465" w:type="dxa"/>
          </w:tcPr>
          <w:p w14:paraId="0A98298A" w14:textId="77777777" w:rsidR="00532EA3" w:rsidRDefault="009F67C0">
            <w:pPr>
              <w:jc w:val="right"/>
              <w:rPr>
                <w:rFonts w:ascii="Calibri" w:eastAsia="Calibri" w:hAnsi="Calibri" w:cs="Calibri"/>
              </w:rPr>
            </w:pPr>
            <w:r>
              <w:rPr>
                <w:rFonts w:ascii="Calibri" w:eastAsia="Calibri" w:hAnsi="Calibri" w:cs="Calibri"/>
              </w:rPr>
              <w:t>1</w:t>
            </w:r>
          </w:p>
        </w:tc>
      </w:tr>
      <w:tr w:rsidR="00532EA3" w14:paraId="2C896C6D" w14:textId="77777777">
        <w:trPr>
          <w:trHeight w:val="300"/>
        </w:trPr>
        <w:tc>
          <w:tcPr>
            <w:tcW w:w="5495" w:type="dxa"/>
          </w:tcPr>
          <w:p w14:paraId="2881AAB1" w14:textId="77777777" w:rsidR="00532EA3" w:rsidRDefault="009F67C0">
            <w:pPr>
              <w:rPr>
                <w:rFonts w:ascii="Calibri" w:eastAsia="Calibri" w:hAnsi="Calibri" w:cs="Calibri"/>
              </w:rPr>
            </w:pPr>
            <w:r>
              <w:rPr>
                <w:rFonts w:ascii="Calibri" w:eastAsia="Calibri" w:hAnsi="Calibri" w:cs="Calibri"/>
              </w:rPr>
              <w:t xml:space="preserve"> Argentina </w:t>
            </w:r>
            <w:proofErr w:type="spellStart"/>
            <w:r>
              <w:rPr>
                <w:rFonts w:ascii="Calibri" w:eastAsia="Calibri" w:hAnsi="Calibri" w:cs="Calibri"/>
              </w:rPr>
              <w:t>Argentina</w:t>
            </w:r>
            <w:proofErr w:type="spellEnd"/>
          </w:p>
        </w:tc>
        <w:tc>
          <w:tcPr>
            <w:tcW w:w="3465" w:type="dxa"/>
          </w:tcPr>
          <w:p w14:paraId="117E121C" w14:textId="77777777" w:rsidR="00532EA3" w:rsidRDefault="009F67C0">
            <w:pPr>
              <w:jc w:val="right"/>
              <w:rPr>
                <w:rFonts w:ascii="Calibri" w:eastAsia="Calibri" w:hAnsi="Calibri" w:cs="Calibri"/>
              </w:rPr>
            </w:pPr>
            <w:r>
              <w:rPr>
                <w:rFonts w:ascii="Calibri" w:eastAsia="Calibri" w:hAnsi="Calibri" w:cs="Calibri"/>
              </w:rPr>
              <w:t>0,9</w:t>
            </w:r>
          </w:p>
        </w:tc>
      </w:tr>
      <w:tr w:rsidR="00532EA3" w14:paraId="5416A11F" w14:textId="77777777">
        <w:trPr>
          <w:trHeight w:val="300"/>
        </w:trPr>
        <w:tc>
          <w:tcPr>
            <w:tcW w:w="5495" w:type="dxa"/>
          </w:tcPr>
          <w:p w14:paraId="2F116A8A" w14:textId="77777777" w:rsidR="00532EA3" w:rsidRDefault="009F67C0">
            <w:pPr>
              <w:rPr>
                <w:rFonts w:ascii="Calibri" w:eastAsia="Calibri" w:hAnsi="Calibri" w:cs="Calibri"/>
              </w:rPr>
            </w:pPr>
            <w:r>
              <w:rPr>
                <w:rFonts w:ascii="Calibri" w:eastAsia="Calibri" w:hAnsi="Calibri" w:cs="Calibri"/>
              </w:rPr>
              <w:t xml:space="preserve"> Guayana Francesa Guayana Francesa</w:t>
            </w:r>
          </w:p>
        </w:tc>
        <w:tc>
          <w:tcPr>
            <w:tcW w:w="3465" w:type="dxa"/>
          </w:tcPr>
          <w:p w14:paraId="4A30FAE9" w14:textId="77777777" w:rsidR="00532EA3" w:rsidRDefault="009F67C0">
            <w:pPr>
              <w:jc w:val="right"/>
              <w:rPr>
                <w:rFonts w:ascii="Calibri" w:eastAsia="Calibri" w:hAnsi="Calibri" w:cs="Calibri"/>
              </w:rPr>
            </w:pPr>
            <w:r>
              <w:rPr>
                <w:rFonts w:ascii="Calibri" w:eastAsia="Calibri" w:hAnsi="Calibri" w:cs="Calibri"/>
              </w:rPr>
              <w:t>0,9</w:t>
            </w:r>
          </w:p>
        </w:tc>
      </w:tr>
      <w:tr w:rsidR="00532EA3" w14:paraId="4CB788D1" w14:textId="77777777">
        <w:trPr>
          <w:trHeight w:val="300"/>
        </w:trPr>
        <w:tc>
          <w:tcPr>
            <w:tcW w:w="5495" w:type="dxa"/>
          </w:tcPr>
          <w:p w14:paraId="0330125C" w14:textId="77777777" w:rsidR="00532EA3" w:rsidRDefault="009F67C0">
            <w:pPr>
              <w:rPr>
                <w:rFonts w:ascii="Calibri" w:eastAsia="Calibri" w:hAnsi="Calibri" w:cs="Calibri"/>
              </w:rPr>
            </w:pPr>
            <w:r>
              <w:rPr>
                <w:rFonts w:ascii="Calibri" w:eastAsia="Calibri" w:hAnsi="Calibri" w:cs="Calibri"/>
              </w:rPr>
              <w:t xml:space="preserve"> Nueva Zelanda Nueva Zelanda</w:t>
            </w:r>
          </w:p>
        </w:tc>
        <w:tc>
          <w:tcPr>
            <w:tcW w:w="3465" w:type="dxa"/>
          </w:tcPr>
          <w:p w14:paraId="663CFCB5" w14:textId="77777777" w:rsidR="00532EA3" w:rsidRDefault="009F67C0">
            <w:pPr>
              <w:jc w:val="right"/>
              <w:rPr>
                <w:rFonts w:ascii="Calibri" w:eastAsia="Calibri" w:hAnsi="Calibri" w:cs="Calibri"/>
              </w:rPr>
            </w:pPr>
            <w:r>
              <w:rPr>
                <w:rFonts w:ascii="Calibri" w:eastAsia="Calibri" w:hAnsi="Calibri" w:cs="Calibri"/>
              </w:rPr>
              <w:t>0,9</w:t>
            </w:r>
          </w:p>
        </w:tc>
      </w:tr>
      <w:tr w:rsidR="00532EA3" w14:paraId="3EAC0CB9" w14:textId="77777777">
        <w:trPr>
          <w:trHeight w:val="300"/>
        </w:trPr>
        <w:tc>
          <w:tcPr>
            <w:tcW w:w="5495" w:type="dxa"/>
          </w:tcPr>
          <w:p w14:paraId="38089B55" w14:textId="77777777" w:rsidR="00532EA3" w:rsidRDefault="009F67C0">
            <w:pPr>
              <w:rPr>
                <w:rFonts w:ascii="Calibri" w:eastAsia="Calibri" w:hAnsi="Calibri" w:cs="Calibri"/>
              </w:rPr>
            </w:pPr>
            <w:r>
              <w:rPr>
                <w:rFonts w:ascii="Calibri" w:eastAsia="Calibri" w:hAnsi="Calibri" w:cs="Calibri"/>
              </w:rPr>
              <w:t xml:space="preserve"> Mónaco </w:t>
            </w:r>
            <w:proofErr w:type="spellStart"/>
            <w:r>
              <w:rPr>
                <w:rFonts w:ascii="Calibri" w:eastAsia="Calibri" w:hAnsi="Calibri" w:cs="Calibri"/>
              </w:rPr>
              <w:t>Mónaco</w:t>
            </w:r>
            <w:proofErr w:type="spellEnd"/>
          </w:p>
        </w:tc>
        <w:tc>
          <w:tcPr>
            <w:tcW w:w="3465" w:type="dxa"/>
          </w:tcPr>
          <w:p w14:paraId="3D3BEAD0" w14:textId="77777777" w:rsidR="00532EA3" w:rsidRDefault="009F67C0">
            <w:pPr>
              <w:jc w:val="right"/>
              <w:rPr>
                <w:rFonts w:ascii="Calibri" w:eastAsia="Calibri" w:hAnsi="Calibri" w:cs="Calibri"/>
              </w:rPr>
            </w:pPr>
            <w:r>
              <w:rPr>
                <w:rFonts w:ascii="Calibri" w:eastAsia="Calibri" w:hAnsi="Calibri" w:cs="Calibri"/>
              </w:rPr>
              <w:t>0,8</w:t>
            </w:r>
          </w:p>
        </w:tc>
      </w:tr>
      <w:tr w:rsidR="00532EA3" w14:paraId="4D611702" w14:textId="77777777">
        <w:trPr>
          <w:trHeight w:val="300"/>
        </w:trPr>
        <w:tc>
          <w:tcPr>
            <w:tcW w:w="5495" w:type="dxa"/>
          </w:tcPr>
          <w:p w14:paraId="6970E2E8" w14:textId="77777777" w:rsidR="00532EA3" w:rsidRDefault="009F67C0">
            <w:pPr>
              <w:rPr>
                <w:rFonts w:ascii="Calibri" w:eastAsia="Calibri" w:hAnsi="Calibri" w:cs="Calibri"/>
              </w:rPr>
            </w:pPr>
            <w:r>
              <w:rPr>
                <w:rFonts w:ascii="Calibri" w:eastAsia="Calibri" w:hAnsi="Calibri" w:cs="Calibri"/>
              </w:rPr>
              <w:t xml:space="preserve"> Brasil </w:t>
            </w:r>
            <w:proofErr w:type="spellStart"/>
            <w:r>
              <w:rPr>
                <w:rFonts w:ascii="Calibri" w:eastAsia="Calibri" w:hAnsi="Calibri" w:cs="Calibri"/>
              </w:rPr>
              <w:t>Brasil</w:t>
            </w:r>
            <w:proofErr w:type="spellEnd"/>
          </w:p>
        </w:tc>
        <w:tc>
          <w:tcPr>
            <w:tcW w:w="3465" w:type="dxa"/>
          </w:tcPr>
          <w:p w14:paraId="2ABDC5FC" w14:textId="77777777" w:rsidR="00532EA3" w:rsidRDefault="009F67C0">
            <w:pPr>
              <w:jc w:val="right"/>
              <w:rPr>
                <w:rFonts w:ascii="Calibri" w:eastAsia="Calibri" w:hAnsi="Calibri" w:cs="Calibri"/>
              </w:rPr>
            </w:pPr>
            <w:r>
              <w:rPr>
                <w:rFonts w:ascii="Calibri" w:eastAsia="Calibri" w:hAnsi="Calibri" w:cs="Calibri"/>
              </w:rPr>
              <w:t>0,7</w:t>
            </w:r>
          </w:p>
        </w:tc>
      </w:tr>
      <w:tr w:rsidR="00532EA3" w14:paraId="1FE7BC46" w14:textId="77777777">
        <w:trPr>
          <w:trHeight w:val="300"/>
        </w:trPr>
        <w:tc>
          <w:tcPr>
            <w:tcW w:w="5495" w:type="dxa"/>
          </w:tcPr>
          <w:p w14:paraId="20BC85FD" w14:textId="77777777" w:rsidR="00532EA3" w:rsidRDefault="009F67C0">
            <w:pPr>
              <w:rPr>
                <w:rFonts w:ascii="Calibri" w:eastAsia="Calibri" w:hAnsi="Calibri" w:cs="Calibri"/>
              </w:rPr>
            </w:pPr>
            <w:r>
              <w:rPr>
                <w:rFonts w:ascii="Calibri" w:eastAsia="Calibri" w:hAnsi="Calibri" w:cs="Calibri"/>
              </w:rPr>
              <w:t xml:space="preserve"> Islas Marianas del Norte Islas Marianas del Norte</w:t>
            </w:r>
          </w:p>
        </w:tc>
        <w:tc>
          <w:tcPr>
            <w:tcW w:w="3465" w:type="dxa"/>
          </w:tcPr>
          <w:p w14:paraId="7B6D01B7" w14:textId="77777777" w:rsidR="00532EA3" w:rsidRDefault="009F67C0">
            <w:pPr>
              <w:jc w:val="right"/>
              <w:rPr>
                <w:rFonts w:ascii="Calibri" w:eastAsia="Calibri" w:hAnsi="Calibri" w:cs="Calibri"/>
              </w:rPr>
            </w:pPr>
            <w:r>
              <w:rPr>
                <w:rFonts w:ascii="Calibri" w:eastAsia="Calibri" w:hAnsi="Calibri" w:cs="Calibri"/>
              </w:rPr>
              <w:t>0,7</w:t>
            </w:r>
          </w:p>
        </w:tc>
      </w:tr>
      <w:tr w:rsidR="00532EA3" w14:paraId="2C25CFB9" w14:textId="77777777">
        <w:trPr>
          <w:trHeight w:val="300"/>
        </w:trPr>
        <w:tc>
          <w:tcPr>
            <w:tcW w:w="5495" w:type="dxa"/>
          </w:tcPr>
          <w:p w14:paraId="182E8766" w14:textId="77777777" w:rsidR="00532EA3" w:rsidRDefault="009F67C0">
            <w:pPr>
              <w:rPr>
                <w:rFonts w:ascii="Calibri" w:eastAsia="Calibri" w:hAnsi="Calibri" w:cs="Calibri"/>
              </w:rPr>
            </w:pPr>
            <w:r>
              <w:rPr>
                <w:rFonts w:ascii="Calibri" w:eastAsia="Calibri" w:hAnsi="Calibri" w:cs="Calibri"/>
              </w:rPr>
              <w:t xml:space="preserve"> Panamá </w:t>
            </w:r>
            <w:proofErr w:type="spellStart"/>
            <w:r>
              <w:rPr>
                <w:rFonts w:ascii="Calibri" w:eastAsia="Calibri" w:hAnsi="Calibri" w:cs="Calibri"/>
              </w:rPr>
              <w:t>Panamá</w:t>
            </w:r>
            <w:proofErr w:type="spellEnd"/>
          </w:p>
        </w:tc>
        <w:tc>
          <w:tcPr>
            <w:tcW w:w="3465" w:type="dxa"/>
          </w:tcPr>
          <w:p w14:paraId="4C0D0FD9" w14:textId="77777777" w:rsidR="00532EA3" w:rsidRDefault="009F67C0">
            <w:pPr>
              <w:jc w:val="right"/>
              <w:rPr>
                <w:rFonts w:ascii="Calibri" w:eastAsia="Calibri" w:hAnsi="Calibri" w:cs="Calibri"/>
              </w:rPr>
            </w:pPr>
            <w:r>
              <w:rPr>
                <w:rFonts w:ascii="Calibri" w:eastAsia="Calibri" w:hAnsi="Calibri" w:cs="Calibri"/>
              </w:rPr>
              <w:t>0,7</w:t>
            </w:r>
          </w:p>
        </w:tc>
      </w:tr>
      <w:tr w:rsidR="00532EA3" w14:paraId="49BC8EB0" w14:textId="77777777">
        <w:trPr>
          <w:trHeight w:val="300"/>
        </w:trPr>
        <w:tc>
          <w:tcPr>
            <w:tcW w:w="5495" w:type="dxa"/>
          </w:tcPr>
          <w:p w14:paraId="419EC885" w14:textId="77777777" w:rsidR="00532EA3" w:rsidRDefault="009F67C0">
            <w:pPr>
              <w:rPr>
                <w:rFonts w:ascii="Calibri" w:eastAsia="Calibri" w:hAnsi="Calibri" w:cs="Calibri"/>
              </w:rPr>
            </w:pPr>
            <w:r>
              <w:rPr>
                <w:rFonts w:ascii="Calibri" w:eastAsia="Calibri" w:hAnsi="Calibri" w:cs="Calibri"/>
              </w:rPr>
              <w:t xml:space="preserve"> Zimbabue </w:t>
            </w:r>
            <w:proofErr w:type="spellStart"/>
            <w:r>
              <w:rPr>
                <w:rFonts w:ascii="Calibri" w:eastAsia="Calibri" w:hAnsi="Calibri" w:cs="Calibri"/>
              </w:rPr>
              <w:t>Zimbabue</w:t>
            </w:r>
            <w:proofErr w:type="spellEnd"/>
          </w:p>
        </w:tc>
        <w:tc>
          <w:tcPr>
            <w:tcW w:w="3465" w:type="dxa"/>
          </w:tcPr>
          <w:p w14:paraId="037F67C4" w14:textId="77777777" w:rsidR="00532EA3" w:rsidRDefault="009F67C0">
            <w:pPr>
              <w:jc w:val="right"/>
              <w:rPr>
                <w:rFonts w:ascii="Calibri" w:eastAsia="Calibri" w:hAnsi="Calibri" w:cs="Calibri"/>
              </w:rPr>
            </w:pPr>
            <w:r>
              <w:rPr>
                <w:rFonts w:ascii="Calibri" w:eastAsia="Calibri" w:hAnsi="Calibri" w:cs="Calibri"/>
              </w:rPr>
              <w:t>0,7</w:t>
            </w:r>
          </w:p>
        </w:tc>
      </w:tr>
      <w:tr w:rsidR="00532EA3" w14:paraId="3420BE07" w14:textId="77777777">
        <w:trPr>
          <w:trHeight w:val="300"/>
        </w:trPr>
        <w:tc>
          <w:tcPr>
            <w:tcW w:w="5495" w:type="dxa"/>
          </w:tcPr>
          <w:p w14:paraId="61BAD086" w14:textId="77777777" w:rsidR="00532EA3" w:rsidRPr="00757DF1" w:rsidRDefault="009F67C0">
            <w:pPr>
              <w:rPr>
                <w:rFonts w:ascii="Calibri" w:eastAsia="Calibri" w:hAnsi="Calibri" w:cs="Calibri"/>
                <w:lang w:val="en-US"/>
              </w:rPr>
            </w:pPr>
            <w:r w:rsidRPr="00757DF1">
              <w:rPr>
                <w:rFonts w:ascii="Calibri" w:eastAsia="Calibri" w:hAnsi="Calibri" w:cs="Calibri"/>
                <w:lang w:val="en-US"/>
              </w:rPr>
              <w:t xml:space="preserve">Flag of </w:t>
            </w:r>
            <w:proofErr w:type="spellStart"/>
            <w:r w:rsidRPr="00757DF1">
              <w:rPr>
                <w:rFonts w:ascii="Calibri" w:eastAsia="Calibri" w:hAnsi="Calibri" w:cs="Calibri"/>
                <w:lang w:val="en-US"/>
              </w:rPr>
              <w:t>Hungary.svg</w:t>
            </w:r>
            <w:proofErr w:type="spellEnd"/>
            <w:r w:rsidRPr="00757DF1">
              <w:rPr>
                <w:rFonts w:ascii="Calibri" w:eastAsia="Calibri" w:hAnsi="Calibri" w:cs="Calibri"/>
                <w:lang w:val="en-US"/>
              </w:rPr>
              <w:t> </w:t>
            </w:r>
            <w:proofErr w:type="spellStart"/>
            <w:r w:rsidRPr="00757DF1">
              <w:rPr>
                <w:rFonts w:ascii="Calibri" w:eastAsia="Calibri" w:hAnsi="Calibri" w:cs="Calibri"/>
                <w:lang w:val="en-US"/>
              </w:rPr>
              <w:t>Hungría</w:t>
            </w:r>
            <w:proofErr w:type="spellEnd"/>
          </w:p>
        </w:tc>
        <w:tc>
          <w:tcPr>
            <w:tcW w:w="3465" w:type="dxa"/>
          </w:tcPr>
          <w:p w14:paraId="56DE95AC" w14:textId="77777777" w:rsidR="00532EA3" w:rsidRDefault="009F67C0">
            <w:pPr>
              <w:jc w:val="right"/>
              <w:rPr>
                <w:rFonts w:ascii="Calibri" w:eastAsia="Calibri" w:hAnsi="Calibri" w:cs="Calibri"/>
              </w:rPr>
            </w:pPr>
            <w:r>
              <w:rPr>
                <w:rFonts w:ascii="Calibri" w:eastAsia="Calibri" w:hAnsi="Calibri" w:cs="Calibri"/>
              </w:rPr>
              <w:t>0,6</w:t>
            </w:r>
          </w:p>
        </w:tc>
      </w:tr>
      <w:tr w:rsidR="00532EA3" w14:paraId="1C25114D" w14:textId="77777777">
        <w:trPr>
          <w:trHeight w:val="300"/>
        </w:trPr>
        <w:tc>
          <w:tcPr>
            <w:tcW w:w="5495" w:type="dxa"/>
          </w:tcPr>
          <w:p w14:paraId="6726E483" w14:textId="77777777" w:rsidR="00532EA3" w:rsidRDefault="009F67C0">
            <w:pPr>
              <w:rPr>
                <w:rFonts w:ascii="Calibri" w:eastAsia="Calibri" w:hAnsi="Calibri" w:cs="Calibri"/>
              </w:rPr>
            </w:pPr>
            <w:r>
              <w:rPr>
                <w:rFonts w:ascii="Calibri" w:eastAsia="Calibri" w:hAnsi="Calibri" w:cs="Calibri"/>
              </w:rPr>
              <w:t xml:space="preserve"> Anguila </w:t>
            </w:r>
            <w:proofErr w:type="spellStart"/>
            <w:r>
              <w:rPr>
                <w:rFonts w:ascii="Calibri" w:eastAsia="Calibri" w:hAnsi="Calibri" w:cs="Calibri"/>
              </w:rPr>
              <w:t>Anguila</w:t>
            </w:r>
            <w:proofErr w:type="spellEnd"/>
          </w:p>
        </w:tc>
        <w:tc>
          <w:tcPr>
            <w:tcW w:w="3465" w:type="dxa"/>
          </w:tcPr>
          <w:p w14:paraId="5A196ADA" w14:textId="77777777" w:rsidR="00532EA3" w:rsidRDefault="009F67C0">
            <w:pPr>
              <w:jc w:val="right"/>
              <w:rPr>
                <w:rFonts w:ascii="Calibri" w:eastAsia="Calibri" w:hAnsi="Calibri" w:cs="Calibri"/>
              </w:rPr>
            </w:pPr>
            <w:r>
              <w:rPr>
                <w:rFonts w:ascii="Calibri" w:eastAsia="Calibri" w:hAnsi="Calibri" w:cs="Calibri"/>
              </w:rPr>
              <w:t>0,6</w:t>
            </w:r>
          </w:p>
        </w:tc>
      </w:tr>
      <w:tr w:rsidR="00532EA3" w14:paraId="4CA7528E" w14:textId="77777777">
        <w:trPr>
          <w:trHeight w:val="300"/>
        </w:trPr>
        <w:tc>
          <w:tcPr>
            <w:tcW w:w="5495" w:type="dxa"/>
          </w:tcPr>
          <w:p w14:paraId="55158439" w14:textId="77777777" w:rsidR="00532EA3" w:rsidRDefault="009F67C0">
            <w:pPr>
              <w:rPr>
                <w:rFonts w:ascii="Calibri" w:eastAsia="Calibri" w:hAnsi="Calibri" w:cs="Calibri"/>
              </w:rPr>
            </w:pPr>
            <w:r>
              <w:rPr>
                <w:rFonts w:ascii="Calibri" w:eastAsia="Calibri" w:hAnsi="Calibri" w:cs="Calibri"/>
              </w:rPr>
              <w:t xml:space="preserve"> Aruba </w:t>
            </w:r>
            <w:proofErr w:type="spellStart"/>
            <w:r>
              <w:rPr>
                <w:rFonts w:ascii="Calibri" w:eastAsia="Calibri" w:hAnsi="Calibri" w:cs="Calibri"/>
              </w:rPr>
              <w:t>Aruba</w:t>
            </w:r>
            <w:proofErr w:type="spellEnd"/>
          </w:p>
        </w:tc>
        <w:tc>
          <w:tcPr>
            <w:tcW w:w="3465" w:type="dxa"/>
          </w:tcPr>
          <w:p w14:paraId="357E62F6" w14:textId="77777777" w:rsidR="00532EA3" w:rsidRDefault="009F67C0">
            <w:pPr>
              <w:jc w:val="right"/>
              <w:rPr>
                <w:rFonts w:ascii="Calibri" w:eastAsia="Calibri" w:hAnsi="Calibri" w:cs="Calibri"/>
              </w:rPr>
            </w:pPr>
            <w:r>
              <w:rPr>
                <w:rFonts w:ascii="Calibri" w:eastAsia="Calibri" w:hAnsi="Calibri" w:cs="Calibri"/>
              </w:rPr>
              <w:t>0,4</w:t>
            </w:r>
          </w:p>
        </w:tc>
      </w:tr>
      <w:tr w:rsidR="00532EA3" w14:paraId="32EFDD49" w14:textId="77777777">
        <w:trPr>
          <w:trHeight w:val="300"/>
        </w:trPr>
        <w:tc>
          <w:tcPr>
            <w:tcW w:w="5495" w:type="dxa"/>
          </w:tcPr>
          <w:p w14:paraId="4A16ED99" w14:textId="77777777" w:rsidR="00532EA3" w:rsidRDefault="009F67C0">
            <w:pPr>
              <w:rPr>
                <w:rFonts w:ascii="Calibri" w:eastAsia="Calibri" w:hAnsi="Calibri" w:cs="Calibri"/>
              </w:rPr>
            </w:pPr>
            <w:r>
              <w:rPr>
                <w:rFonts w:ascii="Calibri" w:eastAsia="Calibri" w:hAnsi="Calibri" w:cs="Calibri"/>
              </w:rPr>
              <w:t xml:space="preserve"> Botsuana </w:t>
            </w:r>
            <w:proofErr w:type="spellStart"/>
            <w:r>
              <w:rPr>
                <w:rFonts w:ascii="Calibri" w:eastAsia="Calibri" w:hAnsi="Calibri" w:cs="Calibri"/>
              </w:rPr>
              <w:t>Botsuana</w:t>
            </w:r>
            <w:proofErr w:type="spellEnd"/>
          </w:p>
        </w:tc>
        <w:tc>
          <w:tcPr>
            <w:tcW w:w="3465" w:type="dxa"/>
          </w:tcPr>
          <w:p w14:paraId="6CA5E284" w14:textId="77777777" w:rsidR="00532EA3" w:rsidRDefault="009F67C0">
            <w:pPr>
              <w:jc w:val="right"/>
              <w:rPr>
                <w:rFonts w:ascii="Calibri" w:eastAsia="Calibri" w:hAnsi="Calibri" w:cs="Calibri"/>
              </w:rPr>
            </w:pPr>
            <w:r>
              <w:rPr>
                <w:rFonts w:ascii="Calibri" w:eastAsia="Calibri" w:hAnsi="Calibri" w:cs="Calibri"/>
              </w:rPr>
              <w:t>0,4</w:t>
            </w:r>
          </w:p>
        </w:tc>
      </w:tr>
      <w:tr w:rsidR="00532EA3" w14:paraId="0AB05CFD" w14:textId="77777777">
        <w:trPr>
          <w:trHeight w:val="300"/>
        </w:trPr>
        <w:tc>
          <w:tcPr>
            <w:tcW w:w="5495" w:type="dxa"/>
          </w:tcPr>
          <w:p w14:paraId="370912C3" w14:textId="77777777" w:rsidR="00532EA3" w:rsidRDefault="009F67C0">
            <w:pPr>
              <w:rPr>
                <w:rFonts w:ascii="Calibri" w:eastAsia="Calibri" w:hAnsi="Calibri" w:cs="Calibri"/>
              </w:rPr>
            </w:pPr>
            <w:r>
              <w:rPr>
                <w:rFonts w:ascii="Calibri" w:eastAsia="Calibri" w:hAnsi="Calibri" w:cs="Calibri"/>
              </w:rPr>
              <w:t xml:space="preserve"> Guadalupe (Francia) Guadalupe</w:t>
            </w:r>
          </w:p>
        </w:tc>
        <w:tc>
          <w:tcPr>
            <w:tcW w:w="3465" w:type="dxa"/>
          </w:tcPr>
          <w:p w14:paraId="72218320" w14:textId="77777777" w:rsidR="00532EA3" w:rsidRDefault="009F67C0">
            <w:pPr>
              <w:jc w:val="right"/>
              <w:rPr>
                <w:rFonts w:ascii="Calibri" w:eastAsia="Calibri" w:hAnsi="Calibri" w:cs="Calibri"/>
              </w:rPr>
            </w:pPr>
            <w:r>
              <w:rPr>
                <w:rFonts w:ascii="Calibri" w:eastAsia="Calibri" w:hAnsi="Calibri" w:cs="Calibri"/>
              </w:rPr>
              <w:t>0,4</w:t>
            </w:r>
          </w:p>
        </w:tc>
      </w:tr>
      <w:tr w:rsidR="00532EA3" w14:paraId="2A96C3D1" w14:textId="77777777">
        <w:trPr>
          <w:trHeight w:val="300"/>
        </w:trPr>
        <w:tc>
          <w:tcPr>
            <w:tcW w:w="5495" w:type="dxa"/>
          </w:tcPr>
          <w:p w14:paraId="2AEBFADA" w14:textId="77777777" w:rsidR="00532EA3" w:rsidRDefault="009F67C0">
            <w:pPr>
              <w:rPr>
                <w:rFonts w:ascii="Calibri" w:eastAsia="Calibri" w:hAnsi="Calibri" w:cs="Calibri"/>
              </w:rPr>
            </w:pPr>
            <w:r>
              <w:rPr>
                <w:rFonts w:ascii="Calibri" w:eastAsia="Calibri" w:hAnsi="Calibri" w:cs="Calibri"/>
              </w:rPr>
              <w:t xml:space="preserve"> Moldavia </w:t>
            </w:r>
            <w:proofErr w:type="spellStart"/>
            <w:r>
              <w:rPr>
                <w:rFonts w:ascii="Calibri" w:eastAsia="Calibri" w:hAnsi="Calibri" w:cs="Calibri"/>
              </w:rPr>
              <w:t>Moldavia</w:t>
            </w:r>
            <w:proofErr w:type="spellEnd"/>
          </w:p>
        </w:tc>
        <w:tc>
          <w:tcPr>
            <w:tcW w:w="3465" w:type="dxa"/>
          </w:tcPr>
          <w:p w14:paraId="3A0345BA" w14:textId="77777777" w:rsidR="00532EA3" w:rsidRDefault="009F67C0">
            <w:pPr>
              <w:jc w:val="right"/>
              <w:rPr>
                <w:rFonts w:ascii="Calibri" w:eastAsia="Calibri" w:hAnsi="Calibri" w:cs="Calibri"/>
              </w:rPr>
            </w:pPr>
            <w:r>
              <w:rPr>
                <w:rFonts w:ascii="Calibri" w:eastAsia="Calibri" w:hAnsi="Calibri" w:cs="Calibri"/>
              </w:rPr>
              <w:t>0,4</w:t>
            </w:r>
          </w:p>
        </w:tc>
      </w:tr>
      <w:tr w:rsidR="00532EA3" w14:paraId="1790A5E3" w14:textId="77777777">
        <w:trPr>
          <w:trHeight w:val="300"/>
        </w:trPr>
        <w:tc>
          <w:tcPr>
            <w:tcW w:w="5495" w:type="dxa"/>
          </w:tcPr>
          <w:p w14:paraId="74E2FB32" w14:textId="77777777" w:rsidR="00532EA3" w:rsidRDefault="009F67C0">
            <w:pPr>
              <w:rPr>
                <w:rFonts w:ascii="Calibri" w:eastAsia="Calibri" w:hAnsi="Calibri" w:cs="Calibri"/>
              </w:rPr>
            </w:pPr>
            <w:r>
              <w:rPr>
                <w:rFonts w:ascii="Calibri" w:eastAsia="Calibri" w:hAnsi="Calibri" w:cs="Calibri"/>
              </w:rPr>
              <w:t xml:space="preserve"> Namibia </w:t>
            </w:r>
            <w:proofErr w:type="spellStart"/>
            <w:r>
              <w:rPr>
                <w:rFonts w:ascii="Calibri" w:eastAsia="Calibri" w:hAnsi="Calibri" w:cs="Calibri"/>
              </w:rPr>
              <w:t>Namibia</w:t>
            </w:r>
            <w:proofErr w:type="spellEnd"/>
          </w:p>
        </w:tc>
        <w:tc>
          <w:tcPr>
            <w:tcW w:w="3465" w:type="dxa"/>
          </w:tcPr>
          <w:p w14:paraId="42CB97F0" w14:textId="77777777" w:rsidR="00532EA3" w:rsidRDefault="009F67C0">
            <w:pPr>
              <w:jc w:val="right"/>
              <w:rPr>
                <w:rFonts w:ascii="Calibri" w:eastAsia="Calibri" w:hAnsi="Calibri" w:cs="Calibri"/>
              </w:rPr>
            </w:pPr>
            <w:r>
              <w:rPr>
                <w:rFonts w:ascii="Calibri" w:eastAsia="Calibri" w:hAnsi="Calibri" w:cs="Calibri"/>
              </w:rPr>
              <w:t>0,4</w:t>
            </w:r>
          </w:p>
        </w:tc>
      </w:tr>
      <w:tr w:rsidR="00532EA3" w14:paraId="61B95F1C" w14:textId="77777777">
        <w:trPr>
          <w:trHeight w:val="300"/>
        </w:trPr>
        <w:tc>
          <w:tcPr>
            <w:tcW w:w="5495" w:type="dxa"/>
          </w:tcPr>
          <w:p w14:paraId="2338A4D2" w14:textId="77777777" w:rsidR="00532EA3" w:rsidRDefault="009F67C0">
            <w:pPr>
              <w:rPr>
                <w:rFonts w:ascii="Calibri" w:eastAsia="Calibri" w:hAnsi="Calibri" w:cs="Calibri"/>
              </w:rPr>
            </w:pPr>
            <w:r>
              <w:rPr>
                <w:rFonts w:ascii="Calibri" w:eastAsia="Calibri" w:hAnsi="Calibri" w:cs="Calibri"/>
              </w:rPr>
              <w:t xml:space="preserve"> Portugal </w:t>
            </w:r>
            <w:proofErr w:type="spellStart"/>
            <w:r>
              <w:rPr>
                <w:rFonts w:ascii="Calibri" w:eastAsia="Calibri" w:hAnsi="Calibri" w:cs="Calibri"/>
              </w:rPr>
              <w:t>Portugal</w:t>
            </w:r>
            <w:proofErr w:type="spellEnd"/>
          </w:p>
        </w:tc>
        <w:tc>
          <w:tcPr>
            <w:tcW w:w="3465" w:type="dxa"/>
          </w:tcPr>
          <w:p w14:paraId="4F17DE56" w14:textId="77777777" w:rsidR="00532EA3" w:rsidRDefault="009F67C0">
            <w:pPr>
              <w:jc w:val="right"/>
              <w:rPr>
                <w:rFonts w:ascii="Calibri" w:eastAsia="Calibri" w:hAnsi="Calibri" w:cs="Calibri"/>
              </w:rPr>
            </w:pPr>
            <w:r>
              <w:rPr>
                <w:rFonts w:ascii="Calibri" w:eastAsia="Calibri" w:hAnsi="Calibri" w:cs="Calibri"/>
              </w:rPr>
              <w:t>0,4</w:t>
            </w:r>
          </w:p>
        </w:tc>
      </w:tr>
      <w:tr w:rsidR="00532EA3" w14:paraId="0BB6F844" w14:textId="77777777">
        <w:trPr>
          <w:trHeight w:val="300"/>
        </w:trPr>
        <w:tc>
          <w:tcPr>
            <w:tcW w:w="5495" w:type="dxa"/>
          </w:tcPr>
          <w:p w14:paraId="1F829528" w14:textId="77777777" w:rsidR="00532EA3" w:rsidRDefault="009F67C0">
            <w:pPr>
              <w:rPr>
                <w:rFonts w:ascii="Calibri" w:eastAsia="Calibri" w:hAnsi="Calibri" w:cs="Calibri"/>
              </w:rPr>
            </w:pPr>
            <w:r>
              <w:rPr>
                <w:rFonts w:ascii="Calibri" w:eastAsia="Calibri" w:hAnsi="Calibri" w:cs="Calibri"/>
              </w:rPr>
              <w:t xml:space="preserve"> Venezuela </w:t>
            </w:r>
            <w:proofErr w:type="spellStart"/>
            <w:r>
              <w:rPr>
                <w:rFonts w:ascii="Calibri" w:eastAsia="Calibri" w:hAnsi="Calibri" w:cs="Calibri"/>
              </w:rPr>
              <w:t>Venezuela</w:t>
            </w:r>
            <w:proofErr w:type="spellEnd"/>
          </w:p>
        </w:tc>
        <w:tc>
          <w:tcPr>
            <w:tcW w:w="3465" w:type="dxa"/>
          </w:tcPr>
          <w:p w14:paraId="6FA0ED28" w14:textId="77777777" w:rsidR="00532EA3" w:rsidRDefault="009F67C0">
            <w:pPr>
              <w:jc w:val="right"/>
              <w:rPr>
                <w:rFonts w:ascii="Calibri" w:eastAsia="Calibri" w:hAnsi="Calibri" w:cs="Calibri"/>
              </w:rPr>
            </w:pPr>
            <w:r>
              <w:rPr>
                <w:rFonts w:ascii="Calibri" w:eastAsia="Calibri" w:hAnsi="Calibri" w:cs="Calibri"/>
              </w:rPr>
              <w:t>0,4</w:t>
            </w:r>
          </w:p>
        </w:tc>
      </w:tr>
      <w:tr w:rsidR="00532EA3" w14:paraId="00526701" w14:textId="77777777">
        <w:trPr>
          <w:trHeight w:val="300"/>
        </w:trPr>
        <w:tc>
          <w:tcPr>
            <w:tcW w:w="5495" w:type="dxa"/>
          </w:tcPr>
          <w:p w14:paraId="055F0F5D" w14:textId="77777777" w:rsidR="00532EA3" w:rsidRDefault="009F67C0">
            <w:pPr>
              <w:rPr>
                <w:rFonts w:ascii="Calibri" w:eastAsia="Calibri" w:hAnsi="Calibri" w:cs="Calibri"/>
              </w:rPr>
            </w:pPr>
            <w:r>
              <w:rPr>
                <w:rFonts w:ascii="Calibri" w:eastAsia="Calibri" w:hAnsi="Calibri" w:cs="Calibri"/>
              </w:rPr>
              <w:t xml:space="preserve"> Angola </w:t>
            </w:r>
            <w:proofErr w:type="spellStart"/>
            <w:r>
              <w:rPr>
                <w:rFonts w:ascii="Calibri" w:eastAsia="Calibri" w:hAnsi="Calibri" w:cs="Calibri"/>
              </w:rPr>
              <w:t>Angola</w:t>
            </w:r>
            <w:proofErr w:type="spellEnd"/>
          </w:p>
        </w:tc>
        <w:tc>
          <w:tcPr>
            <w:tcW w:w="3465" w:type="dxa"/>
          </w:tcPr>
          <w:p w14:paraId="2ADD2147" w14:textId="77777777" w:rsidR="00532EA3" w:rsidRDefault="009F67C0">
            <w:pPr>
              <w:jc w:val="right"/>
              <w:rPr>
                <w:rFonts w:ascii="Calibri" w:eastAsia="Calibri" w:hAnsi="Calibri" w:cs="Calibri"/>
              </w:rPr>
            </w:pPr>
            <w:r>
              <w:rPr>
                <w:rFonts w:ascii="Calibri" w:eastAsia="Calibri" w:hAnsi="Calibri" w:cs="Calibri"/>
              </w:rPr>
              <w:t>0,3</w:t>
            </w:r>
          </w:p>
        </w:tc>
      </w:tr>
      <w:tr w:rsidR="00532EA3" w14:paraId="13042A1B" w14:textId="77777777">
        <w:trPr>
          <w:trHeight w:val="300"/>
        </w:trPr>
        <w:tc>
          <w:tcPr>
            <w:tcW w:w="5495" w:type="dxa"/>
          </w:tcPr>
          <w:p w14:paraId="74464C67" w14:textId="77777777" w:rsidR="00532EA3" w:rsidRDefault="009F67C0">
            <w:pPr>
              <w:rPr>
                <w:rFonts w:ascii="Calibri" w:eastAsia="Calibri" w:hAnsi="Calibri" w:cs="Calibri"/>
              </w:rPr>
            </w:pPr>
            <w:r>
              <w:rPr>
                <w:rFonts w:ascii="Calibri" w:eastAsia="Calibri" w:hAnsi="Calibri" w:cs="Calibri"/>
              </w:rPr>
              <w:t xml:space="preserve"> Antigua y Barbuda Antigua y Barbuda</w:t>
            </w:r>
          </w:p>
        </w:tc>
        <w:tc>
          <w:tcPr>
            <w:tcW w:w="3465" w:type="dxa"/>
          </w:tcPr>
          <w:p w14:paraId="47EE10B7" w14:textId="77777777" w:rsidR="00532EA3" w:rsidRDefault="009F67C0">
            <w:pPr>
              <w:jc w:val="right"/>
              <w:rPr>
                <w:rFonts w:ascii="Calibri" w:eastAsia="Calibri" w:hAnsi="Calibri" w:cs="Calibri"/>
              </w:rPr>
            </w:pPr>
            <w:r>
              <w:rPr>
                <w:rFonts w:ascii="Calibri" w:eastAsia="Calibri" w:hAnsi="Calibri" w:cs="Calibri"/>
              </w:rPr>
              <w:t>0,3</w:t>
            </w:r>
          </w:p>
        </w:tc>
      </w:tr>
      <w:tr w:rsidR="00532EA3" w14:paraId="0AFA70BC" w14:textId="77777777">
        <w:trPr>
          <w:trHeight w:val="300"/>
        </w:trPr>
        <w:tc>
          <w:tcPr>
            <w:tcW w:w="5495" w:type="dxa"/>
          </w:tcPr>
          <w:p w14:paraId="21CFF752" w14:textId="77777777" w:rsidR="00532EA3" w:rsidRDefault="009F67C0">
            <w:pPr>
              <w:rPr>
                <w:rFonts w:ascii="Calibri" w:eastAsia="Calibri" w:hAnsi="Calibri" w:cs="Calibri"/>
              </w:rPr>
            </w:pPr>
            <w:r>
              <w:rPr>
                <w:rFonts w:ascii="Calibri" w:eastAsia="Calibri" w:hAnsi="Calibri" w:cs="Calibri"/>
              </w:rPr>
              <w:t xml:space="preserve"> Granada </w:t>
            </w:r>
            <w:proofErr w:type="spellStart"/>
            <w:r>
              <w:rPr>
                <w:rFonts w:ascii="Calibri" w:eastAsia="Calibri" w:hAnsi="Calibri" w:cs="Calibri"/>
              </w:rPr>
              <w:t>Granada</w:t>
            </w:r>
            <w:proofErr w:type="spellEnd"/>
          </w:p>
        </w:tc>
        <w:tc>
          <w:tcPr>
            <w:tcW w:w="3465" w:type="dxa"/>
          </w:tcPr>
          <w:p w14:paraId="424FD064" w14:textId="77777777" w:rsidR="00532EA3" w:rsidRDefault="009F67C0">
            <w:pPr>
              <w:jc w:val="right"/>
              <w:rPr>
                <w:rFonts w:ascii="Calibri" w:eastAsia="Calibri" w:hAnsi="Calibri" w:cs="Calibri"/>
              </w:rPr>
            </w:pPr>
            <w:r>
              <w:rPr>
                <w:rFonts w:ascii="Calibri" w:eastAsia="Calibri" w:hAnsi="Calibri" w:cs="Calibri"/>
              </w:rPr>
              <w:t>0,3</w:t>
            </w:r>
          </w:p>
        </w:tc>
      </w:tr>
      <w:tr w:rsidR="00532EA3" w14:paraId="375BFF08" w14:textId="77777777">
        <w:trPr>
          <w:trHeight w:val="300"/>
        </w:trPr>
        <w:tc>
          <w:tcPr>
            <w:tcW w:w="5495" w:type="dxa"/>
          </w:tcPr>
          <w:p w14:paraId="44C39F0F" w14:textId="77777777" w:rsidR="00532EA3" w:rsidRDefault="009F67C0">
            <w:pPr>
              <w:rPr>
                <w:rFonts w:ascii="Calibri" w:eastAsia="Calibri" w:hAnsi="Calibri" w:cs="Calibri"/>
              </w:rPr>
            </w:pPr>
            <w:r>
              <w:rPr>
                <w:rFonts w:ascii="Calibri" w:eastAsia="Calibri" w:hAnsi="Calibri" w:cs="Calibri"/>
              </w:rPr>
              <w:t xml:space="preserve"> Honduras </w:t>
            </w:r>
            <w:proofErr w:type="spellStart"/>
            <w:r>
              <w:rPr>
                <w:rFonts w:ascii="Calibri" w:eastAsia="Calibri" w:hAnsi="Calibri" w:cs="Calibri"/>
              </w:rPr>
              <w:t>Honduras</w:t>
            </w:r>
            <w:proofErr w:type="spellEnd"/>
          </w:p>
        </w:tc>
        <w:tc>
          <w:tcPr>
            <w:tcW w:w="3465" w:type="dxa"/>
          </w:tcPr>
          <w:p w14:paraId="1FB9D639" w14:textId="77777777" w:rsidR="00532EA3" w:rsidRDefault="009F67C0">
            <w:pPr>
              <w:jc w:val="right"/>
              <w:rPr>
                <w:rFonts w:ascii="Calibri" w:eastAsia="Calibri" w:hAnsi="Calibri" w:cs="Calibri"/>
              </w:rPr>
            </w:pPr>
            <w:r>
              <w:rPr>
                <w:rFonts w:ascii="Calibri" w:eastAsia="Calibri" w:hAnsi="Calibri" w:cs="Calibri"/>
              </w:rPr>
              <w:t>0,3</w:t>
            </w:r>
          </w:p>
        </w:tc>
      </w:tr>
      <w:tr w:rsidR="00532EA3" w14:paraId="540EC839" w14:textId="77777777">
        <w:trPr>
          <w:trHeight w:val="300"/>
        </w:trPr>
        <w:tc>
          <w:tcPr>
            <w:tcW w:w="5495" w:type="dxa"/>
          </w:tcPr>
          <w:p w14:paraId="5F53A3D5" w14:textId="77777777" w:rsidR="00532EA3" w:rsidRDefault="009F67C0">
            <w:pPr>
              <w:rPr>
                <w:rFonts w:ascii="Calibri" w:eastAsia="Calibri" w:hAnsi="Calibri" w:cs="Calibri"/>
              </w:rPr>
            </w:pPr>
            <w:r>
              <w:rPr>
                <w:rFonts w:ascii="Calibri" w:eastAsia="Calibri" w:hAnsi="Calibri" w:cs="Calibri"/>
              </w:rPr>
              <w:t xml:space="preserve"> San </w:t>
            </w:r>
            <w:proofErr w:type="spellStart"/>
            <w:r>
              <w:rPr>
                <w:rFonts w:ascii="Calibri" w:eastAsia="Calibri" w:hAnsi="Calibri" w:cs="Calibri"/>
              </w:rPr>
              <w:t>Cristobal</w:t>
            </w:r>
            <w:proofErr w:type="spellEnd"/>
            <w:r>
              <w:rPr>
                <w:rFonts w:ascii="Calibri" w:eastAsia="Calibri" w:hAnsi="Calibri" w:cs="Calibri"/>
              </w:rPr>
              <w:t xml:space="preserve"> y Nieves San Cristóbal y Nieves</w:t>
            </w:r>
          </w:p>
        </w:tc>
        <w:tc>
          <w:tcPr>
            <w:tcW w:w="3465" w:type="dxa"/>
          </w:tcPr>
          <w:p w14:paraId="26C0F8A0" w14:textId="77777777" w:rsidR="00532EA3" w:rsidRDefault="009F67C0">
            <w:pPr>
              <w:jc w:val="right"/>
              <w:rPr>
                <w:rFonts w:ascii="Calibri" w:eastAsia="Calibri" w:hAnsi="Calibri" w:cs="Calibri"/>
              </w:rPr>
            </w:pPr>
            <w:r>
              <w:rPr>
                <w:rFonts w:ascii="Calibri" w:eastAsia="Calibri" w:hAnsi="Calibri" w:cs="Calibri"/>
              </w:rPr>
              <w:t>0,3</w:t>
            </w:r>
          </w:p>
        </w:tc>
      </w:tr>
      <w:tr w:rsidR="00532EA3" w14:paraId="0E345EB5" w14:textId="77777777">
        <w:trPr>
          <w:trHeight w:val="300"/>
        </w:trPr>
        <w:tc>
          <w:tcPr>
            <w:tcW w:w="5495" w:type="dxa"/>
          </w:tcPr>
          <w:p w14:paraId="56241217" w14:textId="77777777" w:rsidR="00532EA3" w:rsidRDefault="009F67C0">
            <w:pPr>
              <w:rPr>
                <w:rFonts w:ascii="Calibri" w:eastAsia="Calibri" w:hAnsi="Calibri" w:cs="Calibri"/>
              </w:rPr>
            </w:pPr>
            <w:r>
              <w:rPr>
                <w:rFonts w:ascii="Calibri" w:eastAsia="Calibri" w:hAnsi="Calibri" w:cs="Calibri"/>
              </w:rPr>
              <w:t xml:space="preserve"> Taiwán República de China</w:t>
            </w:r>
          </w:p>
        </w:tc>
        <w:tc>
          <w:tcPr>
            <w:tcW w:w="3465" w:type="dxa"/>
          </w:tcPr>
          <w:p w14:paraId="40D6DEF6" w14:textId="77777777" w:rsidR="00532EA3" w:rsidRDefault="009F67C0">
            <w:pPr>
              <w:jc w:val="right"/>
              <w:rPr>
                <w:rFonts w:ascii="Calibri" w:eastAsia="Calibri" w:hAnsi="Calibri" w:cs="Calibri"/>
              </w:rPr>
            </w:pPr>
            <w:r>
              <w:rPr>
                <w:rFonts w:ascii="Calibri" w:eastAsia="Calibri" w:hAnsi="Calibri" w:cs="Calibri"/>
              </w:rPr>
              <w:t>0,3</w:t>
            </w:r>
          </w:p>
        </w:tc>
      </w:tr>
      <w:tr w:rsidR="00532EA3" w14:paraId="16A9B9B2" w14:textId="77777777">
        <w:trPr>
          <w:trHeight w:val="300"/>
        </w:trPr>
        <w:tc>
          <w:tcPr>
            <w:tcW w:w="5495" w:type="dxa"/>
          </w:tcPr>
          <w:p w14:paraId="0A220958" w14:textId="77777777" w:rsidR="00532EA3" w:rsidRDefault="009F67C0">
            <w:pPr>
              <w:rPr>
                <w:rFonts w:ascii="Calibri" w:eastAsia="Calibri" w:hAnsi="Calibri" w:cs="Calibri"/>
              </w:rPr>
            </w:pPr>
            <w:r>
              <w:rPr>
                <w:rFonts w:ascii="Calibri" w:eastAsia="Calibri" w:hAnsi="Calibri" w:cs="Calibri"/>
              </w:rPr>
              <w:t xml:space="preserve"> República Checa República Checa</w:t>
            </w:r>
          </w:p>
        </w:tc>
        <w:tc>
          <w:tcPr>
            <w:tcW w:w="3465" w:type="dxa"/>
          </w:tcPr>
          <w:p w14:paraId="56CD224D" w14:textId="77777777" w:rsidR="00532EA3" w:rsidRDefault="009F67C0">
            <w:pPr>
              <w:jc w:val="right"/>
              <w:rPr>
                <w:rFonts w:ascii="Calibri" w:eastAsia="Calibri" w:hAnsi="Calibri" w:cs="Calibri"/>
              </w:rPr>
            </w:pPr>
            <w:r>
              <w:rPr>
                <w:rFonts w:ascii="Calibri" w:eastAsia="Calibri" w:hAnsi="Calibri" w:cs="Calibri"/>
              </w:rPr>
              <w:t>0,2</w:t>
            </w:r>
          </w:p>
        </w:tc>
      </w:tr>
      <w:tr w:rsidR="00532EA3" w14:paraId="60D33582" w14:textId="77777777">
        <w:trPr>
          <w:trHeight w:val="300"/>
        </w:trPr>
        <w:tc>
          <w:tcPr>
            <w:tcW w:w="5495" w:type="dxa"/>
          </w:tcPr>
          <w:p w14:paraId="08458D5A" w14:textId="77777777" w:rsidR="00532EA3" w:rsidRPr="00757DF1" w:rsidRDefault="009F67C0">
            <w:pPr>
              <w:rPr>
                <w:rFonts w:ascii="Calibri" w:eastAsia="Calibri" w:hAnsi="Calibri" w:cs="Calibri"/>
                <w:lang w:val="en-US"/>
              </w:rPr>
            </w:pPr>
            <w:r w:rsidRPr="00757DF1">
              <w:rPr>
                <w:rFonts w:ascii="Calibri" w:eastAsia="Calibri" w:hAnsi="Calibri" w:cs="Calibri"/>
                <w:lang w:val="en-US"/>
              </w:rPr>
              <w:t xml:space="preserve">Flag of </w:t>
            </w:r>
            <w:proofErr w:type="spellStart"/>
            <w:r w:rsidRPr="00757DF1">
              <w:rPr>
                <w:rFonts w:ascii="Calibri" w:eastAsia="Calibri" w:hAnsi="Calibri" w:cs="Calibri"/>
                <w:lang w:val="en-US"/>
              </w:rPr>
              <w:t>Slovakia.svg</w:t>
            </w:r>
            <w:proofErr w:type="spellEnd"/>
            <w:r w:rsidRPr="00757DF1">
              <w:rPr>
                <w:rFonts w:ascii="Calibri" w:eastAsia="Calibri" w:hAnsi="Calibri" w:cs="Calibri"/>
                <w:lang w:val="en-US"/>
              </w:rPr>
              <w:t> </w:t>
            </w:r>
            <w:proofErr w:type="spellStart"/>
            <w:r w:rsidRPr="00757DF1">
              <w:rPr>
                <w:rFonts w:ascii="Calibri" w:eastAsia="Calibri" w:hAnsi="Calibri" w:cs="Calibri"/>
                <w:lang w:val="en-US"/>
              </w:rPr>
              <w:t>Eslovaquia</w:t>
            </w:r>
            <w:proofErr w:type="spellEnd"/>
          </w:p>
        </w:tc>
        <w:tc>
          <w:tcPr>
            <w:tcW w:w="3465" w:type="dxa"/>
          </w:tcPr>
          <w:p w14:paraId="6F4C6533" w14:textId="77777777" w:rsidR="00532EA3" w:rsidRDefault="009F67C0">
            <w:pPr>
              <w:jc w:val="right"/>
              <w:rPr>
                <w:rFonts w:ascii="Calibri" w:eastAsia="Calibri" w:hAnsi="Calibri" w:cs="Calibri"/>
              </w:rPr>
            </w:pPr>
            <w:r>
              <w:rPr>
                <w:rFonts w:ascii="Calibri" w:eastAsia="Calibri" w:hAnsi="Calibri" w:cs="Calibri"/>
              </w:rPr>
              <w:t>0,2</w:t>
            </w:r>
          </w:p>
        </w:tc>
      </w:tr>
      <w:tr w:rsidR="00532EA3" w14:paraId="2680B2F5" w14:textId="77777777">
        <w:trPr>
          <w:trHeight w:val="300"/>
        </w:trPr>
        <w:tc>
          <w:tcPr>
            <w:tcW w:w="5495" w:type="dxa"/>
          </w:tcPr>
          <w:p w14:paraId="21B8B04B" w14:textId="77777777" w:rsidR="00532EA3" w:rsidRDefault="009F67C0">
            <w:pPr>
              <w:rPr>
                <w:rFonts w:ascii="Calibri" w:eastAsia="Calibri" w:hAnsi="Calibri" w:cs="Calibri"/>
              </w:rPr>
            </w:pPr>
            <w:r>
              <w:rPr>
                <w:rFonts w:ascii="Calibri" w:eastAsia="Calibri" w:hAnsi="Calibri" w:cs="Calibri"/>
              </w:rPr>
              <w:lastRenderedPageBreak/>
              <w:t xml:space="preserve"> Letonia </w:t>
            </w:r>
            <w:proofErr w:type="spellStart"/>
            <w:r>
              <w:rPr>
                <w:rFonts w:ascii="Calibri" w:eastAsia="Calibri" w:hAnsi="Calibri" w:cs="Calibri"/>
              </w:rPr>
              <w:t>Letonia</w:t>
            </w:r>
            <w:proofErr w:type="spellEnd"/>
          </w:p>
        </w:tc>
        <w:tc>
          <w:tcPr>
            <w:tcW w:w="3465" w:type="dxa"/>
          </w:tcPr>
          <w:p w14:paraId="454FEE95" w14:textId="77777777" w:rsidR="00532EA3" w:rsidRDefault="009F67C0">
            <w:pPr>
              <w:jc w:val="right"/>
              <w:rPr>
                <w:rFonts w:ascii="Calibri" w:eastAsia="Calibri" w:hAnsi="Calibri" w:cs="Calibri"/>
              </w:rPr>
            </w:pPr>
            <w:r>
              <w:rPr>
                <w:rFonts w:ascii="Calibri" w:eastAsia="Calibri" w:hAnsi="Calibri" w:cs="Calibri"/>
              </w:rPr>
              <w:t>0,2</w:t>
            </w:r>
          </w:p>
        </w:tc>
      </w:tr>
      <w:tr w:rsidR="00532EA3" w14:paraId="6FD0D7FF" w14:textId="77777777">
        <w:trPr>
          <w:trHeight w:val="300"/>
        </w:trPr>
        <w:tc>
          <w:tcPr>
            <w:tcW w:w="5495" w:type="dxa"/>
          </w:tcPr>
          <w:p w14:paraId="325E18E7" w14:textId="77777777" w:rsidR="00532EA3" w:rsidRDefault="009F67C0">
            <w:pPr>
              <w:rPr>
                <w:rFonts w:ascii="Calibri" w:eastAsia="Calibri" w:hAnsi="Calibri" w:cs="Calibri"/>
              </w:rPr>
            </w:pPr>
            <w:r>
              <w:rPr>
                <w:rFonts w:ascii="Calibri" w:eastAsia="Calibri" w:hAnsi="Calibri" w:cs="Calibri"/>
              </w:rPr>
              <w:t xml:space="preserve"> Belice </w:t>
            </w:r>
            <w:proofErr w:type="spellStart"/>
            <w:r>
              <w:rPr>
                <w:rFonts w:ascii="Calibri" w:eastAsia="Calibri" w:hAnsi="Calibri" w:cs="Calibri"/>
              </w:rPr>
              <w:t>Belice</w:t>
            </w:r>
            <w:proofErr w:type="spellEnd"/>
          </w:p>
        </w:tc>
        <w:tc>
          <w:tcPr>
            <w:tcW w:w="3465" w:type="dxa"/>
          </w:tcPr>
          <w:p w14:paraId="5EEE1CB9" w14:textId="77777777" w:rsidR="00532EA3" w:rsidRDefault="009F67C0">
            <w:pPr>
              <w:jc w:val="right"/>
              <w:rPr>
                <w:rFonts w:ascii="Calibri" w:eastAsia="Calibri" w:hAnsi="Calibri" w:cs="Calibri"/>
              </w:rPr>
            </w:pPr>
            <w:r>
              <w:rPr>
                <w:rFonts w:ascii="Calibri" w:eastAsia="Calibri" w:hAnsi="Calibri" w:cs="Calibri"/>
              </w:rPr>
              <w:t>0,2</w:t>
            </w:r>
          </w:p>
        </w:tc>
      </w:tr>
      <w:tr w:rsidR="00532EA3" w14:paraId="6BAD8A39" w14:textId="77777777">
        <w:trPr>
          <w:trHeight w:val="300"/>
        </w:trPr>
        <w:tc>
          <w:tcPr>
            <w:tcW w:w="5495" w:type="dxa"/>
          </w:tcPr>
          <w:p w14:paraId="39FB35F7" w14:textId="77777777" w:rsidR="00532EA3" w:rsidRDefault="009F67C0">
            <w:pPr>
              <w:rPr>
                <w:rFonts w:ascii="Calibri" w:eastAsia="Calibri" w:hAnsi="Calibri" w:cs="Calibri"/>
              </w:rPr>
            </w:pPr>
            <w:r>
              <w:rPr>
                <w:rFonts w:ascii="Calibri" w:eastAsia="Calibri" w:hAnsi="Calibri" w:cs="Calibri"/>
              </w:rPr>
              <w:t xml:space="preserve"> Bután </w:t>
            </w:r>
            <w:proofErr w:type="spellStart"/>
            <w:r>
              <w:rPr>
                <w:rFonts w:ascii="Calibri" w:eastAsia="Calibri" w:hAnsi="Calibri" w:cs="Calibri"/>
              </w:rPr>
              <w:t>Bután</w:t>
            </w:r>
            <w:proofErr w:type="spellEnd"/>
          </w:p>
        </w:tc>
        <w:tc>
          <w:tcPr>
            <w:tcW w:w="3465" w:type="dxa"/>
          </w:tcPr>
          <w:p w14:paraId="755226F5" w14:textId="77777777" w:rsidR="00532EA3" w:rsidRDefault="009F67C0">
            <w:pPr>
              <w:jc w:val="right"/>
              <w:rPr>
                <w:rFonts w:ascii="Calibri" w:eastAsia="Calibri" w:hAnsi="Calibri" w:cs="Calibri"/>
              </w:rPr>
            </w:pPr>
            <w:r>
              <w:rPr>
                <w:rFonts w:ascii="Calibri" w:eastAsia="Calibri" w:hAnsi="Calibri" w:cs="Calibri"/>
              </w:rPr>
              <w:t>0,2</w:t>
            </w:r>
          </w:p>
        </w:tc>
      </w:tr>
      <w:tr w:rsidR="00532EA3" w14:paraId="00D9EEF4" w14:textId="77777777">
        <w:trPr>
          <w:trHeight w:val="300"/>
        </w:trPr>
        <w:tc>
          <w:tcPr>
            <w:tcW w:w="5495" w:type="dxa"/>
          </w:tcPr>
          <w:p w14:paraId="7B9CAB68" w14:textId="77777777" w:rsidR="00532EA3" w:rsidRDefault="009F67C0">
            <w:pPr>
              <w:rPr>
                <w:rFonts w:ascii="Calibri" w:eastAsia="Calibri" w:hAnsi="Calibri" w:cs="Calibri"/>
              </w:rPr>
            </w:pPr>
            <w:r>
              <w:rPr>
                <w:rFonts w:ascii="Calibri" w:eastAsia="Calibri" w:hAnsi="Calibri" w:cs="Calibri"/>
              </w:rPr>
              <w:t xml:space="preserve"> Islas Caimán Islas Caimán</w:t>
            </w:r>
          </w:p>
        </w:tc>
        <w:tc>
          <w:tcPr>
            <w:tcW w:w="3465" w:type="dxa"/>
          </w:tcPr>
          <w:p w14:paraId="4468BAFA" w14:textId="77777777" w:rsidR="00532EA3" w:rsidRDefault="009F67C0">
            <w:pPr>
              <w:jc w:val="right"/>
              <w:rPr>
                <w:rFonts w:ascii="Calibri" w:eastAsia="Calibri" w:hAnsi="Calibri" w:cs="Calibri"/>
              </w:rPr>
            </w:pPr>
            <w:r>
              <w:rPr>
                <w:rFonts w:ascii="Calibri" w:eastAsia="Calibri" w:hAnsi="Calibri" w:cs="Calibri"/>
              </w:rPr>
              <w:t>0,2</w:t>
            </w:r>
          </w:p>
        </w:tc>
      </w:tr>
      <w:tr w:rsidR="00532EA3" w14:paraId="6DB11D9E" w14:textId="77777777">
        <w:trPr>
          <w:trHeight w:val="300"/>
        </w:trPr>
        <w:tc>
          <w:tcPr>
            <w:tcW w:w="5495" w:type="dxa"/>
          </w:tcPr>
          <w:p w14:paraId="43B0A9DB" w14:textId="77777777" w:rsidR="00532EA3" w:rsidRDefault="009F67C0">
            <w:pPr>
              <w:rPr>
                <w:rFonts w:ascii="Calibri" w:eastAsia="Calibri" w:hAnsi="Calibri" w:cs="Calibri"/>
              </w:rPr>
            </w:pPr>
            <w:r>
              <w:rPr>
                <w:rFonts w:ascii="Calibri" w:eastAsia="Calibri" w:hAnsi="Calibri" w:cs="Calibri"/>
              </w:rPr>
              <w:t xml:space="preserve"> Colombia </w:t>
            </w:r>
            <w:proofErr w:type="spellStart"/>
            <w:r>
              <w:rPr>
                <w:rFonts w:ascii="Calibri" w:eastAsia="Calibri" w:hAnsi="Calibri" w:cs="Calibri"/>
              </w:rPr>
              <w:t>Colombia</w:t>
            </w:r>
            <w:proofErr w:type="spellEnd"/>
          </w:p>
        </w:tc>
        <w:tc>
          <w:tcPr>
            <w:tcW w:w="3465" w:type="dxa"/>
          </w:tcPr>
          <w:p w14:paraId="6B711EA2" w14:textId="77777777" w:rsidR="00532EA3" w:rsidRDefault="009F67C0">
            <w:pPr>
              <w:jc w:val="right"/>
              <w:rPr>
                <w:rFonts w:ascii="Calibri" w:eastAsia="Calibri" w:hAnsi="Calibri" w:cs="Calibri"/>
              </w:rPr>
            </w:pPr>
            <w:r>
              <w:rPr>
                <w:rFonts w:ascii="Calibri" w:eastAsia="Calibri" w:hAnsi="Calibri" w:cs="Calibri"/>
              </w:rPr>
              <w:t>0,2</w:t>
            </w:r>
          </w:p>
        </w:tc>
      </w:tr>
      <w:tr w:rsidR="00532EA3" w14:paraId="7740CCDD" w14:textId="77777777">
        <w:trPr>
          <w:trHeight w:val="300"/>
        </w:trPr>
        <w:tc>
          <w:tcPr>
            <w:tcW w:w="5495" w:type="dxa"/>
          </w:tcPr>
          <w:p w14:paraId="3ECA1E79" w14:textId="77777777" w:rsidR="00532EA3" w:rsidRDefault="009F67C0">
            <w:pPr>
              <w:rPr>
                <w:rFonts w:ascii="Calibri" w:eastAsia="Calibri" w:hAnsi="Calibri" w:cs="Calibri"/>
              </w:rPr>
            </w:pPr>
            <w:r>
              <w:rPr>
                <w:rFonts w:ascii="Calibri" w:eastAsia="Calibri" w:hAnsi="Calibri" w:cs="Calibri"/>
              </w:rPr>
              <w:t xml:space="preserve"> Dominica </w:t>
            </w:r>
            <w:proofErr w:type="spellStart"/>
            <w:r>
              <w:rPr>
                <w:rFonts w:ascii="Calibri" w:eastAsia="Calibri" w:hAnsi="Calibri" w:cs="Calibri"/>
              </w:rPr>
              <w:t>Dominica</w:t>
            </w:r>
            <w:proofErr w:type="spellEnd"/>
          </w:p>
        </w:tc>
        <w:tc>
          <w:tcPr>
            <w:tcW w:w="3465" w:type="dxa"/>
          </w:tcPr>
          <w:p w14:paraId="6AFFED55" w14:textId="77777777" w:rsidR="00532EA3" w:rsidRDefault="009F67C0">
            <w:pPr>
              <w:jc w:val="right"/>
              <w:rPr>
                <w:rFonts w:ascii="Calibri" w:eastAsia="Calibri" w:hAnsi="Calibri" w:cs="Calibri"/>
              </w:rPr>
            </w:pPr>
            <w:r>
              <w:rPr>
                <w:rFonts w:ascii="Calibri" w:eastAsia="Calibri" w:hAnsi="Calibri" w:cs="Calibri"/>
              </w:rPr>
              <w:t>0,2</w:t>
            </w:r>
          </w:p>
        </w:tc>
      </w:tr>
      <w:tr w:rsidR="00532EA3" w14:paraId="2B5928F1" w14:textId="77777777">
        <w:trPr>
          <w:trHeight w:val="300"/>
        </w:trPr>
        <w:tc>
          <w:tcPr>
            <w:tcW w:w="5495" w:type="dxa"/>
          </w:tcPr>
          <w:p w14:paraId="0C002536" w14:textId="77777777" w:rsidR="00532EA3" w:rsidRDefault="009F67C0">
            <w:pPr>
              <w:rPr>
                <w:rFonts w:ascii="Calibri" w:eastAsia="Calibri" w:hAnsi="Calibri" w:cs="Calibri"/>
              </w:rPr>
            </w:pPr>
            <w:r>
              <w:rPr>
                <w:rFonts w:ascii="Calibri" w:eastAsia="Calibri" w:hAnsi="Calibri" w:cs="Calibri"/>
              </w:rPr>
              <w:t xml:space="preserve"> Islandia </w:t>
            </w:r>
            <w:proofErr w:type="spellStart"/>
            <w:r>
              <w:rPr>
                <w:rFonts w:ascii="Calibri" w:eastAsia="Calibri" w:hAnsi="Calibri" w:cs="Calibri"/>
              </w:rPr>
              <w:t>Islandia</w:t>
            </w:r>
            <w:proofErr w:type="spellEnd"/>
          </w:p>
        </w:tc>
        <w:tc>
          <w:tcPr>
            <w:tcW w:w="3465" w:type="dxa"/>
          </w:tcPr>
          <w:p w14:paraId="7CA043E2" w14:textId="77777777" w:rsidR="00532EA3" w:rsidRDefault="009F67C0">
            <w:pPr>
              <w:jc w:val="right"/>
              <w:rPr>
                <w:rFonts w:ascii="Calibri" w:eastAsia="Calibri" w:hAnsi="Calibri" w:cs="Calibri"/>
              </w:rPr>
            </w:pPr>
            <w:r>
              <w:rPr>
                <w:rFonts w:ascii="Calibri" w:eastAsia="Calibri" w:hAnsi="Calibri" w:cs="Calibri"/>
              </w:rPr>
              <w:t>0,2</w:t>
            </w:r>
          </w:p>
        </w:tc>
      </w:tr>
      <w:tr w:rsidR="00532EA3" w14:paraId="34375873" w14:textId="77777777">
        <w:trPr>
          <w:trHeight w:val="300"/>
        </w:trPr>
        <w:tc>
          <w:tcPr>
            <w:tcW w:w="5495" w:type="dxa"/>
          </w:tcPr>
          <w:p w14:paraId="16847880" w14:textId="77777777" w:rsidR="00532EA3" w:rsidRDefault="009F67C0">
            <w:pPr>
              <w:rPr>
                <w:rFonts w:ascii="Calibri" w:eastAsia="Calibri" w:hAnsi="Calibri" w:cs="Calibri"/>
              </w:rPr>
            </w:pPr>
            <w:r>
              <w:rPr>
                <w:rFonts w:ascii="Calibri" w:eastAsia="Calibri" w:hAnsi="Calibri" w:cs="Calibri"/>
              </w:rPr>
              <w:t xml:space="preserve"> Isla de </w:t>
            </w:r>
            <w:proofErr w:type="spellStart"/>
            <w:r>
              <w:rPr>
                <w:rFonts w:ascii="Calibri" w:eastAsia="Calibri" w:hAnsi="Calibri" w:cs="Calibri"/>
              </w:rPr>
              <w:t>Man</w:t>
            </w:r>
            <w:proofErr w:type="spellEnd"/>
            <w:r>
              <w:rPr>
                <w:rFonts w:ascii="Calibri" w:eastAsia="Calibri" w:hAnsi="Calibri" w:cs="Calibri"/>
              </w:rPr>
              <w:t xml:space="preserve"> Isla de </w:t>
            </w:r>
            <w:proofErr w:type="spellStart"/>
            <w:r>
              <w:rPr>
                <w:rFonts w:ascii="Calibri" w:eastAsia="Calibri" w:hAnsi="Calibri" w:cs="Calibri"/>
              </w:rPr>
              <w:t>Man</w:t>
            </w:r>
            <w:proofErr w:type="spellEnd"/>
          </w:p>
        </w:tc>
        <w:tc>
          <w:tcPr>
            <w:tcW w:w="3465" w:type="dxa"/>
          </w:tcPr>
          <w:p w14:paraId="730F7CE5" w14:textId="77777777" w:rsidR="00532EA3" w:rsidRDefault="009F67C0">
            <w:pPr>
              <w:jc w:val="right"/>
              <w:rPr>
                <w:rFonts w:ascii="Calibri" w:eastAsia="Calibri" w:hAnsi="Calibri" w:cs="Calibri"/>
              </w:rPr>
            </w:pPr>
            <w:r>
              <w:rPr>
                <w:rFonts w:ascii="Calibri" w:eastAsia="Calibri" w:hAnsi="Calibri" w:cs="Calibri"/>
              </w:rPr>
              <w:t>0,2</w:t>
            </w:r>
          </w:p>
        </w:tc>
      </w:tr>
      <w:tr w:rsidR="00532EA3" w14:paraId="6711B314" w14:textId="77777777">
        <w:trPr>
          <w:trHeight w:val="300"/>
        </w:trPr>
        <w:tc>
          <w:tcPr>
            <w:tcW w:w="5495" w:type="dxa"/>
          </w:tcPr>
          <w:p w14:paraId="4A4905F9" w14:textId="77777777" w:rsidR="00532EA3" w:rsidRDefault="009F67C0">
            <w:pPr>
              <w:rPr>
                <w:rFonts w:ascii="Calibri" w:eastAsia="Calibri" w:hAnsi="Calibri" w:cs="Calibri"/>
              </w:rPr>
            </w:pPr>
            <w:r>
              <w:rPr>
                <w:rFonts w:ascii="Calibri" w:eastAsia="Calibri" w:hAnsi="Calibri" w:cs="Calibri"/>
              </w:rPr>
              <w:t xml:space="preserve"> Jamaica </w:t>
            </w:r>
            <w:proofErr w:type="spellStart"/>
            <w:r>
              <w:rPr>
                <w:rFonts w:ascii="Calibri" w:eastAsia="Calibri" w:hAnsi="Calibri" w:cs="Calibri"/>
              </w:rPr>
              <w:t>Jamaica</w:t>
            </w:r>
            <w:proofErr w:type="spellEnd"/>
          </w:p>
        </w:tc>
        <w:tc>
          <w:tcPr>
            <w:tcW w:w="3465" w:type="dxa"/>
          </w:tcPr>
          <w:p w14:paraId="6E770542" w14:textId="77777777" w:rsidR="00532EA3" w:rsidRDefault="009F67C0">
            <w:pPr>
              <w:jc w:val="right"/>
              <w:rPr>
                <w:rFonts w:ascii="Calibri" w:eastAsia="Calibri" w:hAnsi="Calibri" w:cs="Calibri"/>
              </w:rPr>
            </w:pPr>
            <w:r>
              <w:rPr>
                <w:rFonts w:ascii="Calibri" w:eastAsia="Calibri" w:hAnsi="Calibri" w:cs="Calibri"/>
              </w:rPr>
              <w:t>0,2</w:t>
            </w:r>
          </w:p>
        </w:tc>
      </w:tr>
      <w:tr w:rsidR="00532EA3" w14:paraId="3DE959B6" w14:textId="77777777">
        <w:trPr>
          <w:trHeight w:val="300"/>
        </w:trPr>
        <w:tc>
          <w:tcPr>
            <w:tcW w:w="5495" w:type="dxa"/>
          </w:tcPr>
          <w:p w14:paraId="2D0FFB15" w14:textId="77777777" w:rsidR="00532EA3" w:rsidRDefault="009F67C0">
            <w:pPr>
              <w:rPr>
                <w:rFonts w:ascii="Calibri" w:eastAsia="Calibri" w:hAnsi="Calibri" w:cs="Calibri"/>
              </w:rPr>
            </w:pPr>
            <w:r>
              <w:rPr>
                <w:rFonts w:ascii="Calibri" w:eastAsia="Calibri" w:hAnsi="Calibri" w:cs="Calibri"/>
              </w:rPr>
              <w:t xml:space="preserve"> Martinica </w:t>
            </w:r>
            <w:proofErr w:type="spellStart"/>
            <w:r>
              <w:rPr>
                <w:rFonts w:ascii="Calibri" w:eastAsia="Calibri" w:hAnsi="Calibri" w:cs="Calibri"/>
              </w:rPr>
              <w:t>Martinica</w:t>
            </w:r>
            <w:proofErr w:type="spellEnd"/>
          </w:p>
        </w:tc>
        <w:tc>
          <w:tcPr>
            <w:tcW w:w="3465" w:type="dxa"/>
          </w:tcPr>
          <w:p w14:paraId="59200EEC" w14:textId="77777777" w:rsidR="00532EA3" w:rsidRDefault="009F67C0">
            <w:pPr>
              <w:jc w:val="right"/>
              <w:rPr>
                <w:rFonts w:ascii="Calibri" w:eastAsia="Calibri" w:hAnsi="Calibri" w:cs="Calibri"/>
              </w:rPr>
            </w:pPr>
            <w:r>
              <w:rPr>
                <w:rFonts w:ascii="Calibri" w:eastAsia="Calibri" w:hAnsi="Calibri" w:cs="Calibri"/>
              </w:rPr>
              <w:t>0,2</w:t>
            </w:r>
          </w:p>
        </w:tc>
      </w:tr>
      <w:tr w:rsidR="00532EA3" w14:paraId="3ACA5852" w14:textId="77777777">
        <w:trPr>
          <w:trHeight w:val="300"/>
        </w:trPr>
        <w:tc>
          <w:tcPr>
            <w:tcW w:w="5495" w:type="dxa"/>
          </w:tcPr>
          <w:p w14:paraId="3C237D20" w14:textId="77777777" w:rsidR="00532EA3" w:rsidRDefault="009F67C0">
            <w:pPr>
              <w:rPr>
                <w:rFonts w:ascii="Calibri" w:eastAsia="Calibri" w:hAnsi="Calibri" w:cs="Calibri"/>
              </w:rPr>
            </w:pPr>
            <w:r>
              <w:rPr>
                <w:rFonts w:ascii="Calibri" w:eastAsia="Calibri" w:hAnsi="Calibri" w:cs="Calibri"/>
              </w:rPr>
              <w:t xml:space="preserve"> Antillas Neerlandesas Antillas Neerlandesas</w:t>
            </w:r>
          </w:p>
        </w:tc>
        <w:tc>
          <w:tcPr>
            <w:tcW w:w="3465" w:type="dxa"/>
          </w:tcPr>
          <w:p w14:paraId="3883FE94" w14:textId="77777777" w:rsidR="00532EA3" w:rsidRDefault="009F67C0">
            <w:pPr>
              <w:jc w:val="right"/>
              <w:rPr>
                <w:rFonts w:ascii="Calibri" w:eastAsia="Calibri" w:hAnsi="Calibri" w:cs="Calibri"/>
              </w:rPr>
            </w:pPr>
            <w:r>
              <w:rPr>
                <w:rFonts w:ascii="Calibri" w:eastAsia="Calibri" w:hAnsi="Calibri" w:cs="Calibri"/>
              </w:rPr>
              <w:t>0,2</w:t>
            </w:r>
          </w:p>
        </w:tc>
      </w:tr>
      <w:tr w:rsidR="00532EA3" w14:paraId="1B23A4A0" w14:textId="77777777">
        <w:trPr>
          <w:trHeight w:val="300"/>
        </w:trPr>
        <w:tc>
          <w:tcPr>
            <w:tcW w:w="5495" w:type="dxa"/>
          </w:tcPr>
          <w:p w14:paraId="7FAB127C" w14:textId="77777777" w:rsidR="00532EA3" w:rsidRDefault="009F67C0">
            <w:pPr>
              <w:rPr>
                <w:rFonts w:ascii="Calibri" w:eastAsia="Calibri" w:hAnsi="Calibri" w:cs="Calibri"/>
              </w:rPr>
            </w:pPr>
            <w:r>
              <w:rPr>
                <w:rFonts w:ascii="Calibri" w:eastAsia="Calibri" w:hAnsi="Calibri" w:cs="Calibri"/>
              </w:rPr>
              <w:t xml:space="preserve"> San Pedro y Miquelón San Pedro y Miquelón</w:t>
            </w:r>
          </w:p>
        </w:tc>
        <w:tc>
          <w:tcPr>
            <w:tcW w:w="3465" w:type="dxa"/>
          </w:tcPr>
          <w:p w14:paraId="60F110F0" w14:textId="77777777" w:rsidR="00532EA3" w:rsidRDefault="009F67C0">
            <w:pPr>
              <w:jc w:val="right"/>
              <w:rPr>
                <w:rFonts w:ascii="Calibri" w:eastAsia="Calibri" w:hAnsi="Calibri" w:cs="Calibri"/>
              </w:rPr>
            </w:pPr>
            <w:r>
              <w:rPr>
                <w:rFonts w:ascii="Calibri" w:eastAsia="Calibri" w:hAnsi="Calibri" w:cs="Calibri"/>
              </w:rPr>
              <w:t>0,2</w:t>
            </w:r>
          </w:p>
        </w:tc>
      </w:tr>
      <w:tr w:rsidR="00532EA3" w14:paraId="5EC0E278" w14:textId="77777777">
        <w:trPr>
          <w:trHeight w:val="300"/>
        </w:trPr>
        <w:tc>
          <w:tcPr>
            <w:tcW w:w="5495" w:type="dxa"/>
          </w:tcPr>
          <w:p w14:paraId="416F5502" w14:textId="77777777" w:rsidR="00532EA3" w:rsidRDefault="009F67C0">
            <w:pPr>
              <w:rPr>
                <w:rFonts w:ascii="Calibri" w:eastAsia="Calibri" w:hAnsi="Calibri" w:cs="Calibri"/>
              </w:rPr>
            </w:pPr>
            <w:r>
              <w:rPr>
                <w:rFonts w:ascii="Calibri" w:eastAsia="Calibri" w:hAnsi="Calibri" w:cs="Calibri"/>
              </w:rPr>
              <w:t xml:space="preserve"> Samoa Americana Samoa Americana</w:t>
            </w:r>
          </w:p>
        </w:tc>
        <w:tc>
          <w:tcPr>
            <w:tcW w:w="3465" w:type="dxa"/>
          </w:tcPr>
          <w:p w14:paraId="671D011F" w14:textId="77777777" w:rsidR="00532EA3" w:rsidRDefault="009F67C0">
            <w:pPr>
              <w:jc w:val="right"/>
              <w:rPr>
                <w:rFonts w:ascii="Calibri" w:eastAsia="Calibri" w:hAnsi="Calibri" w:cs="Calibri"/>
              </w:rPr>
            </w:pPr>
            <w:r>
              <w:rPr>
                <w:rFonts w:ascii="Calibri" w:eastAsia="Calibri" w:hAnsi="Calibri" w:cs="Calibri"/>
              </w:rPr>
              <w:t>0,1</w:t>
            </w:r>
          </w:p>
        </w:tc>
      </w:tr>
      <w:tr w:rsidR="00532EA3" w14:paraId="15AA7959" w14:textId="77777777">
        <w:trPr>
          <w:trHeight w:val="300"/>
        </w:trPr>
        <w:tc>
          <w:tcPr>
            <w:tcW w:w="5495" w:type="dxa"/>
          </w:tcPr>
          <w:p w14:paraId="28BCF820" w14:textId="77777777" w:rsidR="00532EA3" w:rsidRDefault="009F67C0">
            <w:pPr>
              <w:rPr>
                <w:rFonts w:ascii="Calibri" w:eastAsia="Calibri" w:hAnsi="Calibri" w:cs="Calibri"/>
              </w:rPr>
            </w:pPr>
            <w:proofErr w:type="spellStart"/>
            <w:r>
              <w:rPr>
                <w:rFonts w:ascii="Calibri" w:eastAsia="Calibri" w:hAnsi="Calibri" w:cs="Calibri"/>
              </w:rPr>
              <w:t>Flag</w:t>
            </w:r>
            <w:proofErr w:type="spellEnd"/>
            <w:r>
              <w:rPr>
                <w:rFonts w:ascii="Calibri" w:eastAsia="Calibri" w:hAnsi="Calibri" w:cs="Calibri"/>
              </w:rPr>
              <w:t xml:space="preserve"> of </w:t>
            </w:r>
            <w:proofErr w:type="spellStart"/>
            <w:r>
              <w:rPr>
                <w:rFonts w:ascii="Calibri" w:eastAsia="Calibri" w:hAnsi="Calibri" w:cs="Calibri"/>
              </w:rPr>
              <w:t>Bolivia.svg</w:t>
            </w:r>
            <w:proofErr w:type="spellEnd"/>
            <w:r>
              <w:rPr>
                <w:rFonts w:ascii="Calibri" w:eastAsia="Calibri" w:hAnsi="Calibri" w:cs="Calibri"/>
              </w:rPr>
              <w:t> Bolivia</w:t>
            </w:r>
          </w:p>
        </w:tc>
        <w:tc>
          <w:tcPr>
            <w:tcW w:w="3465" w:type="dxa"/>
          </w:tcPr>
          <w:p w14:paraId="7487B7FE" w14:textId="77777777" w:rsidR="00532EA3" w:rsidRDefault="009F67C0">
            <w:pPr>
              <w:jc w:val="right"/>
              <w:rPr>
                <w:rFonts w:ascii="Calibri" w:eastAsia="Calibri" w:hAnsi="Calibri" w:cs="Calibri"/>
              </w:rPr>
            </w:pPr>
            <w:r>
              <w:rPr>
                <w:rFonts w:ascii="Calibri" w:eastAsia="Calibri" w:hAnsi="Calibri" w:cs="Calibri"/>
              </w:rPr>
              <w:t>0,1</w:t>
            </w:r>
          </w:p>
        </w:tc>
      </w:tr>
      <w:tr w:rsidR="00532EA3" w14:paraId="7D29DDCD" w14:textId="77777777">
        <w:trPr>
          <w:trHeight w:val="300"/>
        </w:trPr>
        <w:tc>
          <w:tcPr>
            <w:tcW w:w="5495" w:type="dxa"/>
          </w:tcPr>
          <w:p w14:paraId="47FDF85D" w14:textId="77777777" w:rsidR="00532EA3" w:rsidRDefault="009F67C0">
            <w:pPr>
              <w:rPr>
                <w:rFonts w:ascii="Calibri" w:eastAsia="Calibri" w:hAnsi="Calibri" w:cs="Calibri"/>
              </w:rPr>
            </w:pPr>
            <w:r>
              <w:rPr>
                <w:rFonts w:ascii="Calibri" w:eastAsia="Calibri" w:hAnsi="Calibri" w:cs="Calibri"/>
              </w:rPr>
              <w:t xml:space="preserve"> Chile </w:t>
            </w:r>
            <w:proofErr w:type="spellStart"/>
            <w:r>
              <w:rPr>
                <w:rFonts w:ascii="Calibri" w:eastAsia="Calibri" w:hAnsi="Calibri" w:cs="Calibri"/>
              </w:rPr>
              <w:t>Chile</w:t>
            </w:r>
            <w:proofErr w:type="spellEnd"/>
          </w:p>
        </w:tc>
        <w:tc>
          <w:tcPr>
            <w:tcW w:w="3465" w:type="dxa"/>
          </w:tcPr>
          <w:p w14:paraId="752DE7FD" w14:textId="77777777" w:rsidR="00532EA3" w:rsidRDefault="009F67C0">
            <w:pPr>
              <w:jc w:val="right"/>
              <w:rPr>
                <w:rFonts w:ascii="Calibri" w:eastAsia="Calibri" w:hAnsi="Calibri" w:cs="Calibri"/>
              </w:rPr>
            </w:pPr>
            <w:r>
              <w:rPr>
                <w:rFonts w:ascii="Calibri" w:eastAsia="Calibri" w:hAnsi="Calibri" w:cs="Calibri"/>
              </w:rPr>
              <w:t>0,1</w:t>
            </w:r>
          </w:p>
        </w:tc>
      </w:tr>
      <w:tr w:rsidR="00532EA3" w14:paraId="6641AE72" w14:textId="77777777">
        <w:trPr>
          <w:trHeight w:val="300"/>
        </w:trPr>
        <w:tc>
          <w:tcPr>
            <w:tcW w:w="5495" w:type="dxa"/>
          </w:tcPr>
          <w:p w14:paraId="4A2EFC48" w14:textId="77777777" w:rsidR="00532EA3" w:rsidRDefault="009F67C0">
            <w:pPr>
              <w:rPr>
                <w:rFonts w:ascii="Calibri" w:eastAsia="Calibri" w:hAnsi="Calibri" w:cs="Calibri"/>
              </w:rPr>
            </w:pPr>
            <w:r>
              <w:rPr>
                <w:rFonts w:ascii="Calibri" w:eastAsia="Calibri" w:hAnsi="Calibri" w:cs="Calibri"/>
              </w:rPr>
              <w:t xml:space="preserve"> Islas Cook Islas Cook</w:t>
            </w:r>
          </w:p>
        </w:tc>
        <w:tc>
          <w:tcPr>
            <w:tcW w:w="3465" w:type="dxa"/>
          </w:tcPr>
          <w:p w14:paraId="079124E9" w14:textId="77777777" w:rsidR="00532EA3" w:rsidRDefault="009F67C0">
            <w:pPr>
              <w:jc w:val="right"/>
              <w:rPr>
                <w:rFonts w:ascii="Calibri" w:eastAsia="Calibri" w:hAnsi="Calibri" w:cs="Calibri"/>
              </w:rPr>
            </w:pPr>
            <w:r>
              <w:rPr>
                <w:rFonts w:ascii="Calibri" w:eastAsia="Calibri" w:hAnsi="Calibri" w:cs="Calibri"/>
              </w:rPr>
              <w:t>0,1</w:t>
            </w:r>
          </w:p>
        </w:tc>
      </w:tr>
      <w:tr w:rsidR="00532EA3" w14:paraId="4A8F9445" w14:textId="77777777">
        <w:trPr>
          <w:trHeight w:val="300"/>
        </w:trPr>
        <w:tc>
          <w:tcPr>
            <w:tcW w:w="5495" w:type="dxa"/>
          </w:tcPr>
          <w:p w14:paraId="00CE4746" w14:textId="77777777" w:rsidR="00532EA3" w:rsidRDefault="009F67C0">
            <w:pPr>
              <w:rPr>
                <w:rFonts w:ascii="Calibri" w:eastAsia="Calibri" w:hAnsi="Calibri" w:cs="Calibri"/>
              </w:rPr>
            </w:pPr>
            <w:r>
              <w:rPr>
                <w:rFonts w:ascii="Calibri" w:eastAsia="Calibri" w:hAnsi="Calibri" w:cs="Calibri"/>
              </w:rPr>
              <w:t xml:space="preserve"> Costa Rica Costa Rica</w:t>
            </w:r>
          </w:p>
        </w:tc>
        <w:tc>
          <w:tcPr>
            <w:tcW w:w="3465" w:type="dxa"/>
          </w:tcPr>
          <w:p w14:paraId="04910593" w14:textId="77777777" w:rsidR="00532EA3" w:rsidRDefault="009F67C0">
            <w:pPr>
              <w:jc w:val="right"/>
              <w:rPr>
                <w:rFonts w:ascii="Calibri" w:eastAsia="Calibri" w:hAnsi="Calibri" w:cs="Calibri"/>
              </w:rPr>
            </w:pPr>
            <w:r>
              <w:rPr>
                <w:rFonts w:ascii="Calibri" w:eastAsia="Calibri" w:hAnsi="Calibri" w:cs="Calibri"/>
              </w:rPr>
              <w:t>0,1</w:t>
            </w:r>
          </w:p>
        </w:tc>
      </w:tr>
      <w:tr w:rsidR="00532EA3" w14:paraId="506DD343" w14:textId="77777777">
        <w:trPr>
          <w:trHeight w:val="300"/>
        </w:trPr>
        <w:tc>
          <w:tcPr>
            <w:tcW w:w="5495" w:type="dxa"/>
          </w:tcPr>
          <w:p w14:paraId="0138056D" w14:textId="77777777" w:rsidR="00532EA3" w:rsidRDefault="009F67C0">
            <w:pPr>
              <w:rPr>
                <w:rFonts w:ascii="Calibri" w:eastAsia="Calibri" w:hAnsi="Calibri" w:cs="Calibri"/>
              </w:rPr>
            </w:pPr>
            <w:proofErr w:type="spellStart"/>
            <w:r>
              <w:rPr>
                <w:rFonts w:ascii="Calibri" w:eastAsia="Calibri" w:hAnsi="Calibri" w:cs="Calibri"/>
              </w:rPr>
              <w:t>Flag</w:t>
            </w:r>
            <w:proofErr w:type="spellEnd"/>
            <w:r>
              <w:rPr>
                <w:rFonts w:ascii="Calibri" w:eastAsia="Calibri" w:hAnsi="Calibri" w:cs="Calibri"/>
              </w:rPr>
              <w:t xml:space="preserve"> of </w:t>
            </w:r>
            <w:proofErr w:type="spellStart"/>
            <w:r>
              <w:rPr>
                <w:rFonts w:ascii="Calibri" w:eastAsia="Calibri" w:hAnsi="Calibri" w:cs="Calibri"/>
              </w:rPr>
              <w:t>the</w:t>
            </w:r>
            <w:proofErr w:type="spellEnd"/>
            <w:r>
              <w:rPr>
                <w:rFonts w:ascii="Calibri" w:eastAsia="Calibri" w:hAnsi="Calibri" w:cs="Calibri"/>
              </w:rPr>
              <w:t xml:space="preserve"> </w:t>
            </w:r>
            <w:proofErr w:type="spellStart"/>
            <w:r>
              <w:rPr>
                <w:rFonts w:ascii="Calibri" w:eastAsia="Calibri" w:hAnsi="Calibri" w:cs="Calibri"/>
              </w:rPr>
              <w:t>Dominican</w:t>
            </w:r>
            <w:proofErr w:type="spellEnd"/>
            <w:r>
              <w:rPr>
                <w:rFonts w:ascii="Calibri" w:eastAsia="Calibri" w:hAnsi="Calibri" w:cs="Calibri"/>
              </w:rPr>
              <w:t xml:space="preserve"> </w:t>
            </w:r>
            <w:proofErr w:type="spellStart"/>
            <w:r>
              <w:rPr>
                <w:rFonts w:ascii="Calibri" w:eastAsia="Calibri" w:hAnsi="Calibri" w:cs="Calibri"/>
              </w:rPr>
              <w:t>Republic.svg</w:t>
            </w:r>
            <w:proofErr w:type="spellEnd"/>
            <w:r>
              <w:rPr>
                <w:rFonts w:ascii="Calibri" w:eastAsia="Calibri" w:hAnsi="Calibri" w:cs="Calibri"/>
              </w:rPr>
              <w:t> República Dominicana</w:t>
            </w:r>
          </w:p>
        </w:tc>
        <w:tc>
          <w:tcPr>
            <w:tcW w:w="3465" w:type="dxa"/>
          </w:tcPr>
          <w:p w14:paraId="5D34DF77" w14:textId="77777777" w:rsidR="00532EA3" w:rsidRDefault="009F67C0">
            <w:pPr>
              <w:jc w:val="right"/>
              <w:rPr>
                <w:rFonts w:ascii="Calibri" w:eastAsia="Calibri" w:hAnsi="Calibri" w:cs="Calibri"/>
              </w:rPr>
            </w:pPr>
            <w:r>
              <w:rPr>
                <w:rFonts w:ascii="Calibri" w:eastAsia="Calibri" w:hAnsi="Calibri" w:cs="Calibri"/>
              </w:rPr>
              <w:t>0,1</w:t>
            </w:r>
          </w:p>
        </w:tc>
      </w:tr>
      <w:tr w:rsidR="00532EA3" w14:paraId="5569D90C" w14:textId="77777777">
        <w:trPr>
          <w:trHeight w:val="300"/>
        </w:trPr>
        <w:tc>
          <w:tcPr>
            <w:tcW w:w="5495" w:type="dxa"/>
          </w:tcPr>
          <w:p w14:paraId="204EA063" w14:textId="77777777" w:rsidR="00532EA3" w:rsidRDefault="009F67C0">
            <w:pPr>
              <w:rPr>
                <w:rFonts w:ascii="Calibri" w:eastAsia="Calibri" w:hAnsi="Calibri" w:cs="Calibri"/>
              </w:rPr>
            </w:pPr>
            <w:proofErr w:type="spellStart"/>
            <w:r>
              <w:rPr>
                <w:rFonts w:ascii="Calibri" w:eastAsia="Calibri" w:hAnsi="Calibri" w:cs="Calibri"/>
              </w:rPr>
              <w:t>Flag</w:t>
            </w:r>
            <w:proofErr w:type="spellEnd"/>
            <w:r>
              <w:rPr>
                <w:rFonts w:ascii="Calibri" w:eastAsia="Calibri" w:hAnsi="Calibri" w:cs="Calibri"/>
              </w:rPr>
              <w:t xml:space="preserve"> of </w:t>
            </w:r>
            <w:proofErr w:type="spellStart"/>
            <w:r>
              <w:rPr>
                <w:rFonts w:ascii="Calibri" w:eastAsia="Calibri" w:hAnsi="Calibri" w:cs="Calibri"/>
              </w:rPr>
              <w:t>Ecuador.svg</w:t>
            </w:r>
            <w:proofErr w:type="spellEnd"/>
            <w:r>
              <w:rPr>
                <w:rFonts w:ascii="Calibri" w:eastAsia="Calibri" w:hAnsi="Calibri" w:cs="Calibri"/>
              </w:rPr>
              <w:t> Ecuador</w:t>
            </w:r>
          </w:p>
        </w:tc>
        <w:tc>
          <w:tcPr>
            <w:tcW w:w="3465" w:type="dxa"/>
          </w:tcPr>
          <w:p w14:paraId="036BB0CA" w14:textId="77777777" w:rsidR="00532EA3" w:rsidRDefault="009F67C0">
            <w:pPr>
              <w:jc w:val="right"/>
              <w:rPr>
                <w:rFonts w:ascii="Calibri" w:eastAsia="Calibri" w:hAnsi="Calibri" w:cs="Calibri"/>
              </w:rPr>
            </w:pPr>
            <w:r>
              <w:rPr>
                <w:rFonts w:ascii="Calibri" w:eastAsia="Calibri" w:hAnsi="Calibri" w:cs="Calibri"/>
              </w:rPr>
              <w:t>0,1</w:t>
            </w:r>
          </w:p>
        </w:tc>
      </w:tr>
      <w:tr w:rsidR="00532EA3" w14:paraId="44988D1D" w14:textId="77777777">
        <w:trPr>
          <w:trHeight w:val="300"/>
        </w:trPr>
        <w:tc>
          <w:tcPr>
            <w:tcW w:w="5495" w:type="dxa"/>
          </w:tcPr>
          <w:p w14:paraId="58B88CE1" w14:textId="77777777" w:rsidR="00532EA3" w:rsidRDefault="009F67C0">
            <w:pPr>
              <w:rPr>
                <w:rFonts w:ascii="Calibri" w:eastAsia="Calibri" w:hAnsi="Calibri" w:cs="Calibri"/>
              </w:rPr>
            </w:pPr>
            <w:r>
              <w:rPr>
                <w:rFonts w:ascii="Calibri" w:eastAsia="Calibri" w:hAnsi="Calibri" w:cs="Calibri"/>
              </w:rPr>
              <w:t xml:space="preserve"> El Salvador El Salvador</w:t>
            </w:r>
          </w:p>
        </w:tc>
        <w:tc>
          <w:tcPr>
            <w:tcW w:w="3465" w:type="dxa"/>
          </w:tcPr>
          <w:p w14:paraId="3B0186AE" w14:textId="77777777" w:rsidR="00532EA3" w:rsidRDefault="009F67C0">
            <w:pPr>
              <w:jc w:val="right"/>
              <w:rPr>
                <w:rFonts w:ascii="Calibri" w:eastAsia="Calibri" w:hAnsi="Calibri" w:cs="Calibri"/>
              </w:rPr>
            </w:pPr>
            <w:r>
              <w:rPr>
                <w:rFonts w:ascii="Calibri" w:eastAsia="Calibri" w:hAnsi="Calibri" w:cs="Calibri"/>
              </w:rPr>
              <w:t>0,1</w:t>
            </w:r>
          </w:p>
        </w:tc>
      </w:tr>
      <w:tr w:rsidR="00532EA3" w14:paraId="688F2523" w14:textId="77777777">
        <w:trPr>
          <w:trHeight w:val="300"/>
        </w:trPr>
        <w:tc>
          <w:tcPr>
            <w:tcW w:w="5495" w:type="dxa"/>
          </w:tcPr>
          <w:p w14:paraId="2B6A6B73" w14:textId="77777777" w:rsidR="00532EA3" w:rsidRDefault="009F67C0">
            <w:pPr>
              <w:rPr>
                <w:rFonts w:ascii="Calibri" w:eastAsia="Calibri" w:hAnsi="Calibri" w:cs="Calibri"/>
              </w:rPr>
            </w:pPr>
            <w:r>
              <w:rPr>
                <w:rFonts w:ascii="Calibri" w:eastAsia="Calibri" w:hAnsi="Calibri" w:cs="Calibri"/>
              </w:rPr>
              <w:t xml:space="preserve"> Estonia </w:t>
            </w:r>
            <w:proofErr w:type="spellStart"/>
            <w:r>
              <w:rPr>
                <w:rFonts w:ascii="Calibri" w:eastAsia="Calibri" w:hAnsi="Calibri" w:cs="Calibri"/>
              </w:rPr>
              <w:t>Estonia</w:t>
            </w:r>
            <w:proofErr w:type="spellEnd"/>
          </w:p>
        </w:tc>
        <w:tc>
          <w:tcPr>
            <w:tcW w:w="3465" w:type="dxa"/>
          </w:tcPr>
          <w:p w14:paraId="2CA8F36B" w14:textId="77777777" w:rsidR="00532EA3" w:rsidRDefault="009F67C0">
            <w:pPr>
              <w:jc w:val="right"/>
              <w:rPr>
                <w:rFonts w:ascii="Calibri" w:eastAsia="Calibri" w:hAnsi="Calibri" w:cs="Calibri"/>
              </w:rPr>
            </w:pPr>
            <w:r>
              <w:rPr>
                <w:rFonts w:ascii="Calibri" w:eastAsia="Calibri" w:hAnsi="Calibri" w:cs="Calibri"/>
              </w:rPr>
              <w:t>0,1</w:t>
            </w:r>
          </w:p>
        </w:tc>
      </w:tr>
      <w:tr w:rsidR="00532EA3" w14:paraId="59621FC9" w14:textId="77777777">
        <w:trPr>
          <w:trHeight w:val="300"/>
        </w:trPr>
        <w:tc>
          <w:tcPr>
            <w:tcW w:w="5495" w:type="dxa"/>
          </w:tcPr>
          <w:p w14:paraId="5690A4AD" w14:textId="77777777" w:rsidR="00532EA3" w:rsidRDefault="009F67C0">
            <w:pPr>
              <w:rPr>
                <w:rFonts w:ascii="Calibri" w:eastAsia="Calibri" w:hAnsi="Calibri" w:cs="Calibri"/>
              </w:rPr>
            </w:pPr>
            <w:r>
              <w:rPr>
                <w:rFonts w:ascii="Calibri" w:eastAsia="Calibri" w:hAnsi="Calibri" w:cs="Calibri"/>
              </w:rPr>
              <w:t xml:space="preserve"> Islas Feroe Islas Feroe</w:t>
            </w:r>
          </w:p>
        </w:tc>
        <w:tc>
          <w:tcPr>
            <w:tcW w:w="3465" w:type="dxa"/>
          </w:tcPr>
          <w:p w14:paraId="060A6F72" w14:textId="77777777" w:rsidR="00532EA3" w:rsidRDefault="009F67C0">
            <w:pPr>
              <w:jc w:val="right"/>
              <w:rPr>
                <w:rFonts w:ascii="Calibri" w:eastAsia="Calibri" w:hAnsi="Calibri" w:cs="Calibri"/>
              </w:rPr>
            </w:pPr>
            <w:r>
              <w:rPr>
                <w:rFonts w:ascii="Calibri" w:eastAsia="Calibri" w:hAnsi="Calibri" w:cs="Calibri"/>
              </w:rPr>
              <w:t>0,1</w:t>
            </w:r>
          </w:p>
        </w:tc>
      </w:tr>
      <w:tr w:rsidR="00532EA3" w14:paraId="134E319A" w14:textId="77777777">
        <w:trPr>
          <w:trHeight w:val="300"/>
        </w:trPr>
        <w:tc>
          <w:tcPr>
            <w:tcW w:w="5495" w:type="dxa"/>
          </w:tcPr>
          <w:p w14:paraId="246A44C7" w14:textId="77777777" w:rsidR="00532EA3" w:rsidRDefault="009F67C0">
            <w:pPr>
              <w:rPr>
                <w:rFonts w:ascii="Calibri" w:eastAsia="Calibri" w:hAnsi="Calibri" w:cs="Calibri"/>
              </w:rPr>
            </w:pPr>
            <w:r>
              <w:rPr>
                <w:rFonts w:ascii="Calibri" w:eastAsia="Calibri" w:hAnsi="Calibri" w:cs="Calibri"/>
              </w:rPr>
              <w:t xml:space="preserve"> Islas Malvinas Islas Malvinas</w:t>
            </w:r>
          </w:p>
        </w:tc>
        <w:tc>
          <w:tcPr>
            <w:tcW w:w="3465" w:type="dxa"/>
          </w:tcPr>
          <w:p w14:paraId="1BDD4935" w14:textId="77777777" w:rsidR="00532EA3" w:rsidRDefault="009F67C0">
            <w:pPr>
              <w:jc w:val="right"/>
              <w:rPr>
                <w:rFonts w:ascii="Calibri" w:eastAsia="Calibri" w:hAnsi="Calibri" w:cs="Calibri"/>
              </w:rPr>
            </w:pPr>
            <w:r>
              <w:rPr>
                <w:rFonts w:ascii="Calibri" w:eastAsia="Calibri" w:hAnsi="Calibri" w:cs="Calibri"/>
              </w:rPr>
              <w:t>0,1</w:t>
            </w:r>
          </w:p>
        </w:tc>
      </w:tr>
      <w:tr w:rsidR="00532EA3" w14:paraId="4ABC098B" w14:textId="77777777">
        <w:trPr>
          <w:trHeight w:val="300"/>
        </w:trPr>
        <w:tc>
          <w:tcPr>
            <w:tcW w:w="5495" w:type="dxa"/>
          </w:tcPr>
          <w:p w14:paraId="39D18F07" w14:textId="77777777" w:rsidR="00532EA3" w:rsidRDefault="009F67C0">
            <w:pPr>
              <w:rPr>
                <w:rFonts w:ascii="Calibri" w:eastAsia="Calibri" w:hAnsi="Calibri" w:cs="Calibri"/>
              </w:rPr>
            </w:pPr>
            <w:r>
              <w:rPr>
                <w:rFonts w:ascii="Calibri" w:eastAsia="Calibri" w:hAnsi="Calibri" w:cs="Calibri"/>
              </w:rPr>
              <w:t xml:space="preserve"> Estados Federados de Micronesia </w:t>
            </w:r>
            <w:proofErr w:type="spellStart"/>
            <w:r>
              <w:rPr>
                <w:rFonts w:ascii="Calibri" w:eastAsia="Calibri" w:hAnsi="Calibri" w:cs="Calibri"/>
              </w:rPr>
              <w:t>Micronesia</w:t>
            </w:r>
            <w:proofErr w:type="spellEnd"/>
          </w:p>
        </w:tc>
        <w:tc>
          <w:tcPr>
            <w:tcW w:w="3465" w:type="dxa"/>
          </w:tcPr>
          <w:p w14:paraId="3768CE38" w14:textId="77777777" w:rsidR="00532EA3" w:rsidRDefault="009F67C0">
            <w:pPr>
              <w:jc w:val="right"/>
              <w:rPr>
                <w:rFonts w:ascii="Calibri" w:eastAsia="Calibri" w:hAnsi="Calibri" w:cs="Calibri"/>
              </w:rPr>
            </w:pPr>
            <w:r>
              <w:rPr>
                <w:rFonts w:ascii="Calibri" w:eastAsia="Calibri" w:hAnsi="Calibri" w:cs="Calibri"/>
              </w:rPr>
              <w:t>0,1</w:t>
            </w:r>
          </w:p>
        </w:tc>
      </w:tr>
      <w:tr w:rsidR="00532EA3" w14:paraId="3E06DBBA" w14:textId="77777777">
        <w:trPr>
          <w:trHeight w:val="300"/>
        </w:trPr>
        <w:tc>
          <w:tcPr>
            <w:tcW w:w="5495" w:type="dxa"/>
          </w:tcPr>
          <w:p w14:paraId="2AC6F31D" w14:textId="77777777" w:rsidR="00532EA3" w:rsidRDefault="009F67C0">
            <w:pPr>
              <w:rPr>
                <w:rFonts w:ascii="Calibri" w:eastAsia="Calibri" w:hAnsi="Calibri" w:cs="Calibri"/>
              </w:rPr>
            </w:pPr>
            <w:r>
              <w:rPr>
                <w:rFonts w:ascii="Calibri" w:eastAsia="Calibri" w:hAnsi="Calibri" w:cs="Calibri"/>
              </w:rPr>
              <w:t xml:space="preserve"> Polinesia Francesa Polinesia Francesa</w:t>
            </w:r>
          </w:p>
        </w:tc>
        <w:tc>
          <w:tcPr>
            <w:tcW w:w="3465" w:type="dxa"/>
          </w:tcPr>
          <w:p w14:paraId="2D695C4E" w14:textId="77777777" w:rsidR="00532EA3" w:rsidRDefault="009F67C0">
            <w:pPr>
              <w:jc w:val="right"/>
              <w:rPr>
                <w:rFonts w:ascii="Calibri" w:eastAsia="Calibri" w:hAnsi="Calibri" w:cs="Calibri"/>
              </w:rPr>
            </w:pPr>
            <w:r>
              <w:rPr>
                <w:rFonts w:ascii="Calibri" w:eastAsia="Calibri" w:hAnsi="Calibri" w:cs="Calibri"/>
              </w:rPr>
              <w:t>0,1</w:t>
            </w:r>
          </w:p>
        </w:tc>
      </w:tr>
      <w:tr w:rsidR="00532EA3" w14:paraId="737F9AE6" w14:textId="77777777">
        <w:trPr>
          <w:trHeight w:val="300"/>
        </w:trPr>
        <w:tc>
          <w:tcPr>
            <w:tcW w:w="5495" w:type="dxa"/>
          </w:tcPr>
          <w:p w14:paraId="28283BAC" w14:textId="77777777" w:rsidR="00532EA3" w:rsidRDefault="009F67C0">
            <w:pPr>
              <w:rPr>
                <w:rFonts w:ascii="Calibri" w:eastAsia="Calibri" w:hAnsi="Calibri" w:cs="Calibri"/>
              </w:rPr>
            </w:pPr>
            <w:r>
              <w:rPr>
                <w:rFonts w:ascii="Calibri" w:eastAsia="Calibri" w:hAnsi="Calibri" w:cs="Calibri"/>
              </w:rPr>
              <w:t xml:space="preserve"> Groenlandia </w:t>
            </w:r>
            <w:proofErr w:type="spellStart"/>
            <w:r>
              <w:rPr>
                <w:rFonts w:ascii="Calibri" w:eastAsia="Calibri" w:hAnsi="Calibri" w:cs="Calibri"/>
              </w:rPr>
              <w:t>Groenlandia</w:t>
            </w:r>
            <w:proofErr w:type="spellEnd"/>
          </w:p>
        </w:tc>
        <w:tc>
          <w:tcPr>
            <w:tcW w:w="3465" w:type="dxa"/>
          </w:tcPr>
          <w:p w14:paraId="2A860BCE" w14:textId="77777777" w:rsidR="00532EA3" w:rsidRDefault="009F67C0">
            <w:pPr>
              <w:jc w:val="right"/>
              <w:rPr>
                <w:rFonts w:ascii="Calibri" w:eastAsia="Calibri" w:hAnsi="Calibri" w:cs="Calibri"/>
              </w:rPr>
            </w:pPr>
            <w:r>
              <w:rPr>
                <w:rFonts w:ascii="Calibri" w:eastAsia="Calibri" w:hAnsi="Calibri" w:cs="Calibri"/>
              </w:rPr>
              <w:t>0,1</w:t>
            </w:r>
          </w:p>
        </w:tc>
      </w:tr>
      <w:tr w:rsidR="00532EA3" w14:paraId="6C4F6BDB" w14:textId="77777777">
        <w:trPr>
          <w:trHeight w:val="300"/>
        </w:trPr>
        <w:tc>
          <w:tcPr>
            <w:tcW w:w="5495" w:type="dxa"/>
          </w:tcPr>
          <w:p w14:paraId="01666B2F" w14:textId="77777777" w:rsidR="00532EA3" w:rsidRDefault="009F67C0">
            <w:pPr>
              <w:rPr>
                <w:rFonts w:ascii="Calibri" w:eastAsia="Calibri" w:hAnsi="Calibri" w:cs="Calibri"/>
              </w:rPr>
            </w:pPr>
            <w:r>
              <w:rPr>
                <w:rFonts w:ascii="Calibri" w:eastAsia="Calibri" w:hAnsi="Calibri" w:cs="Calibri"/>
              </w:rPr>
              <w:t xml:space="preserve"> Guam </w:t>
            </w:r>
            <w:proofErr w:type="spellStart"/>
            <w:r>
              <w:rPr>
                <w:rFonts w:ascii="Calibri" w:eastAsia="Calibri" w:hAnsi="Calibri" w:cs="Calibri"/>
              </w:rPr>
              <w:t>Guam</w:t>
            </w:r>
            <w:proofErr w:type="spellEnd"/>
          </w:p>
        </w:tc>
        <w:tc>
          <w:tcPr>
            <w:tcW w:w="3465" w:type="dxa"/>
          </w:tcPr>
          <w:p w14:paraId="512AA6D7" w14:textId="77777777" w:rsidR="00532EA3" w:rsidRDefault="009F67C0">
            <w:pPr>
              <w:jc w:val="right"/>
              <w:rPr>
                <w:rFonts w:ascii="Calibri" w:eastAsia="Calibri" w:hAnsi="Calibri" w:cs="Calibri"/>
              </w:rPr>
            </w:pPr>
            <w:r>
              <w:rPr>
                <w:rFonts w:ascii="Calibri" w:eastAsia="Calibri" w:hAnsi="Calibri" w:cs="Calibri"/>
              </w:rPr>
              <w:t>0,1</w:t>
            </w:r>
          </w:p>
        </w:tc>
      </w:tr>
      <w:tr w:rsidR="00532EA3" w14:paraId="57A60494" w14:textId="77777777">
        <w:trPr>
          <w:trHeight w:val="300"/>
        </w:trPr>
        <w:tc>
          <w:tcPr>
            <w:tcW w:w="5495" w:type="dxa"/>
          </w:tcPr>
          <w:p w14:paraId="3DE9AF7D" w14:textId="77777777" w:rsidR="00532EA3" w:rsidRPr="00757DF1" w:rsidRDefault="009F67C0">
            <w:pPr>
              <w:rPr>
                <w:rFonts w:ascii="Calibri" w:eastAsia="Calibri" w:hAnsi="Calibri" w:cs="Calibri"/>
                <w:lang w:val="en-US"/>
              </w:rPr>
            </w:pPr>
            <w:r w:rsidRPr="00757DF1">
              <w:rPr>
                <w:rFonts w:ascii="Calibri" w:eastAsia="Calibri" w:hAnsi="Calibri" w:cs="Calibri"/>
                <w:lang w:val="en-US"/>
              </w:rPr>
              <w:t xml:space="preserve">Flag of </w:t>
            </w:r>
            <w:proofErr w:type="spellStart"/>
            <w:r w:rsidRPr="00757DF1">
              <w:rPr>
                <w:rFonts w:ascii="Calibri" w:eastAsia="Calibri" w:hAnsi="Calibri" w:cs="Calibri"/>
                <w:lang w:val="en-US"/>
              </w:rPr>
              <w:t>Guatemala.svg</w:t>
            </w:r>
            <w:proofErr w:type="spellEnd"/>
            <w:r w:rsidRPr="00757DF1">
              <w:rPr>
                <w:rFonts w:ascii="Calibri" w:eastAsia="Calibri" w:hAnsi="Calibri" w:cs="Calibri"/>
                <w:lang w:val="en-US"/>
              </w:rPr>
              <w:t> Guatemala</w:t>
            </w:r>
          </w:p>
        </w:tc>
        <w:tc>
          <w:tcPr>
            <w:tcW w:w="3465" w:type="dxa"/>
          </w:tcPr>
          <w:p w14:paraId="48FE1CDC" w14:textId="77777777" w:rsidR="00532EA3" w:rsidRDefault="009F67C0">
            <w:pPr>
              <w:jc w:val="right"/>
              <w:rPr>
                <w:rFonts w:ascii="Calibri" w:eastAsia="Calibri" w:hAnsi="Calibri" w:cs="Calibri"/>
              </w:rPr>
            </w:pPr>
            <w:r>
              <w:rPr>
                <w:rFonts w:ascii="Calibri" w:eastAsia="Calibri" w:hAnsi="Calibri" w:cs="Calibri"/>
              </w:rPr>
              <w:t>0,1</w:t>
            </w:r>
          </w:p>
        </w:tc>
      </w:tr>
      <w:tr w:rsidR="00532EA3" w14:paraId="32850ADD" w14:textId="77777777">
        <w:trPr>
          <w:trHeight w:val="300"/>
        </w:trPr>
        <w:tc>
          <w:tcPr>
            <w:tcW w:w="5495" w:type="dxa"/>
          </w:tcPr>
          <w:p w14:paraId="170A87BF" w14:textId="77777777" w:rsidR="00532EA3" w:rsidRDefault="009F67C0">
            <w:pPr>
              <w:rPr>
                <w:rFonts w:ascii="Calibri" w:eastAsia="Calibri" w:hAnsi="Calibri" w:cs="Calibri"/>
              </w:rPr>
            </w:pPr>
            <w:r>
              <w:rPr>
                <w:rFonts w:ascii="Calibri" w:eastAsia="Calibri" w:hAnsi="Calibri" w:cs="Calibri"/>
              </w:rPr>
              <w:t xml:space="preserve"> Haití </w:t>
            </w:r>
            <w:proofErr w:type="spellStart"/>
            <w:r>
              <w:rPr>
                <w:rFonts w:ascii="Calibri" w:eastAsia="Calibri" w:hAnsi="Calibri" w:cs="Calibri"/>
              </w:rPr>
              <w:t>Haití</w:t>
            </w:r>
            <w:proofErr w:type="spellEnd"/>
          </w:p>
        </w:tc>
        <w:tc>
          <w:tcPr>
            <w:tcW w:w="3465" w:type="dxa"/>
          </w:tcPr>
          <w:p w14:paraId="0A066609" w14:textId="77777777" w:rsidR="00532EA3" w:rsidRDefault="009F67C0">
            <w:pPr>
              <w:jc w:val="right"/>
              <w:rPr>
                <w:rFonts w:ascii="Calibri" w:eastAsia="Calibri" w:hAnsi="Calibri" w:cs="Calibri"/>
              </w:rPr>
            </w:pPr>
            <w:r>
              <w:rPr>
                <w:rFonts w:ascii="Calibri" w:eastAsia="Calibri" w:hAnsi="Calibri" w:cs="Calibri"/>
              </w:rPr>
              <w:t>0,1</w:t>
            </w:r>
          </w:p>
        </w:tc>
      </w:tr>
      <w:tr w:rsidR="00532EA3" w14:paraId="13E68E59" w14:textId="77777777">
        <w:trPr>
          <w:trHeight w:val="300"/>
        </w:trPr>
        <w:tc>
          <w:tcPr>
            <w:tcW w:w="5495" w:type="dxa"/>
          </w:tcPr>
          <w:p w14:paraId="34FE7E7A" w14:textId="77777777" w:rsidR="00532EA3" w:rsidRDefault="009F67C0">
            <w:pPr>
              <w:rPr>
                <w:rFonts w:ascii="Calibri" w:eastAsia="Calibri" w:hAnsi="Calibri" w:cs="Calibri"/>
              </w:rPr>
            </w:pPr>
            <w:r>
              <w:rPr>
                <w:rFonts w:ascii="Calibri" w:eastAsia="Calibri" w:hAnsi="Calibri" w:cs="Calibri"/>
              </w:rPr>
              <w:t xml:space="preserve"> Kiribati </w:t>
            </w:r>
            <w:proofErr w:type="spellStart"/>
            <w:r>
              <w:rPr>
                <w:rFonts w:ascii="Calibri" w:eastAsia="Calibri" w:hAnsi="Calibri" w:cs="Calibri"/>
              </w:rPr>
              <w:t>Kiribati</w:t>
            </w:r>
            <w:proofErr w:type="spellEnd"/>
          </w:p>
        </w:tc>
        <w:tc>
          <w:tcPr>
            <w:tcW w:w="3465" w:type="dxa"/>
          </w:tcPr>
          <w:p w14:paraId="2246DF05" w14:textId="77777777" w:rsidR="00532EA3" w:rsidRDefault="009F67C0">
            <w:pPr>
              <w:jc w:val="right"/>
              <w:rPr>
                <w:rFonts w:ascii="Calibri" w:eastAsia="Calibri" w:hAnsi="Calibri" w:cs="Calibri"/>
              </w:rPr>
            </w:pPr>
            <w:r>
              <w:rPr>
                <w:rFonts w:ascii="Calibri" w:eastAsia="Calibri" w:hAnsi="Calibri" w:cs="Calibri"/>
              </w:rPr>
              <w:t>0,1</w:t>
            </w:r>
          </w:p>
        </w:tc>
      </w:tr>
      <w:tr w:rsidR="00532EA3" w14:paraId="6C99B427" w14:textId="77777777">
        <w:trPr>
          <w:trHeight w:val="300"/>
        </w:trPr>
        <w:tc>
          <w:tcPr>
            <w:tcW w:w="5495" w:type="dxa"/>
          </w:tcPr>
          <w:p w14:paraId="0EEFA368" w14:textId="77777777" w:rsidR="00532EA3" w:rsidRDefault="009F67C0">
            <w:pPr>
              <w:rPr>
                <w:rFonts w:ascii="Calibri" w:eastAsia="Calibri" w:hAnsi="Calibri" w:cs="Calibri"/>
              </w:rPr>
            </w:pPr>
            <w:r>
              <w:rPr>
                <w:rFonts w:ascii="Calibri" w:eastAsia="Calibri" w:hAnsi="Calibri" w:cs="Calibri"/>
              </w:rPr>
              <w:t xml:space="preserve"> Laos </w:t>
            </w:r>
            <w:proofErr w:type="spellStart"/>
            <w:r>
              <w:rPr>
                <w:rFonts w:ascii="Calibri" w:eastAsia="Calibri" w:hAnsi="Calibri" w:cs="Calibri"/>
              </w:rPr>
              <w:t>Laos</w:t>
            </w:r>
            <w:proofErr w:type="spellEnd"/>
          </w:p>
        </w:tc>
        <w:tc>
          <w:tcPr>
            <w:tcW w:w="3465" w:type="dxa"/>
          </w:tcPr>
          <w:p w14:paraId="1A5C93AB" w14:textId="77777777" w:rsidR="00532EA3" w:rsidRDefault="009F67C0">
            <w:pPr>
              <w:jc w:val="right"/>
              <w:rPr>
                <w:rFonts w:ascii="Calibri" w:eastAsia="Calibri" w:hAnsi="Calibri" w:cs="Calibri"/>
              </w:rPr>
            </w:pPr>
            <w:r>
              <w:rPr>
                <w:rFonts w:ascii="Calibri" w:eastAsia="Calibri" w:hAnsi="Calibri" w:cs="Calibri"/>
              </w:rPr>
              <w:t>0,1</w:t>
            </w:r>
          </w:p>
        </w:tc>
      </w:tr>
      <w:tr w:rsidR="00532EA3" w14:paraId="6B6D7726" w14:textId="77777777">
        <w:trPr>
          <w:trHeight w:val="300"/>
        </w:trPr>
        <w:tc>
          <w:tcPr>
            <w:tcW w:w="5495" w:type="dxa"/>
          </w:tcPr>
          <w:p w14:paraId="5FA11C60" w14:textId="77777777" w:rsidR="00532EA3" w:rsidRDefault="009F67C0">
            <w:pPr>
              <w:rPr>
                <w:rFonts w:ascii="Calibri" w:eastAsia="Calibri" w:hAnsi="Calibri" w:cs="Calibri"/>
              </w:rPr>
            </w:pPr>
            <w:r>
              <w:rPr>
                <w:rFonts w:ascii="Calibri" w:eastAsia="Calibri" w:hAnsi="Calibri" w:cs="Calibri"/>
              </w:rPr>
              <w:t xml:space="preserve"> Islas Marshall Islas Marshall</w:t>
            </w:r>
          </w:p>
        </w:tc>
        <w:tc>
          <w:tcPr>
            <w:tcW w:w="3465" w:type="dxa"/>
          </w:tcPr>
          <w:p w14:paraId="42CA7168" w14:textId="77777777" w:rsidR="00532EA3" w:rsidRDefault="009F67C0">
            <w:pPr>
              <w:jc w:val="right"/>
              <w:rPr>
                <w:rFonts w:ascii="Calibri" w:eastAsia="Calibri" w:hAnsi="Calibri" w:cs="Calibri"/>
              </w:rPr>
            </w:pPr>
            <w:r>
              <w:rPr>
                <w:rFonts w:ascii="Calibri" w:eastAsia="Calibri" w:hAnsi="Calibri" w:cs="Calibri"/>
              </w:rPr>
              <w:t>0,1</w:t>
            </w:r>
          </w:p>
        </w:tc>
      </w:tr>
      <w:tr w:rsidR="00532EA3" w14:paraId="32F9E3C7" w14:textId="77777777">
        <w:trPr>
          <w:trHeight w:val="300"/>
        </w:trPr>
        <w:tc>
          <w:tcPr>
            <w:tcW w:w="5495" w:type="dxa"/>
          </w:tcPr>
          <w:p w14:paraId="6180DADF" w14:textId="77777777" w:rsidR="00532EA3" w:rsidRDefault="009F67C0">
            <w:pPr>
              <w:rPr>
                <w:rFonts w:ascii="Calibri" w:eastAsia="Calibri" w:hAnsi="Calibri" w:cs="Calibri"/>
              </w:rPr>
            </w:pPr>
            <w:r>
              <w:rPr>
                <w:rFonts w:ascii="Calibri" w:eastAsia="Calibri" w:hAnsi="Calibri" w:cs="Calibri"/>
              </w:rPr>
              <w:t xml:space="preserve"> Nauru </w:t>
            </w:r>
            <w:proofErr w:type="spellStart"/>
            <w:r>
              <w:rPr>
                <w:rFonts w:ascii="Calibri" w:eastAsia="Calibri" w:hAnsi="Calibri" w:cs="Calibri"/>
              </w:rPr>
              <w:t>Nauru</w:t>
            </w:r>
            <w:proofErr w:type="spellEnd"/>
          </w:p>
        </w:tc>
        <w:tc>
          <w:tcPr>
            <w:tcW w:w="3465" w:type="dxa"/>
          </w:tcPr>
          <w:p w14:paraId="275996C6" w14:textId="77777777" w:rsidR="00532EA3" w:rsidRDefault="009F67C0">
            <w:pPr>
              <w:jc w:val="right"/>
              <w:rPr>
                <w:rFonts w:ascii="Calibri" w:eastAsia="Calibri" w:hAnsi="Calibri" w:cs="Calibri"/>
              </w:rPr>
            </w:pPr>
            <w:r>
              <w:rPr>
                <w:rFonts w:ascii="Calibri" w:eastAsia="Calibri" w:hAnsi="Calibri" w:cs="Calibri"/>
              </w:rPr>
              <w:t>0,1</w:t>
            </w:r>
          </w:p>
        </w:tc>
      </w:tr>
      <w:tr w:rsidR="00532EA3" w14:paraId="7F166FDD" w14:textId="77777777">
        <w:trPr>
          <w:trHeight w:val="300"/>
        </w:trPr>
        <w:tc>
          <w:tcPr>
            <w:tcW w:w="5495" w:type="dxa"/>
          </w:tcPr>
          <w:p w14:paraId="37A40576" w14:textId="77777777" w:rsidR="00532EA3" w:rsidRDefault="009F67C0">
            <w:pPr>
              <w:rPr>
                <w:rFonts w:ascii="Calibri" w:eastAsia="Calibri" w:hAnsi="Calibri" w:cs="Calibri"/>
              </w:rPr>
            </w:pPr>
            <w:proofErr w:type="spellStart"/>
            <w:r>
              <w:rPr>
                <w:rFonts w:ascii="Calibri" w:eastAsia="Calibri" w:hAnsi="Calibri" w:cs="Calibri"/>
              </w:rPr>
              <w:t>Flag</w:t>
            </w:r>
            <w:proofErr w:type="spellEnd"/>
            <w:r>
              <w:rPr>
                <w:rFonts w:ascii="Calibri" w:eastAsia="Calibri" w:hAnsi="Calibri" w:cs="Calibri"/>
              </w:rPr>
              <w:t xml:space="preserve"> of </w:t>
            </w:r>
            <w:proofErr w:type="spellStart"/>
            <w:r>
              <w:rPr>
                <w:rFonts w:ascii="Calibri" w:eastAsia="Calibri" w:hAnsi="Calibri" w:cs="Calibri"/>
              </w:rPr>
              <w:t>Nicaragua.svg</w:t>
            </w:r>
            <w:proofErr w:type="spellEnd"/>
            <w:r>
              <w:rPr>
                <w:rFonts w:ascii="Calibri" w:eastAsia="Calibri" w:hAnsi="Calibri" w:cs="Calibri"/>
              </w:rPr>
              <w:t> Nicaragua</w:t>
            </w:r>
          </w:p>
        </w:tc>
        <w:tc>
          <w:tcPr>
            <w:tcW w:w="3465" w:type="dxa"/>
          </w:tcPr>
          <w:p w14:paraId="2A72543D" w14:textId="77777777" w:rsidR="00532EA3" w:rsidRDefault="009F67C0">
            <w:pPr>
              <w:jc w:val="right"/>
              <w:rPr>
                <w:rFonts w:ascii="Calibri" w:eastAsia="Calibri" w:hAnsi="Calibri" w:cs="Calibri"/>
              </w:rPr>
            </w:pPr>
            <w:r>
              <w:rPr>
                <w:rFonts w:ascii="Calibri" w:eastAsia="Calibri" w:hAnsi="Calibri" w:cs="Calibri"/>
              </w:rPr>
              <w:t>0,1</w:t>
            </w:r>
          </w:p>
        </w:tc>
      </w:tr>
      <w:tr w:rsidR="00532EA3" w14:paraId="6F09F487" w14:textId="77777777">
        <w:trPr>
          <w:trHeight w:val="300"/>
        </w:trPr>
        <w:tc>
          <w:tcPr>
            <w:tcW w:w="5495" w:type="dxa"/>
          </w:tcPr>
          <w:p w14:paraId="1ACE6AF9" w14:textId="77777777" w:rsidR="00532EA3" w:rsidRDefault="009F67C0">
            <w:pPr>
              <w:rPr>
                <w:rFonts w:ascii="Calibri" w:eastAsia="Calibri" w:hAnsi="Calibri" w:cs="Calibri"/>
              </w:rPr>
            </w:pPr>
            <w:r>
              <w:rPr>
                <w:rFonts w:ascii="Calibri" w:eastAsia="Calibri" w:hAnsi="Calibri" w:cs="Calibri"/>
              </w:rPr>
              <w:t xml:space="preserve"> Niue </w:t>
            </w:r>
            <w:proofErr w:type="spellStart"/>
            <w:r>
              <w:rPr>
                <w:rFonts w:ascii="Calibri" w:eastAsia="Calibri" w:hAnsi="Calibri" w:cs="Calibri"/>
              </w:rPr>
              <w:t>Niue</w:t>
            </w:r>
            <w:proofErr w:type="spellEnd"/>
          </w:p>
        </w:tc>
        <w:tc>
          <w:tcPr>
            <w:tcW w:w="3465" w:type="dxa"/>
          </w:tcPr>
          <w:p w14:paraId="7BEA8554" w14:textId="77777777" w:rsidR="00532EA3" w:rsidRDefault="009F67C0">
            <w:pPr>
              <w:jc w:val="right"/>
              <w:rPr>
                <w:rFonts w:ascii="Calibri" w:eastAsia="Calibri" w:hAnsi="Calibri" w:cs="Calibri"/>
              </w:rPr>
            </w:pPr>
            <w:r>
              <w:rPr>
                <w:rFonts w:ascii="Calibri" w:eastAsia="Calibri" w:hAnsi="Calibri" w:cs="Calibri"/>
              </w:rPr>
              <w:t>0,1</w:t>
            </w:r>
          </w:p>
        </w:tc>
      </w:tr>
      <w:tr w:rsidR="00532EA3" w14:paraId="6B97C897" w14:textId="77777777">
        <w:trPr>
          <w:trHeight w:val="300"/>
        </w:trPr>
        <w:tc>
          <w:tcPr>
            <w:tcW w:w="5495" w:type="dxa"/>
          </w:tcPr>
          <w:p w14:paraId="6BF6D98C" w14:textId="77777777" w:rsidR="00532EA3" w:rsidRDefault="009F67C0">
            <w:pPr>
              <w:rPr>
                <w:rFonts w:ascii="Calibri" w:eastAsia="Calibri" w:hAnsi="Calibri" w:cs="Calibri"/>
              </w:rPr>
            </w:pPr>
            <w:r>
              <w:rPr>
                <w:rFonts w:ascii="Calibri" w:eastAsia="Calibri" w:hAnsi="Calibri" w:cs="Calibri"/>
              </w:rPr>
              <w:t xml:space="preserve"> Palaos </w:t>
            </w:r>
            <w:proofErr w:type="spellStart"/>
            <w:r>
              <w:rPr>
                <w:rFonts w:ascii="Calibri" w:eastAsia="Calibri" w:hAnsi="Calibri" w:cs="Calibri"/>
              </w:rPr>
              <w:t>Palaos</w:t>
            </w:r>
            <w:proofErr w:type="spellEnd"/>
          </w:p>
        </w:tc>
        <w:tc>
          <w:tcPr>
            <w:tcW w:w="3465" w:type="dxa"/>
          </w:tcPr>
          <w:p w14:paraId="7804CF76" w14:textId="77777777" w:rsidR="00532EA3" w:rsidRDefault="009F67C0">
            <w:pPr>
              <w:jc w:val="right"/>
              <w:rPr>
                <w:rFonts w:ascii="Calibri" w:eastAsia="Calibri" w:hAnsi="Calibri" w:cs="Calibri"/>
              </w:rPr>
            </w:pPr>
            <w:r>
              <w:rPr>
                <w:rFonts w:ascii="Calibri" w:eastAsia="Calibri" w:hAnsi="Calibri" w:cs="Calibri"/>
              </w:rPr>
              <w:t>0,1</w:t>
            </w:r>
          </w:p>
        </w:tc>
      </w:tr>
      <w:tr w:rsidR="00532EA3" w14:paraId="52877AC6" w14:textId="77777777">
        <w:trPr>
          <w:trHeight w:val="300"/>
        </w:trPr>
        <w:tc>
          <w:tcPr>
            <w:tcW w:w="5495" w:type="dxa"/>
          </w:tcPr>
          <w:p w14:paraId="38F74A42" w14:textId="77777777" w:rsidR="00532EA3" w:rsidRDefault="009F67C0">
            <w:pPr>
              <w:rPr>
                <w:rFonts w:ascii="Calibri" w:eastAsia="Calibri" w:hAnsi="Calibri" w:cs="Calibri"/>
              </w:rPr>
            </w:pPr>
            <w:r>
              <w:rPr>
                <w:rFonts w:ascii="Calibri" w:eastAsia="Calibri" w:hAnsi="Calibri" w:cs="Calibri"/>
              </w:rPr>
              <w:t xml:space="preserve"> Papúa Nueva Guinea Papúa Nueva Guinea</w:t>
            </w:r>
          </w:p>
        </w:tc>
        <w:tc>
          <w:tcPr>
            <w:tcW w:w="3465" w:type="dxa"/>
          </w:tcPr>
          <w:p w14:paraId="01E89422" w14:textId="77777777" w:rsidR="00532EA3" w:rsidRDefault="009F67C0">
            <w:pPr>
              <w:jc w:val="right"/>
              <w:rPr>
                <w:rFonts w:ascii="Calibri" w:eastAsia="Calibri" w:hAnsi="Calibri" w:cs="Calibri"/>
              </w:rPr>
            </w:pPr>
            <w:r>
              <w:rPr>
                <w:rFonts w:ascii="Calibri" w:eastAsia="Calibri" w:hAnsi="Calibri" w:cs="Calibri"/>
              </w:rPr>
              <w:t>0,1</w:t>
            </w:r>
          </w:p>
        </w:tc>
      </w:tr>
      <w:tr w:rsidR="00532EA3" w14:paraId="3B9B1A10" w14:textId="77777777">
        <w:trPr>
          <w:trHeight w:val="300"/>
        </w:trPr>
        <w:tc>
          <w:tcPr>
            <w:tcW w:w="5495" w:type="dxa"/>
          </w:tcPr>
          <w:p w14:paraId="327DCE08" w14:textId="77777777" w:rsidR="00532EA3" w:rsidRDefault="009F67C0">
            <w:pPr>
              <w:rPr>
                <w:rFonts w:ascii="Calibri" w:eastAsia="Calibri" w:hAnsi="Calibri" w:cs="Calibri"/>
              </w:rPr>
            </w:pPr>
            <w:r>
              <w:rPr>
                <w:rFonts w:ascii="Calibri" w:eastAsia="Calibri" w:hAnsi="Calibri" w:cs="Calibri"/>
              </w:rPr>
              <w:t xml:space="preserve"> Paraguay </w:t>
            </w:r>
            <w:proofErr w:type="spellStart"/>
            <w:r>
              <w:rPr>
                <w:rFonts w:ascii="Calibri" w:eastAsia="Calibri" w:hAnsi="Calibri" w:cs="Calibri"/>
              </w:rPr>
              <w:t>Paraguay</w:t>
            </w:r>
            <w:proofErr w:type="spellEnd"/>
          </w:p>
        </w:tc>
        <w:tc>
          <w:tcPr>
            <w:tcW w:w="3465" w:type="dxa"/>
          </w:tcPr>
          <w:p w14:paraId="1F55DA0E" w14:textId="77777777" w:rsidR="00532EA3" w:rsidRDefault="009F67C0">
            <w:pPr>
              <w:jc w:val="right"/>
              <w:rPr>
                <w:rFonts w:ascii="Calibri" w:eastAsia="Calibri" w:hAnsi="Calibri" w:cs="Calibri"/>
              </w:rPr>
            </w:pPr>
            <w:r>
              <w:rPr>
                <w:rFonts w:ascii="Calibri" w:eastAsia="Calibri" w:hAnsi="Calibri" w:cs="Calibri"/>
              </w:rPr>
              <w:t>0,1</w:t>
            </w:r>
          </w:p>
        </w:tc>
      </w:tr>
      <w:tr w:rsidR="00532EA3" w14:paraId="622BAED3" w14:textId="77777777">
        <w:trPr>
          <w:trHeight w:val="300"/>
        </w:trPr>
        <w:tc>
          <w:tcPr>
            <w:tcW w:w="5495" w:type="dxa"/>
          </w:tcPr>
          <w:p w14:paraId="48439C86" w14:textId="77777777" w:rsidR="00532EA3" w:rsidRPr="00757DF1" w:rsidRDefault="009F67C0">
            <w:pPr>
              <w:rPr>
                <w:rFonts w:ascii="Calibri" w:eastAsia="Calibri" w:hAnsi="Calibri" w:cs="Calibri"/>
                <w:lang w:val="en-US"/>
              </w:rPr>
            </w:pPr>
            <w:r w:rsidRPr="00757DF1">
              <w:rPr>
                <w:rFonts w:ascii="Calibri" w:eastAsia="Calibri" w:hAnsi="Calibri" w:cs="Calibri"/>
                <w:lang w:val="en-US"/>
              </w:rPr>
              <w:t xml:space="preserve">Flag of </w:t>
            </w:r>
            <w:proofErr w:type="spellStart"/>
            <w:r w:rsidRPr="00757DF1">
              <w:rPr>
                <w:rFonts w:ascii="Calibri" w:eastAsia="Calibri" w:hAnsi="Calibri" w:cs="Calibri"/>
                <w:lang w:val="en-US"/>
              </w:rPr>
              <w:t>Peru.svg</w:t>
            </w:r>
            <w:proofErr w:type="spellEnd"/>
            <w:r w:rsidRPr="00757DF1">
              <w:rPr>
                <w:rFonts w:ascii="Calibri" w:eastAsia="Calibri" w:hAnsi="Calibri" w:cs="Calibri"/>
                <w:lang w:val="en-US"/>
              </w:rPr>
              <w:t> </w:t>
            </w:r>
            <w:proofErr w:type="spellStart"/>
            <w:r w:rsidRPr="00757DF1">
              <w:rPr>
                <w:rFonts w:ascii="Calibri" w:eastAsia="Calibri" w:hAnsi="Calibri" w:cs="Calibri"/>
                <w:lang w:val="en-US"/>
              </w:rPr>
              <w:t>Perú</w:t>
            </w:r>
            <w:proofErr w:type="spellEnd"/>
          </w:p>
        </w:tc>
        <w:tc>
          <w:tcPr>
            <w:tcW w:w="3465" w:type="dxa"/>
          </w:tcPr>
          <w:p w14:paraId="64D889CF" w14:textId="77777777" w:rsidR="00532EA3" w:rsidRDefault="009F67C0">
            <w:pPr>
              <w:jc w:val="right"/>
              <w:rPr>
                <w:rFonts w:ascii="Calibri" w:eastAsia="Calibri" w:hAnsi="Calibri" w:cs="Calibri"/>
              </w:rPr>
            </w:pPr>
            <w:r>
              <w:rPr>
                <w:rFonts w:ascii="Calibri" w:eastAsia="Calibri" w:hAnsi="Calibri" w:cs="Calibri"/>
              </w:rPr>
              <w:t>0,1</w:t>
            </w:r>
          </w:p>
        </w:tc>
      </w:tr>
      <w:tr w:rsidR="00532EA3" w14:paraId="605A5CFE" w14:textId="77777777">
        <w:trPr>
          <w:trHeight w:val="300"/>
        </w:trPr>
        <w:tc>
          <w:tcPr>
            <w:tcW w:w="5495" w:type="dxa"/>
          </w:tcPr>
          <w:p w14:paraId="40DED2AF" w14:textId="77777777" w:rsidR="00532EA3" w:rsidRDefault="009F67C0">
            <w:pPr>
              <w:rPr>
                <w:rFonts w:ascii="Calibri" w:eastAsia="Calibri" w:hAnsi="Calibri" w:cs="Calibri"/>
              </w:rPr>
            </w:pPr>
            <w:r>
              <w:rPr>
                <w:rFonts w:ascii="Calibri" w:eastAsia="Calibri" w:hAnsi="Calibri" w:cs="Calibri"/>
              </w:rPr>
              <w:t xml:space="preserve"> Puerto Rico Puerto Rico</w:t>
            </w:r>
          </w:p>
        </w:tc>
        <w:tc>
          <w:tcPr>
            <w:tcW w:w="3465" w:type="dxa"/>
          </w:tcPr>
          <w:p w14:paraId="3F454AFB" w14:textId="77777777" w:rsidR="00532EA3" w:rsidRDefault="009F67C0">
            <w:pPr>
              <w:jc w:val="right"/>
              <w:rPr>
                <w:rFonts w:ascii="Calibri" w:eastAsia="Calibri" w:hAnsi="Calibri" w:cs="Calibri"/>
              </w:rPr>
            </w:pPr>
            <w:r>
              <w:rPr>
                <w:rFonts w:ascii="Calibri" w:eastAsia="Calibri" w:hAnsi="Calibri" w:cs="Calibri"/>
              </w:rPr>
              <w:t>0,1</w:t>
            </w:r>
          </w:p>
        </w:tc>
      </w:tr>
      <w:tr w:rsidR="00532EA3" w14:paraId="243C4377" w14:textId="77777777">
        <w:trPr>
          <w:trHeight w:val="300"/>
        </w:trPr>
        <w:tc>
          <w:tcPr>
            <w:tcW w:w="5495" w:type="dxa"/>
          </w:tcPr>
          <w:p w14:paraId="05AE6600" w14:textId="77777777" w:rsidR="00532EA3" w:rsidRDefault="009F67C0">
            <w:pPr>
              <w:rPr>
                <w:rFonts w:ascii="Calibri" w:eastAsia="Calibri" w:hAnsi="Calibri" w:cs="Calibri"/>
              </w:rPr>
            </w:pPr>
            <w:r>
              <w:rPr>
                <w:rFonts w:ascii="Calibri" w:eastAsia="Calibri" w:hAnsi="Calibri" w:cs="Calibri"/>
              </w:rPr>
              <w:t xml:space="preserve"> Santa Elena, Ascensión y Tristán de Acuña Santa Elena, Ascensión y Tristán de Acuña</w:t>
            </w:r>
          </w:p>
        </w:tc>
        <w:tc>
          <w:tcPr>
            <w:tcW w:w="3465" w:type="dxa"/>
          </w:tcPr>
          <w:p w14:paraId="0E8BCCCB" w14:textId="77777777" w:rsidR="00532EA3" w:rsidRDefault="009F67C0">
            <w:pPr>
              <w:jc w:val="right"/>
              <w:rPr>
                <w:rFonts w:ascii="Calibri" w:eastAsia="Calibri" w:hAnsi="Calibri" w:cs="Calibri"/>
              </w:rPr>
            </w:pPr>
            <w:r>
              <w:rPr>
                <w:rFonts w:ascii="Calibri" w:eastAsia="Calibri" w:hAnsi="Calibri" w:cs="Calibri"/>
              </w:rPr>
              <w:t>0,1</w:t>
            </w:r>
          </w:p>
        </w:tc>
      </w:tr>
      <w:tr w:rsidR="00532EA3" w14:paraId="00646206" w14:textId="77777777">
        <w:trPr>
          <w:trHeight w:val="300"/>
        </w:trPr>
        <w:tc>
          <w:tcPr>
            <w:tcW w:w="5495" w:type="dxa"/>
          </w:tcPr>
          <w:p w14:paraId="36F4FD27" w14:textId="77777777" w:rsidR="00532EA3" w:rsidRDefault="009F67C0">
            <w:pPr>
              <w:rPr>
                <w:rFonts w:ascii="Calibri" w:eastAsia="Calibri" w:hAnsi="Calibri" w:cs="Calibri"/>
              </w:rPr>
            </w:pPr>
            <w:r>
              <w:rPr>
                <w:rFonts w:ascii="Calibri" w:eastAsia="Calibri" w:hAnsi="Calibri" w:cs="Calibri"/>
              </w:rPr>
              <w:t xml:space="preserve"> Santa Lucía Santa Lucía</w:t>
            </w:r>
          </w:p>
        </w:tc>
        <w:tc>
          <w:tcPr>
            <w:tcW w:w="3465" w:type="dxa"/>
          </w:tcPr>
          <w:p w14:paraId="6FA0A199" w14:textId="77777777" w:rsidR="00532EA3" w:rsidRDefault="009F67C0">
            <w:pPr>
              <w:jc w:val="right"/>
              <w:rPr>
                <w:rFonts w:ascii="Calibri" w:eastAsia="Calibri" w:hAnsi="Calibri" w:cs="Calibri"/>
              </w:rPr>
            </w:pPr>
            <w:r>
              <w:rPr>
                <w:rFonts w:ascii="Calibri" w:eastAsia="Calibri" w:hAnsi="Calibri" w:cs="Calibri"/>
              </w:rPr>
              <w:t>0,1</w:t>
            </w:r>
          </w:p>
        </w:tc>
      </w:tr>
      <w:tr w:rsidR="00532EA3" w14:paraId="15E793F9" w14:textId="77777777">
        <w:trPr>
          <w:trHeight w:val="300"/>
        </w:trPr>
        <w:tc>
          <w:tcPr>
            <w:tcW w:w="5495" w:type="dxa"/>
          </w:tcPr>
          <w:p w14:paraId="261121F9" w14:textId="77777777" w:rsidR="00532EA3" w:rsidRDefault="009F67C0">
            <w:pPr>
              <w:rPr>
                <w:rFonts w:ascii="Calibri" w:eastAsia="Calibri" w:hAnsi="Calibri" w:cs="Calibri"/>
              </w:rPr>
            </w:pPr>
            <w:r>
              <w:rPr>
                <w:rFonts w:ascii="Calibri" w:eastAsia="Calibri" w:hAnsi="Calibri" w:cs="Calibri"/>
              </w:rPr>
              <w:lastRenderedPageBreak/>
              <w:t xml:space="preserve"> Samoa </w:t>
            </w:r>
            <w:proofErr w:type="spellStart"/>
            <w:r>
              <w:rPr>
                <w:rFonts w:ascii="Calibri" w:eastAsia="Calibri" w:hAnsi="Calibri" w:cs="Calibri"/>
              </w:rPr>
              <w:t>Samoa</w:t>
            </w:r>
            <w:proofErr w:type="spellEnd"/>
          </w:p>
        </w:tc>
        <w:tc>
          <w:tcPr>
            <w:tcW w:w="3465" w:type="dxa"/>
          </w:tcPr>
          <w:p w14:paraId="7A512439" w14:textId="77777777" w:rsidR="00532EA3" w:rsidRDefault="009F67C0">
            <w:pPr>
              <w:jc w:val="right"/>
              <w:rPr>
                <w:rFonts w:ascii="Calibri" w:eastAsia="Calibri" w:hAnsi="Calibri" w:cs="Calibri"/>
              </w:rPr>
            </w:pPr>
            <w:r>
              <w:rPr>
                <w:rFonts w:ascii="Calibri" w:eastAsia="Calibri" w:hAnsi="Calibri" w:cs="Calibri"/>
              </w:rPr>
              <w:t>0,1</w:t>
            </w:r>
          </w:p>
        </w:tc>
      </w:tr>
      <w:tr w:rsidR="00532EA3" w14:paraId="2AA50A70" w14:textId="77777777">
        <w:trPr>
          <w:trHeight w:val="300"/>
        </w:trPr>
        <w:tc>
          <w:tcPr>
            <w:tcW w:w="5495" w:type="dxa"/>
          </w:tcPr>
          <w:p w14:paraId="70247545" w14:textId="77777777" w:rsidR="00532EA3" w:rsidRDefault="009F67C0">
            <w:pPr>
              <w:rPr>
                <w:rFonts w:ascii="Calibri" w:eastAsia="Calibri" w:hAnsi="Calibri" w:cs="Calibri"/>
              </w:rPr>
            </w:pPr>
            <w:r>
              <w:rPr>
                <w:rFonts w:ascii="Calibri" w:eastAsia="Calibri" w:hAnsi="Calibri" w:cs="Calibri"/>
              </w:rPr>
              <w:t xml:space="preserve"> San Marino San Marino</w:t>
            </w:r>
          </w:p>
        </w:tc>
        <w:tc>
          <w:tcPr>
            <w:tcW w:w="3465" w:type="dxa"/>
          </w:tcPr>
          <w:p w14:paraId="41B3D2A6" w14:textId="77777777" w:rsidR="00532EA3" w:rsidRDefault="009F67C0">
            <w:pPr>
              <w:jc w:val="right"/>
              <w:rPr>
                <w:rFonts w:ascii="Calibri" w:eastAsia="Calibri" w:hAnsi="Calibri" w:cs="Calibri"/>
              </w:rPr>
            </w:pPr>
            <w:r>
              <w:rPr>
                <w:rFonts w:ascii="Calibri" w:eastAsia="Calibri" w:hAnsi="Calibri" w:cs="Calibri"/>
              </w:rPr>
              <w:t>0,1</w:t>
            </w:r>
          </w:p>
        </w:tc>
      </w:tr>
      <w:tr w:rsidR="00532EA3" w14:paraId="522C895B" w14:textId="77777777">
        <w:trPr>
          <w:trHeight w:val="300"/>
        </w:trPr>
        <w:tc>
          <w:tcPr>
            <w:tcW w:w="5495" w:type="dxa"/>
          </w:tcPr>
          <w:p w14:paraId="188E4641" w14:textId="77777777" w:rsidR="00532EA3" w:rsidRDefault="009F67C0">
            <w:pPr>
              <w:rPr>
                <w:rFonts w:ascii="Calibri" w:eastAsia="Calibri" w:hAnsi="Calibri" w:cs="Calibri"/>
              </w:rPr>
            </w:pPr>
            <w:r>
              <w:rPr>
                <w:rFonts w:ascii="Calibri" w:eastAsia="Calibri" w:hAnsi="Calibri" w:cs="Calibri"/>
              </w:rPr>
              <w:t xml:space="preserve"> Islas Salomón Islas Salomón</w:t>
            </w:r>
          </w:p>
        </w:tc>
        <w:tc>
          <w:tcPr>
            <w:tcW w:w="3465" w:type="dxa"/>
          </w:tcPr>
          <w:p w14:paraId="2529DDBE" w14:textId="77777777" w:rsidR="00532EA3" w:rsidRDefault="009F67C0">
            <w:pPr>
              <w:jc w:val="right"/>
              <w:rPr>
                <w:rFonts w:ascii="Calibri" w:eastAsia="Calibri" w:hAnsi="Calibri" w:cs="Calibri"/>
              </w:rPr>
            </w:pPr>
            <w:r>
              <w:rPr>
                <w:rFonts w:ascii="Calibri" w:eastAsia="Calibri" w:hAnsi="Calibri" w:cs="Calibri"/>
              </w:rPr>
              <w:t>0,1</w:t>
            </w:r>
          </w:p>
        </w:tc>
      </w:tr>
      <w:tr w:rsidR="00532EA3" w14:paraId="6F568CD5" w14:textId="77777777">
        <w:trPr>
          <w:trHeight w:val="300"/>
        </w:trPr>
        <w:tc>
          <w:tcPr>
            <w:tcW w:w="5495" w:type="dxa"/>
          </w:tcPr>
          <w:p w14:paraId="119E3EE7" w14:textId="77777777" w:rsidR="00532EA3" w:rsidRDefault="009F67C0">
            <w:pPr>
              <w:rPr>
                <w:rFonts w:ascii="Calibri" w:eastAsia="Calibri" w:hAnsi="Calibri" w:cs="Calibri"/>
              </w:rPr>
            </w:pPr>
            <w:r>
              <w:rPr>
                <w:rFonts w:ascii="Calibri" w:eastAsia="Calibri" w:hAnsi="Calibri" w:cs="Calibri"/>
              </w:rPr>
              <w:t xml:space="preserve"> Tokelau </w:t>
            </w:r>
            <w:proofErr w:type="spellStart"/>
            <w:r>
              <w:rPr>
                <w:rFonts w:ascii="Calibri" w:eastAsia="Calibri" w:hAnsi="Calibri" w:cs="Calibri"/>
              </w:rPr>
              <w:t>Tokelau</w:t>
            </w:r>
            <w:proofErr w:type="spellEnd"/>
          </w:p>
        </w:tc>
        <w:tc>
          <w:tcPr>
            <w:tcW w:w="3465" w:type="dxa"/>
          </w:tcPr>
          <w:p w14:paraId="7EDFEB65" w14:textId="77777777" w:rsidR="00532EA3" w:rsidRDefault="009F67C0">
            <w:pPr>
              <w:jc w:val="right"/>
              <w:rPr>
                <w:rFonts w:ascii="Calibri" w:eastAsia="Calibri" w:hAnsi="Calibri" w:cs="Calibri"/>
              </w:rPr>
            </w:pPr>
            <w:r>
              <w:rPr>
                <w:rFonts w:ascii="Calibri" w:eastAsia="Calibri" w:hAnsi="Calibri" w:cs="Calibri"/>
              </w:rPr>
              <w:t>0,1</w:t>
            </w:r>
          </w:p>
        </w:tc>
      </w:tr>
      <w:tr w:rsidR="00532EA3" w14:paraId="33E6B470" w14:textId="77777777">
        <w:trPr>
          <w:trHeight w:val="300"/>
        </w:trPr>
        <w:tc>
          <w:tcPr>
            <w:tcW w:w="5495" w:type="dxa"/>
          </w:tcPr>
          <w:p w14:paraId="6665AD0E" w14:textId="77777777" w:rsidR="00532EA3" w:rsidRDefault="009F67C0">
            <w:pPr>
              <w:rPr>
                <w:rFonts w:ascii="Calibri" w:eastAsia="Calibri" w:hAnsi="Calibri" w:cs="Calibri"/>
              </w:rPr>
            </w:pPr>
            <w:r>
              <w:rPr>
                <w:rFonts w:ascii="Calibri" w:eastAsia="Calibri" w:hAnsi="Calibri" w:cs="Calibri"/>
              </w:rPr>
              <w:t xml:space="preserve"> Tonga </w:t>
            </w:r>
            <w:proofErr w:type="spellStart"/>
            <w:r>
              <w:rPr>
                <w:rFonts w:ascii="Calibri" w:eastAsia="Calibri" w:hAnsi="Calibri" w:cs="Calibri"/>
              </w:rPr>
              <w:t>Tonga</w:t>
            </w:r>
            <w:proofErr w:type="spellEnd"/>
          </w:p>
        </w:tc>
        <w:tc>
          <w:tcPr>
            <w:tcW w:w="3465" w:type="dxa"/>
          </w:tcPr>
          <w:p w14:paraId="65ACDEA8" w14:textId="77777777" w:rsidR="00532EA3" w:rsidRDefault="009F67C0">
            <w:pPr>
              <w:jc w:val="right"/>
              <w:rPr>
                <w:rFonts w:ascii="Calibri" w:eastAsia="Calibri" w:hAnsi="Calibri" w:cs="Calibri"/>
              </w:rPr>
            </w:pPr>
            <w:r>
              <w:rPr>
                <w:rFonts w:ascii="Calibri" w:eastAsia="Calibri" w:hAnsi="Calibri" w:cs="Calibri"/>
              </w:rPr>
              <w:t>0,1</w:t>
            </w:r>
          </w:p>
        </w:tc>
      </w:tr>
      <w:tr w:rsidR="00532EA3" w14:paraId="4DA5786F" w14:textId="77777777">
        <w:trPr>
          <w:trHeight w:val="300"/>
        </w:trPr>
        <w:tc>
          <w:tcPr>
            <w:tcW w:w="5495" w:type="dxa"/>
          </w:tcPr>
          <w:p w14:paraId="34A50B9F" w14:textId="77777777" w:rsidR="00532EA3" w:rsidRDefault="009F67C0">
            <w:pPr>
              <w:rPr>
                <w:rFonts w:ascii="Calibri" w:eastAsia="Calibri" w:hAnsi="Calibri" w:cs="Calibri"/>
              </w:rPr>
            </w:pPr>
            <w:r>
              <w:rPr>
                <w:rFonts w:ascii="Calibri" w:eastAsia="Calibri" w:hAnsi="Calibri" w:cs="Calibri"/>
              </w:rPr>
              <w:t xml:space="preserve"> Islas Turcas y Caicos Islas Turcas y Caicos</w:t>
            </w:r>
          </w:p>
        </w:tc>
        <w:tc>
          <w:tcPr>
            <w:tcW w:w="3465" w:type="dxa"/>
          </w:tcPr>
          <w:p w14:paraId="3ABBB1EC" w14:textId="77777777" w:rsidR="00532EA3" w:rsidRDefault="009F67C0">
            <w:pPr>
              <w:jc w:val="right"/>
              <w:rPr>
                <w:rFonts w:ascii="Calibri" w:eastAsia="Calibri" w:hAnsi="Calibri" w:cs="Calibri"/>
              </w:rPr>
            </w:pPr>
            <w:r>
              <w:rPr>
                <w:rFonts w:ascii="Calibri" w:eastAsia="Calibri" w:hAnsi="Calibri" w:cs="Calibri"/>
              </w:rPr>
              <w:t>0,1</w:t>
            </w:r>
          </w:p>
        </w:tc>
      </w:tr>
      <w:tr w:rsidR="00532EA3" w14:paraId="3CD9E9A0" w14:textId="77777777">
        <w:trPr>
          <w:trHeight w:val="300"/>
        </w:trPr>
        <w:tc>
          <w:tcPr>
            <w:tcW w:w="5495" w:type="dxa"/>
          </w:tcPr>
          <w:p w14:paraId="600A2206" w14:textId="77777777" w:rsidR="00532EA3" w:rsidRPr="00757DF1" w:rsidRDefault="009F67C0">
            <w:pPr>
              <w:rPr>
                <w:rFonts w:ascii="Calibri" w:eastAsia="Calibri" w:hAnsi="Calibri" w:cs="Calibri"/>
                <w:lang w:val="en-US"/>
              </w:rPr>
            </w:pPr>
            <w:r w:rsidRPr="00757DF1">
              <w:rPr>
                <w:rFonts w:ascii="Calibri" w:eastAsia="Calibri" w:hAnsi="Calibri" w:cs="Calibri"/>
                <w:lang w:val="en-US"/>
              </w:rPr>
              <w:t xml:space="preserve">Flag of </w:t>
            </w:r>
            <w:proofErr w:type="spellStart"/>
            <w:r w:rsidRPr="00757DF1">
              <w:rPr>
                <w:rFonts w:ascii="Calibri" w:eastAsia="Calibri" w:hAnsi="Calibri" w:cs="Calibri"/>
                <w:lang w:val="en-US"/>
              </w:rPr>
              <w:t>Uruguay.svg</w:t>
            </w:r>
            <w:proofErr w:type="spellEnd"/>
            <w:r w:rsidRPr="00757DF1">
              <w:rPr>
                <w:rFonts w:ascii="Calibri" w:eastAsia="Calibri" w:hAnsi="Calibri" w:cs="Calibri"/>
                <w:lang w:val="en-US"/>
              </w:rPr>
              <w:t> Uruguay</w:t>
            </w:r>
          </w:p>
        </w:tc>
        <w:tc>
          <w:tcPr>
            <w:tcW w:w="3465" w:type="dxa"/>
          </w:tcPr>
          <w:p w14:paraId="7FC82900" w14:textId="77777777" w:rsidR="00532EA3" w:rsidRDefault="009F67C0">
            <w:pPr>
              <w:jc w:val="right"/>
              <w:rPr>
                <w:rFonts w:ascii="Calibri" w:eastAsia="Calibri" w:hAnsi="Calibri" w:cs="Calibri"/>
              </w:rPr>
            </w:pPr>
            <w:r>
              <w:rPr>
                <w:rFonts w:ascii="Calibri" w:eastAsia="Calibri" w:hAnsi="Calibri" w:cs="Calibri"/>
              </w:rPr>
              <w:t>0,1</w:t>
            </w:r>
          </w:p>
        </w:tc>
      </w:tr>
      <w:tr w:rsidR="00532EA3" w14:paraId="3A7EA55C" w14:textId="77777777">
        <w:trPr>
          <w:trHeight w:val="300"/>
        </w:trPr>
        <w:tc>
          <w:tcPr>
            <w:tcW w:w="5495" w:type="dxa"/>
          </w:tcPr>
          <w:p w14:paraId="0EE46616" w14:textId="77777777" w:rsidR="00532EA3" w:rsidRDefault="009F67C0">
            <w:pPr>
              <w:rPr>
                <w:rFonts w:ascii="Calibri" w:eastAsia="Calibri" w:hAnsi="Calibri" w:cs="Calibri"/>
              </w:rPr>
            </w:pPr>
            <w:r>
              <w:rPr>
                <w:rFonts w:ascii="Calibri" w:eastAsia="Calibri" w:hAnsi="Calibri" w:cs="Calibri"/>
              </w:rPr>
              <w:t xml:space="preserve"> Vanuatu </w:t>
            </w:r>
            <w:proofErr w:type="spellStart"/>
            <w:r>
              <w:rPr>
                <w:rFonts w:ascii="Calibri" w:eastAsia="Calibri" w:hAnsi="Calibri" w:cs="Calibri"/>
              </w:rPr>
              <w:t>Vanuatu</w:t>
            </w:r>
            <w:proofErr w:type="spellEnd"/>
          </w:p>
        </w:tc>
        <w:tc>
          <w:tcPr>
            <w:tcW w:w="3465" w:type="dxa"/>
          </w:tcPr>
          <w:p w14:paraId="6B2D0DFD" w14:textId="77777777" w:rsidR="00532EA3" w:rsidRDefault="009F67C0">
            <w:pPr>
              <w:jc w:val="right"/>
              <w:rPr>
                <w:rFonts w:ascii="Calibri" w:eastAsia="Calibri" w:hAnsi="Calibri" w:cs="Calibri"/>
              </w:rPr>
            </w:pPr>
            <w:r>
              <w:rPr>
                <w:rFonts w:ascii="Calibri" w:eastAsia="Calibri" w:hAnsi="Calibri" w:cs="Calibri"/>
              </w:rPr>
              <w:t>0,1</w:t>
            </w:r>
          </w:p>
        </w:tc>
      </w:tr>
      <w:tr w:rsidR="00532EA3" w14:paraId="0833E325" w14:textId="77777777">
        <w:trPr>
          <w:trHeight w:val="300"/>
        </w:trPr>
        <w:tc>
          <w:tcPr>
            <w:tcW w:w="5495" w:type="dxa"/>
          </w:tcPr>
          <w:p w14:paraId="279A9D67" w14:textId="77777777" w:rsidR="00532EA3" w:rsidRPr="00757DF1" w:rsidRDefault="009F67C0">
            <w:pPr>
              <w:rPr>
                <w:rFonts w:ascii="Calibri" w:eastAsia="Calibri" w:hAnsi="Calibri" w:cs="Calibri"/>
                <w:lang w:val="en-US"/>
              </w:rPr>
            </w:pPr>
            <w:r w:rsidRPr="00757DF1">
              <w:rPr>
                <w:rFonts w:ascii="Calibri" w:eastAsia="Calibri" w:hAnsi="Calibri" w:cs="Calibri"/>
                <w:lang w:val="en-US"/>
              </w:rPr>
              <w:t xml:space="preserve"> Wallis and Futuna Wallis y Futuna</w:t>
            </w:r>
          </w:p>
        </w:tc>
        <w:tc>
          <w:tcPr>
            <w:tcW w:w="3465" w:type="dxa"/>
          </w:tcPr>
          <w:p w14:paraId="7195503B" w14:textId="77777777" w:rsidR="00532EA3" w:rsidRDefault="009F67C0">
            <w:pPr>
              <w:jc w:val="right"/>
              <w:rPr>
                <w:rFonts w:ascii="Calibri" w:eastAsia="Calibri" w:hAnsi="Calibri" w:cs="Calibri"/>
              </w:rPr>
            </w:pPr>
            <w:r>
              <w:rPr>
                <w:rFonts w:ascii="Calibri" w:eastAsia="Calibri" w:hAnsi="Calibri" w:cs="Calibri"/>
              </w:rPr>
              <w:t>0,1</w:t>
            </w:r>
          </w:p>
        </w:tc>
      </w:tr>
      <w:tr w:rsidR="00532EA3" w14:paraId="43E4B782" w14:textId="77777777">
        <w:trPr>
          <w:trHeight w:val="300"/>
        </w:trPr>
        <w:tc>
          <w:tcPr>
            <w:tcW w:w="5495" w:type="dxa"/>
          </w:tcPr>
          <w:p w14:paraId="499DB1B9" w14:textId="77777777" w:rsidR="00532EA3" w:rsidRDefault="009F67C0">
            <w:pPr>
              <w:rPr>
                <w:rFonts w:ascii="Calibri" w:eastAsia="Calibri" w:hAnsi="Calibri" w:cs="Calibri"/>
              </w:rPr>
            </w:pPr>
            <w:r>
              <w:rPr>
                <w:rFonts w:ascii="Calibri" w:eastAsia="Calibri" w:hAnsi="Calibri" w:cs="Calibri"/>
              </w:rPr>
              <w:t xml:space="preserve"> Armenia </w:t>
            </w:r>
            <w:proofErr w:type="spellStart"/>
            <w:r>
              <w:rPr>
                <w:rFonts w:ascii="Calibri" w:eastAsia="Calibri" w:hAnsi="Calibri" w:cs="Calibri"/>
              </w:rPr>
              <w:t>Armenia</w:t>
            </w:r>
            <w:proofErr w:type="spellEnd"/>
          </w:p>
        </w:tc>
        <w:tc>
          <w:tcPr>
            <w:tcW w:w="3465" w:type="dxa"/>
          </w:tcPr>
          <w:p w14:paraId="41B7D149" w14:textId="77777777" w:rsidR="00532EA3" w:rsidRDefault="009F67C0">
            <w:pPr>
              <w:jc w:val="right"/>
              <w:rPr>
                <w:rFonts w:ascii="Calibri" w:eastAsia="Calibri" w:hAnsi="Calibri" w:cs="Calibri"/>
              </w:rPr>
            </w:pPr>
            <w:r>
              <w:rPr>
                <w:rFonts w:ascii="Calibri" w:eastAsia="Calibri" w:hAnsi="Calibri" w:cs="Calibri"/>
              </w:rPr>
              <w:t>0,1</w:t>
            </w:r>
          </w:p>
        </w:tc>
      </w:tr>
      <w:tr w:rsidR="00532EA3" w14:paraId="505150CD" w14:textId="77777777">
        <w:trPr>
          <w:trHeight w:val="300"/>
        </w:trPr>
        <w:tc>
          <w:tcPr>
            <w:tcW w:w="5495" w:type="dxa"/>
          </w:tcPr>
          <w:p w14:paraId="3860D5D6" w14:textId="77777777" w:rsidR="00532EA3" w:rsidRDefault="009F67C0">
            <w:pPr>
              <w:rPr>
                <w:rFonts w:ascii="Calibri" w:eastAsia="Calibri" w:hAnsi="Calibri" w:cs="Calibri"/>
              </w:rPr>
            </w:pPr>
            <w:r>
              <w:rPr>
                <w:rFonts w:ascii="Calibri" w:eastAsia="Calibri" w:hAnsi="Calibri" w:cs="Calibri"/>
              </w:rPr>
              <w:t xml:space="preserve"> Bahamas </w:t>
            </w:r>
            <w:proofErr w:type="spellStart"/>
            <w:r>
              <w:rPr>
                <w:rFonts w:ascii="Calibri" w:eastAsia="Calibri" w:hAnsi="Calibri" w:cs="Calibri"/>
              </w:rPr>
              <w:t>Bahamas</w:t>
            </w:r>
            <w:proofErr w:type="spellEnd"/>
          </w:p>
        </w:tc>
        <w:tc>
          <w:tcPr>
            <w:tcW w:w="3465" w:type="dxa"/>
          </w:tcPr>
          <w:p w14:paraId="75F843E3" w14:textId="77777777" w:rsidR="00532EA3" w:rsidRDefault="009F67C0">
            <w:pPr>
              <w:jc w:val="right"/>
              <w:rPr>
                <w:rFonts w:ascii="Calibri" w:eastAsia="Calibri" w:hAnsi="Calibri" w:cs="Calibri"/>
              </w:rPr>
            </w:pPr>
            <w:r>
              <w:rPr>
                <w:rFonts w:ascii="Calibri" w:eastAsia="Calibri" w:hAnsi="Calibri" w:cs="Calibri"/>
              </w:rPr>
              <w:t>0,1</w:t>
            </w:r>
          </w:p>
        </w:tc>
      </w:tr>
      <w:tr w:rsidR="00532EA3" w14:paraId="07A60453" w14:textId="77777777">
        <w:trPr>
          <w:trHeight w:val="300"/>
        </w:trPr>
        <w:tc>
          <w:tcPr>
            <w:tcW w:w="5495" w:type="dxa"/>
          </w:tcPr>
          <w:p w14:paraId="5A95B3B2" w14:textId="77777777" w:rsidR="00532EA3" w:rsidRPr="00757DF1" w:rsidRDefault="009F67C0">
            <w:pPr>
              <w:rPr>
                <w:rFonts w:ascii="Calibri" w:eastAsia="Calibri" w:hAnsi="Calibri" w:cs="Calibri"/>
                <w:lang w:val="en-US"/>
              </w:rPr>
            </w:pPr>
            <w:r w:rsidRPr="00757DF1">
              <w:rPr>
                <w:rFonts w:ascii="Calibri" w:eastAsia="Calibri" w:hAnsi="Calibri" w:cs="Calibri"/>
                <w:lang w:val="en-US"/>
              </w:rPr>
              <w:t xml:space="preserve">Flag of </w:t>
            </w:r>
            <w:proofErr w:type="spellStart"/>
            <w:r w:rsidRPr="00757DF1">
              <w:rPr>
                <w:rFonts w:ascii="Calibri" w:eastAsia="Calibri" w:hAnsi="Calibri" w:cs="Calibri"/>
                <w:lang w:val="en-US"/>
              </w:rPr>
              <w:t>Cuba.svg</w:t>
            </w:r>
            <w:proofErr w:type="spellEnd"/>
            <w:r w:rsidRPr="00757DF1">
              <w:rPr>
                <w:rFonts w:ascii="Calibri" w:eastAsia="Calibri" w:hAnsi="Calibri" w:cs="Calibri"/>
                <w:lang w:val="en-US"/>
              </w:rPr>
              <w:t> Cuba</w:t>
            </w:r>
          </w:p>
        </w:tc>
        <w:tc>
          <w:tcPr>
            <w:tcW w:w="3465" w:type="dxa"/>
          </w:tcPr>
          <w:p w14:paraId="3C1B8ABB" w14:textId="77777777" w:rsidR="00532EA3" w:rsidRDefault="009F67C0">
            <w:pPr>
              <w:jc w:val="right"/>
              <w:rPr>
                <w:rFonts w:ascii="Calibri" w:eastAsia="Calibri" w:hAnsi="Calibri" w:cs="Calibri"/>
              </w:rPr>
            </w:pPr>
            <w:r>
              <w:rPr>
                <w:rFonts w:ascii="Calibri" w:eastAsia="Calibri" w:hAnsi="Calibri" w:cs="Calibri"/>
              </w:rPr>
              <w:t>0,1</w:t>
            </w:r>
          </w:p>
        </w:tc>
      </w:tr>
      <w:tr w:rsidR="00532EA3" w14:paraId="5C229B5C" w14:textId="77777777">
        <w:trPr>
          <w:trHeight w:val="300"/>
        </w:trPr>
        <w:tc>
          <w:tcPr>
            <w:tcW w:w="5495" w:type="dxa"/>
          </w:tcPr>
          <w:p w14:paraId="07009635" w14:textId="77777777" w:rsidR="00532EA3" w:rsidRDefault="009F67C0">
            <w:pPr>
              <w:rPr>
                <w:rFonts w:ascii="Calibri" w:eastAsia="Calibri" w:hAnsi="Calibri" w:cs="Calibri"/>
              </w:rPr>
            </w:pPr>
            <w:r>
              <w:rPr>
                <w:rFonts w:ascii="Calibri" w:eastAsia="Calibri" w:hAnsi="Calibri" w:cs="Calibri"/>
              </w:rPr>
              <w:t xml:space="preserve"> Japón </w:t>
            </w:r>
            <w:proofErr w:type="spellStart"/>
            <w:r>
              <w:rPr>
                <w:rFonts w:ascii="Calibri" w:eastAsia="Calibri" w:hAnsi="Calibri" w:cs="Calibri"/>
              </w:rPr>
              <w:t>Japón</w:t>
            </w:r>
            <w:proofErr w:type="spellEnd"/>
          </w:p>
        </w:tc>
        <w:tc>
          <w:tcPr>
            <w:tcW w:w="3465" w:type="dxa"/>
          </w:tcPr>
          <w:p w14:paraId="3C8F2F9E" w14:textId="77777777" w:rsidR="00532EA3" w:rsidRDefault="009F67C0">
            <w:pPr>
              <w:jc w:val="right"/>
              <w:rPr>
                <w:rFonts w:ascii="Calibri" w:eastAsia="Calibri" w:hAnsi="Calibri" w:cs="Calibri"/>
              </w:rPr>
            </w:pPr>
            <w:r>
              <w:rPr>
                <w:rFonts w:ascii="Calibri" w:eastAsia="Calibri" w:hAnsi="Calibri" w:cs="Calibri"/>
              </w:rPr>
              <w:t>0,1</w:t>
            </w:r>
          </w:p>
        </w:tc>
      </w:tr>
      <w:tr w:rsidR="00532EA3" w14:paraId="591999D5" w14:textId="77777777">
        <w:trPr>
          <w:trHeight w:val="300"/>
        </w:trPr>
        <w:tc>
          <w:tcPr>
            <w:tcW w:w="5495" w:type="dxa"/>
          </w:tcPr>
          <w:p w14:paraId="36AF05E5" w14:textId="77777777" w:rsidR="00532EA3" w:rsidRDefault="009F67C0">
            <w:pPr>
              <w:rPr>
                <w:rFonts w:ascii="Calibri" w:eastAsia="Calibri" w:hAnsi="Calibri" w:cs="Calibri"/>
              </w:rPr>
            </w:pPr>
            <w:r>
              <w:rPr>
                <w:rFonts w:ascii="Calibri" w:eastAsia="Calibri" w:hAnsi="Calibri" w:cs="Calibri"/>
              </w:rPr>
              <w:t xml:space="preserve"> Lesoto </w:t>
            </w:r>
            <w:proofErr w:type="spellStart"/>
            <w:r>
              <w:rPr>
                <w:rFonts w:ascii="Calibri" w:eastAsia="Calibri" w:hAnsi="Calibri" w:cs="Calibri"/>
              </w:rPr>
              <w:t>Lesoto</w:t>
            </w:r>
            <w:proofErr w:type="spellEnd"/>
          </w:p>
        </w:tc>
        <w:tc>
          <w:tcPr>
            <w:tcW w:w="3465" w:type="dxa"/>
          </w:tcPr>
          <w:p w14:paraId="7381E420" w14:textId="77777777" w:rsidR="00532EA3" w:rsidRDefault="009F67C0">
            <w:pPr>
              <w:jc w:val="right"/>
              <w:rPr>
                <w:rFonts w:ascii="Calibri" w:eastAsia="Calibri" w:hAnsi="Calibri" w:cs="Calibri"/>
              </w:rPr>
            </w:pPr>
            <w:r>
              <w:rPr>
                <w:rFonts w:ascii="Calibri" w:eastAsia="Calibri" w:hAnsi="Calibri" w:cs="Calibri"/>
              </w:rPr>
              <w:t>0,1</w:t>
            </w:r>
          </w:p>
        </w:tc>
      </w:tr>
      <w:tr w:rsidR="00532EA3" w14:paraId="2AB45469" w14:textId="77777777">
        <w:trPr>
          <w:trHeight w:val="300"/>
        </w:trPr>
        <w:tc>
          <w:tcPr>
            <w:tcW w:w="5495" w:type="dxa"/>
          </w:tcPr>
          <w:p w14:paraId="462F641C" w14:textId="77777777" w:rsidR="00532EA3" w:rsidRPr="00757DF1" w:rsidRDefault="009F67C0">
            <w:pPr>
              <w:rPr>
                <w:rFonts w:ascii="Calibri" w:eastAsia="Calibri" w:hAnsi="Calibri" w:cs="Calibri"/>
                <w:lang w:val="en-US"/>
              </w:rPr>
            </w:pPr>
            <w:r w:rsidRPr="00757DF1">
              <w:rPr>
                <w:rFonts w:ascii="Calibri" w:eastAsia="Calibri" w:hAnsi="Calibri" w:cs="Calibri"/>
                <w:lang w:val="en-US"/>
              </w:rPr>
              <w:t xml:space="preserve">Flag of </w:t>
            </w:r>
            <w:proofErr w:type="spellStart"/>
            <w:r w:rsidRPr="00757DF1">
              <w:rPr>
                <w:rFonts w:ascii="Calibri" w:eastAsia="Calibri" w:hAnsi="Calibri" w:cs="Calibri"/>
                <w:lang w:val="en-US"/>
              </w:rPr>
              <w:t>Lithuania.svg</w:t>
            </w:r>
            <w:proofErr w:type="spellEnd"/>
            <w:r w:rsidRPr="00757DF1">
              <w:rPr>
                <w:rFonts w:ascii="Calibri" w:eastAsia="Calibri" w:hAnsi="Calibri" w:cs="Calibri"/>
                <w:lang w:val="en-US"/>
              </w:rPr>
              <w:t> </w:t>
            </w:r>
            <w:proofErr w:type="spellStart"/>
            <w:r w:rsidRPr="00757DF1">
              <w:rPr>
                <w:rFonts w:ascii="Calibri" w:eastAsia="Calibri" w:hAnsi="Calibri" w:cs="Calibri"/>
                <w:lang w:val="en-US"/>
              </w:rPr>
              <w:t>Lituania</w:t>
            </w:r>
            <w:proofErr w:type="spellEnd"/>
          </w:p>
        </w:tc>
        <w:tc>
          <w:tcPr>
            <w:tcW w:w="3465" w:type="dxa"/>
          </w:tcPr>
          <w:p w14:paraId="232056F2" w14:textId="77777777" w:rsidR="00532EA3" w:rsidRDefault="009F67C0">
            <w:pPr>
              <w:jc w:val="right"/>
              <w:rPr>
                <w:rFonts w:ascii="Calibri" w:eastAsia="Calibri" w:hAnsi="Calibri" w:cs="Calibri"/>
              </w:rPr>
            </w:pPr>
            <w:r>
              <w:rPr>
                <w:rFonts w:ascii="Calibri" w:eastAsia="Calibri" w:hAnsi="Calibri" w:cs="Calibri"/>
              </w:rPr>
              <w:t>0,1</w:t>
            </w:r>
          </w:p>
        </w:tc>
      </w:tr>
      <w:tr w:rsidR="00532EA3" w14:paraId="7C3E1A7F" w14:textId="77777777">
        <w:trPr>
          <w:trHeight w:val="300"/>
        </w:trPr>
        <w:tc>
          <w:tcPr>
            <w:tcW w:w="5495" w:type="dxa"/>
          </w:tcPr>
          <w:p w14:paraId="63171975" w14:textId="77777777" w:rsidR="00532EA3" w:rsidRDefault="009F67C0">
            <w:pPr>
              <w:rPr>
                <w:rFonts w:ascii="Calibri" w:eastAsia="Calibri" w:hAnsi="Calibri" w:cs="Calibri"/>
              </w:rPr>
            </w:pPr>
            <w:r>
              <w:rPr>
                <w:rFonts w:ascii="Calibri" w:eastAsia="Calibri" w:hAnsi="Calibri" w:cs="Calibri"/>
              </w:rPr>
              <w:t xml:space="preserve"> Macao </w:t>
            </w:r>
            <w:proofErr w:type="spellStart"/>
            <w:r>
              <w:rPr>
                <w:rFonts w:ascii="Calibri" w:eastAsia="Calibri" w:hAnsi="Calibri" w:cs="Calibri"/>
              </w:rPr>
              <w:t>Macao</w:t>
            </w:r>
            <w:proofErr w:type="spellEnd"/>
          </w:p>
        </w:tc>
        <w:tc>
          <w:tcPr>
            <w:tcW w:w="3465" w:type="dxa"/>
          </w:tcPr>
          <w:p w14:paraId="08388B21" w14:textId="77777777" w:rsidR="00532EA3" w:rsidRDefault="009F67C0">
            <w:pPr>
              <w:jc w:val="right"/>
              <w:rPr>
                <w:rFonts w:ascii="Calibri" w:eastAsia="Calibri" w:hAnsi="Calibri" w:cs="Calibri"/>
              </w:rPr>
            </w:pPr>
            <w:r>
              <w:rPr>
                <w:rFonts w:ascii="Calibri" w:eastAsia="Calibri" w:hAnsi="Calibri" w:cs="Calibri"/>
              </w:rPr>
              <w:t>0,1</w:t>
            </w:r>
          </w:p>
        </w:tc>
      </w:tr>
      <w:tr w:rsidR="00532EA3" w14:paraId="3B531EE7" w14:textId="77777777">
        <w:trPr>
          <w:trHeight w:val="300"/>
        </w:trPr>
        <w:tc>
          <w:tcPr>
            <w:tcW w:w="5495" w:type="dxa"/>
          </w:tcPr>
          <w:p w14:paraId="758B6C1A" w14:textId="77777777" w:rsidR="00532EA3" w:rsidRDefault="009F67C0">
            <w:pPr>
              <w:rPr>
                <w:rFonts w:ascii="Calibri" w:eastAsia="Calibri" w:hAnsi="Calibri" w:cs="Calibri"/>
              </w:rPr>
            </w:pPr>
            <w:r>
              <w:rPr>
                <w:rFonts w:ascii="Calibri" w:eastAsia="Calibri" w:hAnsi="Calibri" w:cs="Calibri"/>
              </w:rPr>
              <w:t xml:space="preserve"> Montserrat </w:t>
            </w:r>
            <w:proofErr w:type="spellStart"/>
            <w:r>
              <w:rPr>
                <w:rFonts w:ascii="Calibri" w:eastAsia="Calibri" w:hAnsi="Calibri" w:cs="Calibri"/>
              </w:rPr>
              <w:t>Montserrat</w:t>
            </w:r>
            <w:proofErr w:type="spellEnd"/>
          </w:p>
        </w:tc>
        <w:tc>
          <w:tcPr>
            <w:tcW w:w="3465" w:type="dxa"/>
          </w:tcPr>
          <w:p w14:paraId="00BF05EE" w14:textId="77777777" w:rsidR="00532EA3" w:rsidRDefault="009F67C0">
            <w:pPr>
              <w:jc w:val="right"/>
              <w:rPr>
                <w:rFonts w:ascii="Calibri" w:eastAsia="Calibri" w:hAnsi="Calibri" w:cs="Calibri"/>
              </w:rPr>
            </w:pPr>
            <w:r>
              <w:rPr>
                <w:rFonts w:ascii="Calibri" w:eastAsia="Calibri" w:hAnsi="Calibri" w:cs="Calibri"/>
              </w:rPr>
              <w:t>0,1</w:t>
            </w:r>
          </w:p>
        </w:tc>
      </w:tr>
      <w:tr w:rsidR="00532EA3" w14:paraId="2B35671C" w14:textId="77777777">
        <w:trPr>
          <w:trHeight w:val="300"/>
        </w:trPr>
        <w:tc>
          <w:tcPr>
            <w:tcW w:w="5495" w:type="dxa"/>
          </w:tcPr>
          <w:p w14:paraId="7ED55A88" w14:textId="77777777" w:rsidR="00532EA3" w:rsidRDefault="009F67C0">
            <w:pPr>
              <w:rPr>
                <w:rFonts w:ascii="Calibri" w:eastAsia="Calibri" w:hAnsi="Calibri" w:cs="Calibri"/>
              </w:rPr>
            </w:pPr>
            <w:r>
              <w:rPr>
                <w:rFonts w:ascii="Calibri" w:eastAsia="Calibri" w:hAnsi="Calibri" w:cs="Calibri"/>
              </w:rPr>
              <w:t xml:space="preserve"> Corea del Norte Corea del Norte</w:t>
            </w:r>
          </w:p>
        </w:tc>
        <w:tc>
          <w:tcPr>
            <w:tcW w:w="3465" w:type="dxa"/>
          </w:tcPr>
          <w:p w14:paraId="59FF1E2C" w14:textId="77777777" w:rsidR="00532EA3" w:rsidRDefault="009F67C0">
            <w:pPr>
              <w:jc w:val="right"/>
              <w:rPr>
                <w:rFonts w:ascii="Calibri" w:eastAsia="Calibri" w:hAnsi="Calibri" w:cs="Calibri"/>
              </w:rPr>
            </w:pPr>
            <w:r>
              <w:rPr>
                <w:rFonts w:ascii="Calibri" w:eastAsia="Calibri" w:hAnsi="Calibri" w:cs="Calibri"/>
              </w:rPr>
              <w:t>0,1</w:t>
            </w:r>
          </w:p>
        </w:tc>
      </w:tr>
      <w:tr w:rsidR="00532EA3" w14:paraId="428DB416" w14:textId="77777777">
        <w:trPr>
          <w:trHeight w:val="300"/>
        </w:trPr>
        <w:tc>
          <w:tcPr>
            <w:tcW w:w="5495" w:type="dxa"/>
          </w:tcPr>
          <w:p w14:paraId="3AC170F1" w14:textId="77777777" w:rsidR="00532EA3" w:rsidRDefault="009F67C0">
            <w:pPr>
              <w:rPr>
                <w:rFonts w:ascii="Calibri" w:eastAsia="Calibri" w:hAnsi="Calibri" w:cs="Calibri"/>
              </w:rPr>
            </w:pPr>
            <w:r>
              <w:rPr>
                <w:rFonts w:ascii="Calibri" w:eastAsia="Calibri" w:hAnsi="Calibri" w:cs="Calibri"/>
              </w:rPr>
              <w:t xml:space="preserve"> Corea del Sur Corea del Sur</w:t>
            </w:r>
          </w:p>
        </w:tc>
        <w:tc>
          <w:tcPr>
            <w:tcW w:w="3465" w:type="dxa"/>
          </w:tcPr>
          <w:p w14:paraId="2A16AA3D" w14:textId="77777777" w:rsidR="00532EA3" w:rsidRDefault="009F67C0">
            <w:pPr>
              <w:jc w:val="right"/>
              <w:rPr>
                <w:rFonts w:ascii="Calibri" w:eastAsia="Calibri" w:hAnsi="Calibri" w:cs="Calibri"/>
              </w:rPr>
            </w:pPr>
            <w:r>
              <w:rPr>
                <w:rFonts w:ascii="Calibri" w:eastAsia="Calibri" w:hAnsi="Calibri" w:cs="Calibri"/>
              </w:rPr>
              <w:t>0,1</w:t>
            </w:r>
          </w:p>
        </w:tc>
      </w:tr>
      <w:tr w:rsidR="00532EA3" w14:paraId="148C2B5D" w14:textId="77777777">
        <w:trPr>
          <w:trHeight w:val="300"/>
        </w:trPr>
        <w:tc>
          <w:tcPr>
            <w:tcW w:w="5495" w:type="dxa"/>
          </w:tcPr>
          <w:p w14:paraId="5142863C" w14:textId="77777777" w:rsidR="00532EA3" w:rsidRDefault="009F67C0">
            <w:pPr>
              <w:rPr>
                <w:rFonts w:ascii="Calibri" w:eastAsia="Calibri" w:hAnsi="Calibri" w:cs="Calibri"/>
              </w:rPr>
            </w:pPr>
            <w:r>
              <w:rPr>
                <w:rFonts w:ascii="Calibri" w:eastAsia="Calibri" w:hAnsi="Calibri" w:cs="Calibri"/>
              </w:rPr>
              <w:t xml:space="preserve"> Timor Oriental Timor Oriental</w:t>
            </w:r>
          </w:p>
        </w:tc>
        <w:tc>
          <w:tcPr>
            <w:tcW w:w="3465" w:type="dxa"/>
          </w:tcPr>
          <w:p w14:paraId="00248843" w14:textId="77777777" w:rsidR="00532EA3" w:rsidRDefault="009F67C0">
            <w:pPr>
              <w:jc w:val="right"/>
              <w:rPr>
                <w:rFonts w:ascii="Calibri" w:eastAsia="Calibri" w:hAnsi="Calibri" w:cs="Calibri"/>
              </w:rPr>
            </w:pPr>
            <w:r>
              <w:rPr>
                <w:rFonts w:ascii="Calibri" w:eastAsia="Calibri" w:hAnsi="Calibri" w:cs="Calibri"/>
              </w:rPr>
              <w:t>0,1</w:t>
            </w:r>
          </w:p>
        </w:tc>
      </w:tr>
      <w:tr w:rsidR="00532EA3" w14:paraId="27EE9EE9" w14:textId="77777777">
        <w:trPr>
          <w:trHeight w:val="300"/>
        </w:trPr>
        <w:tc>
          <w:tcPr>
            <w:tcW w:w="5495" w:type="dxa"/>
          </w:tcPr>
          <w:p w14:paraId="60684B07" w14:textId="77777777" w:rsidR="00532EA3" w:rsidRDefault="009F67C0">
            <w:pPr>
              <w:rPr>
                <w:rFonts w:ascii="Calibri" w:eastAsia="Calibri" w:hAnsi="Calibri" w:cs="Calibri"/>
              </w:rPr>
            </w:pPr>
            <w:r>
              <w:rPr>
                <w:rFonts w:ascii="Calibri" w:eastAsia="Calibri" w:hAnsi="Calibri" w:cs="Calibri"/>
              </w:rPr>
              <w:t xml:space="preserve"> Tuvalu </w:t>
            </w:r>
            <w:proofErr w:type="spellStart"/>
            <w:r>
              <w:rPr>
                <w:rFonts w:ascii="Calibri" w:eastAsia="Calibri" w:hAnsi="Calibri" w:cs="Calibri"/>
              </w:rPr>
              <w:t>Tuvalu</w:t>
            </w:r>
            <w:proofErr w:type="spellEnd"/>
          </w:p>
        </w:tc>
        <w:tc>
          <w:tcPr>
            <w:tcW w:w="3465" w:type="dxa"/>
          </w:tcPr>
          <w:p w14:paraId="1C133540" w14:textId="77777777" w:rsidR="00532EA3" w:rsidRDefault="009F67C0">
            <w:pPr>
              <w:jc w:val="right"/>
              <w:rPr>
                <w:rFonts w:ascii="Calibri" w:eastAsia="Calibri" w:hAnsi="Calibri" w:cs="Calibri"/>
              </w:rPr>
            </w:pPr>
            <w:r>
              <w:rPr>
                <w:rFonts w:ascii="Calibri" w:eastAsia="Calibri" w:hAnsi="Calibri" w:cs="Calibri"/>
              </w:rPr>
              <w:t>0,1</w:t>
            </w:r>
          </w:p>
        </w:tc>
      </w:tr>
      <w:tr w:rsidR="00532EA3" w14:paraId="299D7A25" w14:textId="77777777">
        <w:trPr>
          <w:trHeight w:val="300"/>
        </w:trPr>
        <w:tc>
          <w:tcPr>
            <w:tcW w:w="5495" w:type="dxa"/>
          </w:tcPr>
          <w:p w14:paraId="08530F23" w14:textId="77777777" w:rsidR="00532EA3" w:rsidRDefault="009F67C0">
            <w:pPr>
              <w:rPr>
                <w:rFonts w:ascii="Calibri" w:eastAsia="Calibri" w:hAnsi="Calibri" w:cs="Calibri"/>
              </w:rPr>
            </w:pPr>
            <w:r>
              <w:rPr>
                <w:rFonts w:ascii="Calibri" w:eastAsia="Calibri" w:hAnsi="Calibri" w:cs="Calibri"/>
              </w:rPr>
              <w:t xml:space="preserve"> Islas Vírgenes de los Estados Unidos Islas Vírgenes de los Estados Unidos</w:t>
            </w:r>
          </w:p>
        </w:tc>
        <w:tc>
          <w:tcPr>
            <w:tcW w:w="3465" w:type="dxa"/>
          </w:tcPr>
          <w:p w14:paraId="757877EB" w14:textId="77777777" w:rsidR="00532EA3" w:rsidRDefault="009F67C0">
            <w:pPr>
              <w:jc w:val="right"/>
              <w:rPr>
                <w:rFonts w:ascii="Calibri" w:eastAsia="Calibri" w:hAnsi="Calibri" w:cs="Calibri"/>
              </w:rPr>
            </w:pPr>
            <w:r>
              <w:rPr>
                <w:rFonts w:ascii="Calibri" w:eastAsia="Calibri" w:hAnsi="Calibri" w:cs="Calibri"/>
              </w:rPr>
              <w:t>0,1</w:t>
            </w:r>
          </w:p>
        </w:tc>
      </w:tr>
      <w:tr w:rsidR="00532EA3" w14:paraId="4807F4F3" w14:textId="77777777">
        <w:trPr>
          <w:trHeight w:val="300"/>
        </w:trPr>
        <w:tc>
          <w:tcPr>
            <w:tcW w:w="5495" w:type="dxa"/>
          </w:tcPr>
          <w:p w14:paraId="19639604" w14:textId="77777777" w:rsidR="00532EA3" w:rsidRDefault="009F67C0">
            <w:pPr>
              <w:rPr>
                <w:rFonts w:ascii="Calibri" w:eastAsia="Calibri" w:hAnsi="Calibri" w:cs="Calibri"/>
              </w:rPr>
            </w:pPr>
            <w:r>
              <w:rPr>
                <w:rFonts w:ascii="Calibri" w:eastAsia="Calibri" w:hAnsi="Calibri" w:cs="Calibri"/>
              </w:rPr>
              <w:t xml:space="preserve"> Vietnam </w:t>
            </w:r>
            <w:proofErr w:type="spellStart"/>
            <w:r>
              <w:rPr>
                <w:rFonts w:ascii="Calibri" w:eastAsia="Calibri" w:hAnsi="Calibri" w:cs="Calibri"/>
              </w:rPr>
              <w:t>Vietnam</w:t>
            </w:r>
            <w:proofErr w:type="spellEnd"/>
          </w:p>
        </w:tc>
        <w:tc>
          <w:tcPr>
            <w:tcW w:w="3465" w:type="dxa"/>
          </w:tcPr>
          <w:p w14:paraId="1C7ED040" w14:textId="77777777" w:rsidR="00532EA3" w:rsidRDefault="009F67C0">
            <w:pPr>
              <w:jc w:val="right"/>
              <w:rPr>
                <w:rFonts w:ascii="Calibri" w:eastAsia="Calibri" w:hAnsi="Calibri" w:cs="Calibri"/>
              </w:rPr>
            </w:pPr>
            <w:r>
              <w:rPr>
                <w:rFonts w:ascii="Calibri" w:eastAsia="Calibri" w:hAnsi="Calibri" w:cs="Calibri"/>
              </w:rPr>
              <w:t>0,1</w:t>
            </w:r>
          </w:p>
        </w:tc>
      </w:tr>
      <w:tr w:rsidR="00532EA3" w14:paraId="62D97846" w14:textId="77777777">
        <w:trPr>
          <w:trHeight w:val="300"/>
        </w:trPr>
        <w:tc>
          <w:tcPr>
            <w:tcW w:w="5495" w:type="dxa"/>
          </w:tcPr>
          <w:p w14:paraId="744CF5FA" w14:textId="77777777" w:rsidR="00532EA3" w:rsidRPr="00757DF1" w:rsidRDefault="009F67C0">
            <w:pPr>
              <w:rPr>
                <w:rFonts w:ascii="Calibri" w:eastAsia="Calibri" w:hAnsi="Calibri" w:cs="Calibri"/>
                <w:lang w:val="en-US"/>
              </w:rPr>
            </w:pPr>
            <w:r w:rsidRPr="00757DF1">
              <w:rPr>
                <w:rFonts w:ascii="Calibri" w:eastAsia="Calibri" w:hAnsi="Calibri" w:cs="Calibri"/>
                <w:lang w:val="en-US"/>
              </w:rPr>
              <w:t xml:space="preserve">Flag of </w:t>
            </w:r>
            <w:proofErr w:type="spellStart"/>
            <w:r w:rsidRPr="00757DF1">
              <w:rPr>
                <w:rFonts w:ascii="Calibri" w:eastAsia="Calibri" w:hAnsi="Calibri" w:cs="Calibri"/>
                <w:lang w:val="en-US"/>
              </w:rPr>
              <w:t>Poland.svg</w:t>
            </w:r>
            <w:proofErr w:type="spellEnd"/>
            <w:r w:rsidRPr="00757DF1">
              <w:rPr>
                <w:rFonts w:ascii="Calibri" w:eastAsia="Calibri" w:hAnsi="Calibri" w:cs="Calibri"/>
                <w:lang w:val="en-US"/>
              </w:rPr>
              <w:t> </w:t>
            </w:r>
            <w:proofErr w:type="spellStart"/>
            <w:r w:rsidRPr="00757DF1">
              <w:rPr>
                <w:rFonts w:ascii="Calibri" w:eastAsia="Calibri" w:hAnsi="Calibri" w:cs="Calibri"/>
                <w:lang w:val="en-US"/>
              </w:rPr>
              <w:t>Polonia</w:t>
            </w:r>
            <w:proofErr w:type="spellEnd"/>
          </w:p>
        </w:tc>
        <w:tc>
          <w:tcPr>
            <w:tcW w:w="3465" w:type="dxa"/>
          </w:tcPr>
          <w:p w14:paraId="478560A5" w14:textId="77777777" w:rsidR="00532EA3" w:rsidRDefault="009F67C0">
            <w:pPr>
              <w:jc w:val="right"/>
              <w:rPr>
                <w:rFonts w:ascii="Calibri" w:eastAsia="Calibri" w:hAnsi="Calibri" w:cs="Calibri"/>
              </w:rPr>
            </w:pPr>
            <w:r>
              <w:rPr>
                <w:rFonts w:ascii="Calibri" w:eastAsia="Calibri" w:hAnsi="Calibri" w:cs="Calibri"/>
              </w:rPr>
              <w:t>0,02</w:t>
            </w:r>
          </w:p>
        </w:tc>
      </w:tr>
      <w:tr w:rsidR="00532EA3" w14:paraId="3A9B8AAC" w14:textId="77777777">
        <w:trPr>
          <w:trHeight w:val="300"/>
        </w:trPr>
        <w:tc>
          <w:tcPr>
            <w:tcW w:w="5495" w:type="dxa"/>
          </w:tcPr>
          <w:p w14:paraId="4BE80991" w14:textId="77777777" w:rsidR="00532EA3" w:rsidRDefault="009F67C0">
            <w:pPr>
              <w:rPr>
                <w:rFonts w:ascii="Calibri" w:eastAsia="Calibri" w:hAnsi="Calibri" w:cs="Calibri"/>
              </w:rPr>
            </w:pPr>
            <w:r>
              <w:rPr>
                <w:rFonts w:ascii="Calibri" w:eastAsia="Calibri" w:hAnsi="Calibri" w:cs="Calibri"/>
              </w:rPr>
              <w:t xml:space="preserve"> México </w:t>
            </w:r>
            <w:proofErr w:type="spellStart"/>
            <w:r>
              <w:rPr>
                <w:rFonts w:ascii="Calibri" w:eastAsia="Calibri" w:hAnsi="Calibri" w:cs="Calibri"/>
              </w:rPr>
              <w:t>Mexico</w:t>
            </w:r>
            <w:proofErr w:type="spellEnd"/>
          </w:p>
        </w:tc>
        <w:tc>
          <w:tcPr>
            <w:tcW w:w="3465" w:type="dxa"/>
          </w:tcPr>
          <w:p w14:paraId="1FC3EE59" w14:textId="77777777" w:rsidR="00532EA3" w:rsidRDefault="009F67C0">
            <w:pPr>
              <w:jc w:val="right"/>
              <w:rPr>
                <w:rFonts w:ascii="Calibri" w:eastAsia="Calibri" w:hAnsi="Calibri" w:cs="Calibri"/>
              </w:rPr>
            </w:pPr>
            <w:r>
              <w:rPr>
                <w:rFonts w:ascii="Calibri" w:eastAsia="Calibri" w:hAnsi="Calibri" w:cs="Calibri"/>
              </w:rPr>
              <w:t>0,01</w:t>
            </w:r>
          </w:p>
        </w:tc>
      </w:tr>
      <w:tr w:rsidR="00532EA3" w14:paraId="60E6E031" w14:textId="77777777">
        <w:trPr>
          <w:trHeight w:val="300"/>
        </w:trPr>
        <w:tc>
          <w:tcPr>
            <w:tcW w:w="5495" w:type="dxa"/>
          </w:tcPr>
          <w:p w14:paraId="7C23C71E" w14:textId="77777777" w:rsidR="00532EA3" w:rsidRDefault="009F67C0">
            <w:pPr>
              <w:rPr>
                <w:rFonts w:ascii="Calibri" w:eastAsia="Calibri" w:hAnsi="Calibri" w:cs="Calibri"/>
              </w:rPr>
            </w:pPr>
            <w:r>
              <w:rPr>
                <w:rFonts w:ascii="Calibri" w:eastAsia="Calibri" w:hAnsi="Calibri" w:cs="Calibri"/>
              </w:rPr>
              <w:t xml:space="preserve"> Ciudad del Vaticano Ciudad del Vaticano</w:t>
            </w:r>
          </w:p>
        </w:tc>
        <w:tc>
          <w:tcPr>
            <w:tcW w:w="3465" w:type="dxa"/>
          </w:tcPr>
          <w:p w14:paraId="039AB38D" w14:textId="77777777" w:rsidR="00532EA3" w:rsidRDefault="009F67C0">
            <w:pPr>
              <w:jc w:val="right"/>
              <w:rPr>
                <w:rFonts w:ascii="Calibri" w:eastAsia="Calibri" w:hAnsi="Calibri" w:cs="Calibri"/>
              </w:rPr>
            </w:pPr>
            <w:r>
              <w:rPr>
                <w:rFonts w:ascii="Calibri" w:eastAsia="Calibri" w:hAnsi="Calibri" w:cs="Calibri"/>
              </w:rPr>
              <w:t>0</w:t>
            </w:r>
          </w:p>
        </w:tc>
      </w:tr>
    </w:tbl>
    <w:p w14:paraId="1433ABF1" w14:textId="77777777" w:rsidR="00532EA3" w:rsidRDefault="00532EA3">
      <w:pPr>
        <w:pStyle w:val="Ttol2"/>
        <w:spacing w:before="0" w:after="60"/>
        <w:rPr>
          <w:rFonts w:ascii="Times New Roman" w:eastAsia="Times New Roman" w:hAnsi="Times New Roman" w:cs="Times New Roman"/>
          <w:color w:val="000000"/>
          <w:sz w:val="24"/>
          <w:szCs w:val="24"/>
        </w:rPr>
      </w:pPr>
    </w:p>
    <w:p w14:paraId="1D5804DC" w14:textId="77777777" w:rsidR="00532EA3" w:rsidRDefault="00532EA3">
      <w:pPr>
        <w:rPr>
          <w:rFonts w:ascii="Times New Roman" w:eastAsia="Times New Roman" w:hAnsi="Times New Roman" w:cs="Times New Roman"/>
        </w:rPr>
      </w:pPr>
    </w:p>
    <w:p w14:paraId="54BF2A43" w14:textId="77777777" w:rsidR="00532EA3" w:rsidRDefault="00532EA3">
      <w:pPr>
        <w:rPr>
          <w:rFonts w:ascii="Times New Roman" w:eastAsia="Times New Roman" w:hAnsi="Times New Roman" w:cs="Times New Roman"/>
        </w:rPr>
      </w:pPr>
    </w:p>
    <w:p w14:paraId="44C52AF9" w14:textId="77777777" w:rsidR="00532EA3" w:rsidRDefault="00532EA3">
      <w:pPr>
        <w:rPr>
          <w:rFonts w:ascii="Times New Roman" w:eastAsia="Times New Roman" w:hAnsi="Times New Roman" w:cs="Times New Roman"/>
        </w:rPr>
      </w:pPr>
    </w:p>
    <w:p w14:paraId="5B0E7C1B" w14:textId="77777777" w:rsidR="00532EA3" w:rsidRDefault="00532EA3">
      <w:pPr>
        <w:rPr>
          <w:rFonts w:ascii="Times New Roman" w:eastAsia="Times New Roman" w:hAnsi="Times New Roman" w:cs="Times New Roman"/>
        </w:rPr>
      </w:pPr>
    </w:p>
    <w:p w14:paraId="55BBF5FE" w14:textId="77777777" w:rsidR="00532EA3" w:rsidRDefault="00532EA3">
      <w:pPr>
        <w:rPr>
          <w:rFonts w:ascii="Times New Roman" w:eastAsia="Times New Roman" w:hAnsi="Times New Roman" w:cs="Times New Roman"/>
        </w:rPr>
      </w:pPr>
    </w:p>
    <w:p w14:paraId="26D8F77A" w14:textId="77777777" w:rsidR="00532EA3" w:rsidRDefault="00532EA3">
      <w:pPr>
        <w:rPr>
          <w:rFonts w:ascii="Times New Roman" w:eastAsia="Times New Roman" w:hAnsi="Times New Roman" w:cs="Times New Roman"/>
        </w:rPr>
      </w:pPr>
    </w:p>
    <w:p w14:paraId="6C9AD3DE" w14:textId="77777777" w:rsidR="00532EA3" w:rsidRDefault="00532EA3">
      <w:pPr>
        <w:rPr>
          <w:rFonts w:ascii="Times New Roman" w:eastAsia="Times New Roman" w:hAnsi="Times New Roman" w:cs="Times New Roman"/>
        </w:rPr>
      </w:pPr>
    </w:p>
    <w:p w14:paraId="0ABECF9B" w14:textId="77777777" w:rsidR="00532EA3" w:rsidRDefault="00532EA3">
      <w:pPr>
        <w:rPr>
          <w:rFonts w:ascii="Times New Roman" w:eastAsia="Times New Roman" w:hAnsi="Times New Roman" w:cs="Times New Roman"/>
        </w:rPr>
      </w:pPr>
    </w:p>
    <w:p w14:paraId="552F2CC6" w14:textId="77777777" w:rsidR="00532EA3" w:rsidRDefault="00532EA3">
      <w:pPr>
        <w:rPr>
          <w:rFonts w:ascii="Times New Roman" w:eastAsia="Times New Roman" w:hAnsi="Times New Roman" w:cs="Times New Roman"/>
        </w:rPr>
      </w:pPr>
    </w:p>
    <w:sectPr w:rsidR="00532EA3" w:rsidSect="00F07A64">
      <w:headerReference w:type="default" r:id="rId14"/>
      <w:footerReference w:type="even" r:id="rId15"/>
      <w:footerReference w:type="default" r:id="rId16"/>
      <w:headerReference w:type="first" r:id="rId17"/>
      <w:pgSz w:w="11900" w:h="16840"/>
      <w:pgMar w:top="1417" w:right="1701" w:bottom="1417" w:left="1701" w:header="708" w:footer="708" w:gutter="0"/>
      <w:pgNumType w:start="1"/>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Jordi Real" w:date="2021-11-18T13:39:00Z" w:initials="JR">
    <w:p w14:paraId="6137F897" w14:textId="77777777" w:rsidR="00C74F80" w:rsidRDefault="00C74F80">
      <w:pPr>
        <w:pStyle w:val="Textdecomentari"/>
      </w:pPr>
      <w:r>
        <w:rPr>
          <w:rStyle w:val="Refernciadecomentari"/>
        </w:rPr>
        <w:annotationRef/>
      </w:r>
      <w:r>
        <w:t>No se puede saber con datos de SIDIAP que mujeres practican el Ramadán</w:t>
      </w:r>
    </w:p>
  </w:comment>
  <w:comment w:id="7" w:author="Ramon" w:date="2021-11-18T13:39:00Z" w:initials="R">
    <w:p w14:paraId="346AED4A" w14:textId="29E0D5AE" w:rsidR="00C74F80" w:rsidRDefault="00C74F80">
      <w:pPr>
        <w:pStyle w:val="Textdecomentari"/>
      </w:pPr>
      <w:r>
        <w:rPr>
          <w:rStyle w:val="Refernciadecomentari"/>
        </w:rPr>
        <w:annotationRef/>
      </w:r>
      <w:r>
        <w:t xml:space="preserve">Hi ha </w:t>
      </w:r>
      <w:proofErr w:type="spellStart"/>
      <w:r>
        <w:t>molta</w:t>
      </w:r>
      <w:proofErr w:type="spellEnd"/>
      <w:r>
        <w:t xml:space="preserve"> </w:t>
      </w:r>
      <w:proofErr w:type="spellStart"/>
      <w:r>
        <w:t>gent</w:t>
      </w:r>
      <w:proofErr w:type="spellEnd"/>
      <w:r>
        <w:t xml:space="preserve"> </w:t>
      </w:r>
      <w:proofErr w:type="spellStart"/>
      <w:r>
        <w:t>nascuda</w:t>
      </w:r>
      <w:proofErr w:type="spellEnd"/>
      <w:r>
        <w:t xml:space="preserve"> a Catalunya, que practica el </w:t>
      </w:r>
      <w:proofErr w:type="spellStart"/>
      <w:r>
        <w:t>Ramadà</w:t>
      </w:r>
      <w:proofErr w:type="spellEnd"/>
      <w:r>
        <w:t xml:space="preserve">, </w:t>
      </w:r>
      <w:proofErr w:type="spellStart"/>
      <w:r>
        <w:t>s’hauria</w:t>
      </w:r>
      <w:proofErr w:type="spellEnd"/>
      <w:r>
        <w:t xml:space="preserve"> de buscar, </w:t>
      </w:r>
      <w:proofErr w:type="spellStart"/>
      <w:r>
        <w:t>l’origen</w:t>
      </w:r>
      <w:proofErr w:type="spellEnd"/>
      <w:r>
        <w:t xml:space="preserve"> </w:t>
      </w:r>
      <w:proofErr w:type="spellStart"/>
      <w:r>
        <w:t>familiar,i</w:t>
      </w:r>
      <w:proofErr w:type="spellEnd"/>
      <w:r>
        <w:t xml:space="preserve"> </w:t>
      </w:r>
      <w:proofErr w:type="spellStart"/>
      <w:r>
        <w:t>això</w:t>
      </w:r>
      <w:proofErr w:type="spellEnd"/>
      <w:r>
        <w:t xml:space="preserve"> </w:t>
      </w:r>
      <w:proofErr w:type="spellStart"/>
      <w:r>
        <w:t>és</w:t>
      </w:r>
      <w:proofErr w:type="spellEnd"/>
      <w:r>
        <w:t xml:space="preserve"> </w:t>
      </w:r>
      <w:proofErr w:type="spellStart"/>
      <w:r>
        <w:t>molt</w:t>
      </w:r>
      <w:proofErr w:type="spellEnd"/>
      <w:r>
        <w:t xml:space="preserve"> </w:t>
      </w:r>
      <w:proofErr w:type="spellStart"/>
      <w:r>
        <w:t>complicat</w:t>
      </w:r>
      <w:proofErr w:type="spellEnd"/>
      <w:r>
        <w:t>!</w:t>
      </w:r>
    </w:p>
  </w:comment>
  <w:comment w:id="9" w:author="Ramon" w:date="2021-11-18T13:39:00Z" w:initials="R">
    <w:p w14:paraId="31723613" w14:textId="6CDD0314" w:rsidR="00C74F80" w:rsidRDefault="00C74F80">
      <w:pPr>
        <w:pStyle w:val="Textdecomentari"/>
      </w:pPr>
      <w:r>
        <w:rPr>
          <w:rStyle w:val="Refernciadecomentari"/>
        </w:rPr>
        <w:annotationRef/>
      </w:r>
      <w:proofErr w:type="spellStart"/>
      <w:r>
        <w:t>Serà</w:t>
      </w:r>
      <w:proofErr w:type="spellEnd"/>
      <w:r>
        <w:t xml:space="preserve"> un </w:t>
      </w:r>
      <w:proofErr w:type="spellStart"/>
      <w:r>
        <w:t>estudi</w:t>
      </w:r>
      <w:proofErr w:type="spellEnd"/>
      <w:r>
        <w:t xml:space="preserve"> transversal, per </w:t>
      </w:r>
      <w:proofErr w:type="spellStart"/>
      <w:r>
        <w:t>any</w:t>
      </w:r>
      <w:proofErr w:type="spellEnd"/>
      <w:r>
        <w:t>? 2010-2019</w:t>
      </w:r>
    </w:p>
  </w:comment>
  <w:comment w:id="13" w:author="Ramon Puig Treserres" w:date="2021-11-18T13:39:00Z" w:initials="RPT">
    <w:p w14:paraId="1571C6FD" w14:textId="48EB8D42" w:rsidR="002605A0" w:rsidRDefault="002605A0">
      <w:pPr>
        <w:pStyle w:val="Textdecomentari"/>
      </w:pPr>
      <w:r>
        <w:rPr>
          <w:rStyle w:val="Refernciadecomentari"/>
        </w:rPr>
        <w:annotationRef/>
      </w:r>
      <w:proofErr w:type="spellStart"/>
      <w:r w:rsidR="00E46C0E">
        <w:t>Hem</w:t>
      </w:r>
      <w:proofErr w:type="spellEnd"/>
      <w:r w:rsidR="00E46C0E">
        <w:t xml:space="preserve"> </w:t>
      </w:r>
      <w:proofErr w:type="spellStart"/>
      <w:r w:rsidR="00E46C0E">
        <w:t>parlat</w:t>
      </w:r>
      <w:proofErr w:type="spellEnd"/>
      <w:r w:rsidR="00E46C0E">
        <w:t xml:space="preserve"> de </w:t>
      </w:r>
      <w:proofErr w:type="spellStart"/>
      <w:r w:rsidR="00E46C0E">
        <w:t>nomé</w:t>
      </w:r>
      <w:proofErr w:type="spellEnd"/>
      <w:r w:rsidR="00E46C0E">
        <w:t xml:space="preserve">s incloure aquelles dones que es puguin identificar per </w:t>
      </w:r>
      <w:proofErr w:type="spellStart"/>
      <w:r w:rsidR="00E46C0E">
        <w:t>orgien</w:t>
      </w:r>
      <w:proofErr w:type="spellEnd"/>
      <w:r w:rsidR="00E46C0E">
        <w:t xml:space="preserve"> i/o per etnia</w:t>
      </w:r>
    </w:p>
  </w:comment>
  <w:comment w:id="222" w:author="Ramon" w:date="2021-11-18T13:39:00Z" w:initials="R">
    <w:p w14:paraId="75CC1A96" w14:textId="52090824" w:rsidR="00C74F80" w:rsidRPr="00C74F80" w:rsidRDefault="00C74F80">
      <w:pPr>
        <w:pStyle w:val="Textdecomentari"/>
      </w:pPr>
      <w:r>
        <w:rPr>
          <w:rStyle w:val="Refernciadecomentari"/>
        </w:rPr>
        <w:annotationRef/>
      </w:r>
      <w:proofErr w:type="spellStart"/>
      <w:r w:rsidRPr="00C74F80">
        <w:t>Estem</w:t>
      </w:r>
      <w:proofErr w:type="spellEnd"/>
      <w:r w:rsidRPr="00C74F80">
        <w:t xml:space="preserve"> </w:t>
      </w:r>
      <w:proofErr w:type="spellStart"/>
      <w:r w:rsidRPr="00C74F80">
        <w:t>parlant</w:t>
      </w:r>
      <w:proofErr w:type="spellEnd"/>
      <w:r w:rsidRPr="00C74F80">
        <w:t xml:space="preserve"> </w:t>
      </w:r>
      <w:proofErr w:type="spellStart"/>
      <w:r w:rsidRPr="00C74F80">
        <w:t>d’un</w:t>
      </w:r>
      <w:proofErr w:type="spellEnd"/>
      <w:r w:rsidRPr="00C74F80">
        <w:t xml:space="preserve"> </w:t>
      </w:r>
      <w:proofErr w:type="spellStart"/>
      <w:r w:rsidRPr="00C74F80">
        <w:t>disseny</w:t>
      </w:r>
      <w:proofErr w:type="spellEnd"/>
      <w:r w:rsidRPr="00C74F80">
        <w:t xml:space="preserve"> transversal, </w:t>
      </w:r>
      <w:proofErr w:type="spellStart"/>
      <w:r w:rsidRPr="00C74F80">
        <w:t>aquest</w:t>
      </w:r>
      <w:proofErr w:type="spellEnd"/>
      <w:r w:rsidRPr="00C74F80">
        <w:t xml:space="preserve"> no </w:t>
      </w:r>
      <w:proofErr w:type="spellStart"/>
      <w:r w:rsidRPr="00C74F80">
        <w:t>és</w:t>
      </w:r>
      <w:proofErr w:type="spellEnd"/>
      <w:r w:rsidRPr="00C74F80">
        <w:t xml:space="preserve"> longitudinal!</w:t>
      </w:r>
    </w:p>
  </w:comment>
  <w:comment w:id="227" w:author="Ramon" w:date="2021-11-18T13:39:00Z" w:initials="R">
    <w:p w14:paraId="3F8A31A2" w14:textId="34B2D022" w:rsidR="00C74F80" w:rsidRDefault="00C74F80">
      <w:pPr>
        <w:pStyle w:val="Textdecomentari"/>
      </w:pPr>
      <w:r>
        <w:rPr>
          <w:rStyle w:val="Refernciadecomentari"/>
        </w:rPr>
        <w:annotationRef/>
      </w:r>
      <w:r>
        <w:t>Variable complicada</w:t>
      </w:r>
    </w:p>
  </w:comment>
  <w:comment w:id="339" w:author="Bogdan Vlacho" w:date="2021-11-18T13:39:00Z" w:initials="">
    <w:p w14:paraId="3B489A7D" w14:textId="77777777" w:rsidR="00C74F80" w:rsidRDefault="00C74F80">
      <w:pPr>
        <w:widowControl w:val="0"/>
        <w:pBdr>
          <w:top w:val="nil"/>
          <w:left w:val="nil"/>
          <w:bottom w:val="nil"/>
          <w:right w:val="nil"/>
          <w:between w:val="nil"/>
        </w:pBdr>
        <w:rPr>
          <w:color w:val="000000"/>
        </w:rPr>
      </w:pPr>
      <w:r>
        <w:rPr>
          <w:color w:val="000000"/>
        </w:rPr>
        <w:t xml:space="preserve">@jordi.real@gmail.com , Jordi aquí </w:t>
      </w:r>
      <w:proofErr w:type="spellStart"/>
      <w:r>
        <w:rPr>
          <w:color w:val="000000"/>
        </w:rPr>
        <w:t>faltaria</w:t>
      </w:r>
      <w:proofErr w:type="spellEnd"/>
      <w:r>
        <w:rPr>
          <w:color w:val="000000"/>
        </w:rPr>
        <w:t xml:space="preserve"> poner el apartado de </w:t>
      </w:r>
      <w:proofErr w:type="spellStart"/>
      <w:r>
        <w:rPr>
          <w:color w:val="000000"/>
        </w:rPr>
        <w:t>abalisis</w:t>
      </w:r>
      <w:proofErr w:type="spellEnd"/>
      <w:r>
        <w:rPr>
          <w:color w:val="000000"/>
        </w:rPr>
        <w:t xml:space="preserve"> estadístico, gracias</w:t>
      </w:r>
    </w:p>
    <w:p w14:paraId="6B5B7AE2" w14:textId="77777777" w:rsidR="00C74F80" w:rsidRDefault="00C74F80">
      <w:pPr>
        <w:widowControl w:val="0"/>
        <w:pBdr>
          <w:top w:val="nil"/>
          <w:left w:val="nil"/>
          <w:bottom w:val="nil"/>
          <w:right w:val="nil"/>
          <w:between w:val="nil"/>
        </w:pBdr>
        <w:rPr>
          <w:color w:val="000000"/>
        </w:rPr>
      </w:pPr>
      <w:r>
        <w:rPr>
          <w:color w:val="000000"/>
        </w:rPr>
        <w:t>_</w:t>
      </w:r>
      <w:proofErr w:type="spellStart"/>
      <w:r>
        <w:rPr>
          <w:color w:val="000000"/>
        </w:rPr>
        <w:t>Assigned</w:t>
      </w:r>
      <w:proofErr w:type="spellEnd"/>
      <w:r>
        <w:rPr>
          <w:color w:val="000000"/>
        </w:rPr>
        <w:t xml:space="preserve"> to Jordi Real_</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37F897" w15:done="0"/>
  <w15:commentEx w15:paraId="346AED4A" w15:done="0"/>
  <w15:commentEx w15:paraId="31723613" w15:done="0"/>
  <w15:commentEx w15:paraId="75CC1A96" w15:done="0"/>
  <w15:commentEx w15:paraId="3F8A31A2" w15:done="0"/>
  <w15:commentEx w15:paraId="6B5B7AE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FF535B" w14:textId="77777777" w:rsidR="00E46C0E" w:rsidRDefault="00E46C0E">
      <w:r>
        <w:separator/>
      </w:r>
    </w:p>
  </w:endnote>
  <w:endnote w:type="continuationSeparator" w:id="0">
    <w:p w14:paraId="539EED29" w14:textId="77777777" w:rsidR="00E46C0E" w:rsidRDefault="00E46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Times New Roman"/>
    <w:panose1 w:val="00000000000000000000"/>
    <w:charset w:val="00"/>
    <w:family w:val="roman"/>
    <w:notTrueType/>
    <w:pitch w:val="default"/>
  </w:font>
  <w:font w:name="Arial Black">
    <w:panose1 w:val="020B0A040201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ungsuh">
    <w:altName w:val="Malgun Gothic"/>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B9A79F" w14:textId="77777777" w:rsidR="00C74F80" w:rsidRDefault="00C74F80">
    <w:pPr>
      <w:pBdr>
        <w:top w:val="nil"/>
        <w:left w:val="nil"/>
        <w:bottom w:val="nil"/>
        <w:right w:val="nil"/>
        <w:between w:val="nil"/>
      </w:pBdr>
      <w:tabs>
        <w:tab w:val="center" w:pos="4252"/>
        <w:tab w:val="right" w:pos="8504"/>
      </w:tabs>
      <w:jc w:val="right"/>
      <w:rPr>
        <w:color w:val="000000"/>
      </w:rPr>
    </w:pPr>
  </w:p>
  <w:p w14:paraId="14605E99" w14:textId="77777777" w:rsidR="00C74F80" w:rsidRDefault="00C74F80">
    <w:pPr>
      <w:pBdr>
        <w:top w:val="nil"/>
        <w:left w:val="nil"/>
        <w:bottom w:val="nil"/>
        <w:right w:val="nil"/>
        <w:between w:val="nil"/>
      </w:pBdr>
      <w:tabs>
        <w:tab w:val="center" w:pos="4252"/>
        <w:tab w:val="right" w:pos="8504"/>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CAE70B" w14:textId="77777777" w:rsidR="00C74F80" w:rsidRDefault="00C74F80">
    <w:pPr>
      <w:pBdr>
        <w:top w:val="nil"/>
        <w:left w:val="nil"/>
        <w:bottom w:val="nil"/>
        <w:right w:val="nil"/>
        <w:between w:val="nil"/>
      </w:pBdr>
      <w:tabs>
        <w:tab w:val="center" w:pos="4252"/>
        <w:tab w:val="right" w:pos="8504"/>
      </w:tabs>
      <w:jc w:val="right"/>
      <w:rPr>
        <w:color w:val="000000"/>
      </w:rPr>
    </w:pPr>
    <w:r>
      <w:rPr>
        <w:color w:val="000000"/>
      </w:rPr>
      <w:fldChar w:fldCharType="begin"/>
    </w:r>
    <w:r>
      <w:rPr>
        <w:color w:val="000000"/>
      </w:rPr>
      <w:instrText>PAGE</w:instrText>
    </w:r>
    <w:r>
      <w:rPr>
        <w:color w:val="000000"/>
      </w:rPr>
      <w:fldChar w:fldCharType="separate"/>
    </w:r>
    <w:r w:rsidR="005A0B4A">
      <w:rPr>
        <w:noProof/>
        <w:color w:val="000000"/>
      </w:rPr>
      <w:t>27</w:t>
    </w:r>
    <w:r>
      <w:rPr>
        <w:color w:val="000000"/>
      </w:rPr>
      <w:fldChar w:fldCharType="end"/>
    </w:r>
  </w:p>
  <w:p w14:paraId="480E56D4" w14:textId="77777777" w:rsidR="00C74F80" w:rsidRDefault="00C74F80">
    <w:pPr>
      <w:pBdr>
        <w:top w:val="nil"/>
        <w:left w:val="nil"/>
        <w:bottom w:val="nil"/>
        <w:right w:val="nil"/>
        <w:between w:val="nil"/>
      </w:pBdr>
      <w:tabs>
        <w:tab w:val="center" w:pos="4252"/>
        <w:tab w:val="right" w:pos="8504"/>
      </w:tabs>
      <w:ind w:right="36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8D9639" w14:textId="77777777" w:rsidR="00E46C0E" w:rsidRDefault="00E46C0E">
      <w:r>
        <w:separator/>
      </w:r>
    </w:p>
  </w:footnote>
  <w:footnote w:type="continuationSeparator" w:id="0">
    <w:p w14:paraId="62BC8827" w14:textId="77777777" w:rsidR="00E46C0E" w:rsidRDefault="00E46C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66C5F8" w14:textId="77777777" w:rsidR="00C74F80" w:rsidRDefault="00C74F80">
    <w:pPr>
      <w:pBdr>
        <w:top w:val="nil"/>
        <w:left w:val="nil"/>
        <w:bottom w:val="nil"/>
        <w:right w:val="nil"/>
        <w:between w:val="nil"/>
      </w:pBdr>
      <w:tabs>
        <w:tab w:val="center" w:pos="4252"/>
        <w:tab w:val="right" w:pos="8504"/>
      </w:tabs>
      <w:rPr>
        <w:rFonts w:ascii="Calibri" w:eastAsia="Calibri" w:hAnsi="Calibri" w:cs="Calibri"/>
        <w:b/>
        <w:color w:val="000000"/>
        <w:sz w:val="20"/>
        <w:szCs w:val="20"/>
      </w:rPr>
    </w:pPr>
    <w:proofErr w:type="spellStart"/>
    <w:proofErr w:type="gramStart"/>
    <w:r>
      <w:rPr>
        <w:rFonts w:ascii="Calibri" w:eastAsia="Calibri" w:hAnsi="Calibri" w:cs="Calibri"/>
        <w:b/>
        <w:color w:val="000000"/>
        <w:sz w:val="20"/>
        <w:szCs w:val="20"/>
      </w:rPr>
      <w:t>eDMGRamadan</w:t>
    </w:r>
    <w:proofErr w:type="spellEnd"/>
    <w:proofErr w:type="gramEnd"/>
    <w:r>
      <w:rPr>
        <w:rFonts w:ascii="Calibri" w:eastAsia="Calibri" w:hAnsi="Calibri" w:cs="Calibri"/>
        <w:b/>
        <w:color w:val="000000"/>
        <w:sz w:val="20"/>
        <w:szCs w:val="20"/>
      </w:rPr>
      <w:t xml:space="preserve">  </w:t>
    </w:r>
    <w:r>
      <w:rPr>
        <w:noProof/>
        <w:lang w:val="ca-ES" w:eastAsia="ca-ES"/>
      </w:rPr>
      <w:drawing>
        <wp:anchor distT="0" distB="0" distL="114300" distR="114300" simplePos="0" relativeHeight="251658240" behindDoc="0" locked="0" layoutInCell="1" allowOverlap="1" wp14:anchorId="1563B05D" wp14:editId="2C718F24">
          <wp:simplePos x="0" y="0"/>
          <wp:positionH relativeFrom="column">
            <wp:posOffset>3901440</wp:posOffset>
          </wp:positionH>
          <wp:positionV relativeFrom="paragraph">
            <wp:posOffset>-240029</wp:posOffset>
          </wp:positionV>
          <wp:extent cx="1335405" cy="640080"/>
          <wp:effectExtent l="0" t="0" r="0" b="0"/>
          <wp:wrapNone/>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335405" cy="640080"/>
                  </a:xfrm>
                  <a:prstGeom prst="rect">
                    <a:avLst/>
                  </a:prstGeom>
                  <a:ln/>
                </pic:spPr>
              </pic:pic>
            </a:graphicData>
          </a:graphic>
        </wp:anchor>
      </w:drawing>
    </w:r>
  </w:p>
  <w:p w14:paraId="73C56A4C" w14:textId="77777777" w:rsidR="00C74F80" w:rsidRDefault="00C74F80">
    <w:pPr>
      <w:pBdr>
        <w:top w:val="nil"/>
        <w:left w:val="nil"/>
        <w:bottom w:val="nil"/>
        <w:right w:val="nil"/>
        <w:between w:val="nil"/>
      </w:pBdr>
      <w:tabs>
        <w:tab w:val="center" w:pos="4252"/>
        <w:tab w:val="right" w:pos="8504"/>
      </w:tabs>
      <w:rPr>
        <w:rFonts w:ascii="Calibri" w:eastAsia="Calibri" w:hAnsi="Calibri" w:cs="Calibri"/>
        <w:b/>
        <w:color w:val="000000"/>
        <w:sz w:val="20"/>
        <w:szCs w:val="20"/>
      </w:rPr>
    </w:pPr>
    <w:r>
      <w:rPr>
        <w:rFonts w:ascii="Calibri" w:eastAsia="Calibri" w:hAnsi="Calibri" w:cs="Calibri"/>
        <w:b/>
        <w:color w:val="000000"/>
        <w:sz w:val="20"/>
        <w:szCs w:val="20"/>
      </w:rPr>
      <w:t xml:space="preserve">DAP-DMGR-2021-3 </w:t>
    </w:r>
  </w:p>
  <w:p w14:paraId="778BD014" w14:textId="77777777" w:rsidR="00C74F80" w:rsidRDefault="00C74F80">
    <w:pPr>
      <w:pBdr>
        <w:top w:val="nil"/>
        <w:left w:val="nil"/>
        <w:bottom w:val="nil"/>
        <w:right w:val="nil"/>
        <w:between w:val="nil"/>
      </w:pBdr>
      <w:tabs>
        <w:tab w:val="center" w:pos="4252"/>
        <w:tab w:val="right" w:pos="8504"/>
      </w:tabs>
      <w:rPr>
        <w:rFonts w:ascii="Calibri" w:eastAsia="Calibri" w:hAnsi="Calibri" w:cs="Calibri"/>
        <w:b/>
        <w:color w:val="000000"/>
        <w:sz w:val="20"/>
        <w:szCs w:val="20"/>
      </w:rPr>
    </w:pPr>
    <w:r>
      <w:rPr>
        <w:rFonts w:ascii="Calibri" w:eastAsia="Calibri" w:hAnsi="Calibri" w:cs="Calibri"/>
        <w:b/>
        <w:color w:val="000000"/>
        <w:sz w:val="20"/>
        <w:szCs w:val="20"/>
      </w:rPr>
      <w:t xml:space="preserve">Versión </w:t>
    </w:r>
    <w:proofErr w:type="spellStart"/>
    <w:r>
      <w:rPr>
        <w:rFonts w:ascii="Calibri" w:eastAsia="Calibri" w:hAnsi="Calibri" w:cs="Calibri"/>
        <w:b/>
        <w:color w:val="000000"/>
        <w:sz w:val="20"/>
        <w:szCs w:val="20"/>
      </w:rPr>
      <w:t>draft</w:t>
    </w:r>
    <w:proofErr w:type="spellEnd"/>
  </w:p>
  <w:p w14:paraId="49BA93D0" w14:textId="77777777" w:rsidR="00C74F80" w:rsidRDefault="00C74F80">
    <w:pPr>
      <w:pBdr>
        <w:top w:val="nil"/>
        <w:left w:val="nil"/>
        <w:bottom w:val="nil"/>
        <w:right w:val="nil"/>
        <w:between w:val="nil"/>
      </w:pBdr>
      <w:tabs>
        <w:tab w:val="center" w:pos="4252"/>
        <w:tab w:val="right" w:pos="8504"/>
      </w:tabs>
      <w:rPr>
        <w:color w:val="000000"/>
      </w:rPr>
    </w:pPr>
    <w:r>
      <w:rPr>
        <w:noProof/>
        <w:lang w:val="ca-ES" w:eastAsia="ca-ES"/>
      </w:rPr>
      <mc:AlternateContent>
        <mc:Choice Requires="wps">
          <w:drawing>
            <wp:anchor distT="0" distB="0" distL="114300" distR="114300" simplePos="0" relativeHeight="251659264" behindDoc="0" locked="0" layoutInCell="1" hidden="0" allowOverlap="1" wp14:anchorId="1B8D2A21" wp14:editId="1195E37F">
              <wp:simplePos x="0" y="0"/>
              <wp:positionH relativeFrom="column">
                <wp:posOffset>-165099</wp:posOffset>
              </wp:positionH>
              <wp:positionV relativeFrom="paragraph">
                <wp:posOffset>38100</wp:posOffset>
              </wp:positionV>
              <wp:extent cx="5943600" cy="12700"/>
              <wp:effectExtent l="0" t="0" r="0" b="0"/>
              <wp:wrapNone/>
              <wp:docPr id="15" name="15 Conector recto de flecha"/>
              <wp:cNvGraphicFramePr/>
              <a:graphic xmlns:a="http://schemas.openxmlformats.org/drawingml/2006/main">
                <a:graphicData uri="http://schemas.microsoft.com/office/word/2010/wordprocessingShape">
                  <wps:wsp>
                    <wps:cNvCnPr/>
                    <wps:spPr>
                      <a:xfrm>
                        <a:off x="2374200" y="3780000"/>
                        <a:ext cx="594360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w15="http://schemas.microsoft.com/office/word/2012/wordml">
          <w:pict>
            <v:shapetype w14:anchorId="6F8929F7" id="_x0000_t32" coordsize="21600,21600" o:spt="32" o:oned="t" path="m,l21600,21600e" filled="f">
              <v:path arrowok="t" fillok="f" o:connecttype="none"/>
              <o:lock v:ext="edit" shapetype="t"/>
            </v:shapetype>
            <v:shape id="15 Conector recto de flecha" o:spid="_x0000_s1026" type="#_x0000_t32" style="position:absolute;margin-left:-13pt;margin-top:3pt;width:468pt;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" strokecolor="black [3200]">
              <v:stroke startarrowwidth="narrow" startarrowlength="short" endarrowwidth="narrow" endarrowlength="short"/>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3FFC16" w14:textId="77777777" w:rsidR="00C74F80" w:rsidRDefault="00C74F80">
    <w:pPr>
      <w:tabs>
        <w:tab w:val="right" w:pos="9000"/>
      </w:tabs>
      <w:rPr>
        <w:rFonts w:ascii="Times New Roman" w:eastAsia="Times New Roman" w:hAnsi="Times New Roman" w:cs="Times New Roman"/>
        <w:sz w:val="20"/>
        <w:szCs w:val="20"/>
      </w:rPr>
    </w:pPr>
    <w:proofErr w:type="spellStart"/>
    <w:proofErr w:type="gramStart"/>
    <w:r>
      <w:rPr>
        <w:rFonts w:ascii="Times New Roman" w:eastAsia="Times New Roman" w:hAnsi="Times New Roman" w:cs="Times New Roman"/>
        <w:sz w:val="20"/>
        <w:szCs w:val="20"/>
      </w:rPr>
      <w:t>eDMGRamadan</w:t>
    </w:r>
    <w:proofErr w:type="spellEnd"/>
    <w:proofErr w:type="gramEnd"/>
    <w:r>
      <w:rPr>
        <w:rFonts w:ascii="Times New Roman" w:eastAsia="Times New Roman" w:hAnsi="Times New Roman" w:cs="Times New Roman"/>
        <w:sz w:val="20"/>
        <w:szCs w:val="20"/>
      </w:rPr>
      <w:t xml:space="preserve"> </w:t>
    </w:r>
  </w:p>
  <w:p w14:paraId="27B6DBA5" w14:textId="77777777" w:rsidR="00C74F80" w:rsidRDefault="00C74F80">
    <w:pPr>
      <w:pBdr>
        <w:bottom w:val="single" w:sz="4" w:space="1" w:color="000000"/>
      </w:pBdr>
      <w:tabs>
        <w:tab w:val="right" w:pos="9000"/>
      </w:tabs>
    </w:pPr>
    <w:r>
      <w:rPr>
        <w:rFonts w:ascii="Times New Roman" w:eastAsia="Times New Roman" w:hAnsi="Times New Roman" w:cs="Times New Roman"/>
        <w:sz w:val="20"/>
        <w:szCs w:val="20"/>
      </w:rPr>
      <w:t>DAP-DMGR-2021-3</w:t>
    </w:r>
  </w:p>
  <w:p w14:paraId="2D1501F7" w14:textId="77777777" w:rsidR="00C74F80" w:rsidRDefault="00C74F80">
    <w:pPr>
      <w:pBdr>
        <w:bottom w:val="single" w:sz="4" w:space="1" w:color="000000"/>
      </w:pBdr>
      <w:tabs>
        <w:tab w:val="right" w:pos="9000"/>
      </w:tabs>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Version</w:t>
    </w:r>
    <w:proofErr w:type="spellEnd"/>
    <w:proofErr w:type="gramStart"/>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draft</w:t>
    </w:r>
    <w:proofErr w:type="spellEnd"/>
    <w:proofErr w:type="gramEnd"/>
  </w:p>
  <w:p w14:paraId="19F91CFA" w14:textId="77777777" w:rsidR="00C74F80" w:rsidRDefault="00C74F80">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D4320"/>
    <w:multiLevelType w:val="multilevel"/>
    <w:tmpl w:val="E2544240"/>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1">
    <w:nsid w:val="07AD37BB"/>
    <w:multiLevelType w:val="multilevel"/>
    <w:tmpl w:val="9F2CE7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86C1D5E"/>
    <w:multiLevelType w:val="hybridMultilevel"/>
    <w:tmpl w:val="F5FA044A"/>
    <w:lvl w:ilvl="0" w:tplc="40324268">
      <w:start w:val="1"/>
      <w:numFmt w:val="decimal"/>
      <w:lvlText w:val="%1."/>
      <w:lvlJc w:val="left"/>
      <w:pPr>
        <w:ind w:left="1080" w:hanging="360"/>
      </w:pPr>
      <w:rPr>
        <w:rFonts w:hint="default"/>
      </w:rPr>
    </w:lvl>
    <w:lvl w:ilvl="1" w:tplc="04030019" w:tentative="1">
      <w:start w:val="1"/>
      <w:numFmt w:val="lowerLetter"/>
      <w:lvlText w:val="%2."/>
      <w:lvlJc w:val="left"/>
      <w:pPr>
        <w:ind w:left="1800" w:hanging="360"/>
      </w:pPr>
    </w:lvl>
    <w:lvl w:ilvl="2" w:tplc="0403001B" w:tentative="1">
      <w:start w:val="1"/>
      <w:numFmt w:val="lowerRoman"/>
      <w:lvlText w:val="%3."/>
      <w:lvlJc w:val="right"/>
      <w:pPr>
        <w:ind w:left="2520" w:hanging="180"/>
      </w:pPr>
    </w:lvl>
    <w:lvl w:ilvl="3" w:tplc="0403000F" w:tentative="1">
      <w:start w:val="1"/>
      <w:numFmt w:val="decimal"/>
      <w:lvlText w:val="%4."/>
      <w:lvlJc w:val="left"/>
      <w:pPr>
        <w:ind w:left="3240" w:hanging="360"/>
      </w:pPr>
    </w:lvl>
    <w:lvl w:ilvl="4" w:tplc="04030019" w:tentative="1">
      <w:start w:val="1"/>
      <w:numFmt w:val="lowerLetter"/>
      <w:lvlText w:val="%5."/>
      <w:lvlJc w:val="left"/>
      <w:pPr>
        <w:ind w:left="3960" w:hanging="360"/>
      </w:pPr>
    </w:lvl>
    <w:lvl w:ilvl="5" w:tplc="0403001B" w:tentative="1">
      <w:start w:val="1"/>
      <w:numFmt w:val="lowerRoman"/>
      <w:lvlText w:val="%6."/>
      <w:lvlJc w:val="right"/>
      <w:pPr>
        <w:ind w:left="4680" w:hanging="180"/>
      </w:pPr>
    </w:lvl>
    <w:lvl w:ilvl="6" w:tplc="0403000F" w:tentative="1">
      <w:start w:val="1"/>
      <w:numFmt w:val="decimal"/>
      <w:lvlText w:val="%7."/>
      <w:lvlJc w:val="left"/>
      <w:pPr>
        <w:ind w:left="5400" w:hanging="360"/>
      </w:pPr>
    </w:lvl>
    <w:lvl w:ilvl="7" w:tplc="04030019" w:tentative="1">
      <w:start w:val="1"/>
      <w:numFmt w:val="lowerLetter"/>
      <w:lvlText w:val="%8."/>
      <w:lvlJc w:val="left"/>
      <w:pPr>
        <w:ind w:left="6120" w:hanging="360"/>
      </w:pPr>
    </w:lvl>
    <w:lvl w:ilvl="8" w:tplc="0403001B" w:tentative="1">
      <w:start w:val="1"/>
      <w:numFmt w:val="lowerRoman"/>
      <w:lvlText w:val="%9."/>
      <w:lvlJc w:val="right"/>
      <w:pPr>
        <w:ind w:left="6840" w:hanging="180"/>
      </w:pPr>
    </w:lvl>
  </w:abstractNum>
  <w:abstractNum w:abstractNumId="3">
    <w:nsid w:val="256A1BA6"/>
    <w:multiLevelType w:val="hybridMultilevel"/>
    <w:tmpl w:val="617663EA"/>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4">
    <w:nsid w:val="27010D5A"/>
    <w:multiLevelType w:val="hybridMultilevel"/>
    <w:tmpl w:val="17F45D24"/>
    <w:lvl w:ilvl="0" w:tplc="6148781E">
      <w:start w:val="4"/>
      <w:numFmt w:val="bullet"/>
      <w:lvlText w:val="-"/>
      <w:lvlJc w:val="left"/>
      <w:pPr>
        <w:ind w:left="720" w:hanging="360"/>
      </w:pPr>
      <w:rPr>
        <w:rFonts w:ascii="Times New Roman" w:eastAsia="Times New Roman" w:hAnsi="Times New Roman" w:cs="Times New Roman"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5">
    <w:nsid w:val="36F63DE3"/>
    <w:multiLevelType w:val="multilevel"/>
    <w:tmpl w:val="F5823096"/>
    <w:lvl w:ilvl="0">
      <w:start w:val="1"/>
      <w:numFmt w:val="decimal"/>
      <w:lvlText w:val="%1."/>
      <w:lvlJc w:val="left"/>
      <w:pPr>
        <w:ind w:left="644" w:hanging="359"/>
      </w:pPr>
      <w:rPr>
        <w:color w:val="000000"/>
      </w:r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6">
    <w:nsid w:val="61E606EE"/>
    <w:multiLevelType w:val="multilevel"/>
    <w:tmpl w:val="3462EE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6EF61F9A"/>
    <w:multiLevelType w:val="hybridMultilevel"/>
    <w:tmpl w:val="9E360160"/>
    <w:lvl w:ilvl="0" w:tplc="6148781E">
      <w:start w:val="4"/>
      <w:numFmt w:val="bullet"/>
      <w:lvlText w:val="-"/>
      <w:lvlJc w:val="left"/>
      <w:pPr>
        <w:ind w:left="720" w:hanging="360"/>
      </w:pPr>
      <w:rPr>
        <w:rFonts w:ascii="Times New Roman" w:eastAsia="Times New Roman" w:hAnsi="Times New Roman" w:cs="Times New Roman"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8">
    <w:nsid w:val="706B7DC2"/>
    <w:multiLevelType w:val="multilevel"/>
    <w:tmpl w:val="8F8A3F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1"/>
  </w:num>
  <w:num w:numId="3">
    <w:abstractNumId w:val="0"/>
  </w:num>
  <w:num w:numId="4">
    <w:abstractNumId w:val="8"/>
  </w:num>
  <w:num w:numId="5">
    <w:abstractNumId w:val="5"/>
  </w:num>
  <w:num w:numId="6">
    <w:abstractNumId w:val="3"/>
  </w:num>
  <w:num w:numId="7">
    <w:abstractNumId w:val="2"/>
  </w:num>
  <w:num w:numId="8">
    <w:abstractNumId w:val="7"/>
  </w:num>
  <w:num w:numId="9">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mon">
    <w15:presenceInfo w15:providerId="None" w15:userId="Ram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EA3"/>
    <w:rsid w:val="00010ABC"/>
    <w:rsid w:val="002000BF"/>
    <w:rsid w:val="002605A0"/>
    <w:rsid w:val="003574A2"/>
    <w:rsid w:val="003A0C07"/>
    <w:rsid w:val="003D7055"/>
    <w:rsid w:val="004A0A6A"/>
    <w:rsid w:val="00532EA3"/>
    <w:rsid w:val="005A0B4A"/>
    <w:rsid w:val="006058EC"/>
    <w:rsid w:val="006F1570"/>
    <w:rsid w:val="00757DF1"/>
    <w:rsid w:val="00824EFF"/>
    <w:rsid w:val="008D5FD6"/>
    <w:rsid w:val="009F67C0"/>
    <w:rsid w:val="00B92221"/>
    <w:rsid w:val="00B95E40"/>
    <w:rsid w:val="00C74F80"/>
    <w:rsid w:val="00CE0938"/>
    <w:rsid w:val="00E46C0E"/>
    <w:rsid w:val="00E5769A"/>
    <w:rsid w:val="00ED23A7"/>
    <w:rsid w:val="00EF2435"/>
    <w:rsid w:val="00F07A64"/>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F3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EA0"/>
  </w:style>
  <w:style w:type="paragraph" w:styleId="Ttol1">
    <w:name w:val="heading 1"/>
    <w:basedOn w:val="Normal"/>
    <w:next w:val="Normal"/>
    <w:link w:val="Ttol1Car"/>
    <w:uiPriority w:val="9"/>
    <w:qFormat/>
    <w:rsid w:val="00703E3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ol2">
    <w:name w:val="heading 2"/>
    <w:basedOn w:val="Normal"/>
    <w:next w:val="Normal"/>
    <w:link w:val="Ttol2Car"/>
    <w:uiPriority w:val="9"/>
    <w:unhideWhenUsed/>
    <w:qFormat/>
    <w:rsid w:val="00703E3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ol3">
    <w:name w:val="heading 3"/>
    <w:basedOn w:val="Normal"/>
    <w:next w:val="Normal"/>
    <w:link w:val="Ttol3Car"/>
    <w:uiPriority w:val="9"/>
    <w:unhideWhenUsed/>
    <w:qFormat/>
    <w:rsid w:val="00C26B9B"/>
    <w:pPr>
      <w:keepNext/>
      <w:keepLines/>
      <w:spacing w:before="200" w:line="276" w:lineRule="auto"/>
      <w:outlineLvl w:val="2"/>
    </w:pPr>
    <w:rPr>
      <w:rFonts w:asciiTheme="majorHAnsi" w:eastAsiaTheme="majorEastAsia" w:hAnsiTheme="majorHAnsi" w:cstheme="majorBidi"/>
      <w:b/>
      <w:bCs/>
      <w:color w:val="4F81BD" w:themeColor="accent1"/>
      <w:lang w:val="ca-ES" w:eastAsia="en-US"/>
    </w:rPr>
  </w:style>
  <w:style w:type="paragraph" w:styleId="Ttol4">
    <w:name w:val="heading 4"/>
    <w:basedOn w:val="Normal"/>
    <w:next w:val="Normal"/>
    <w:pPr>
      <w:keepNext/>
      <w:keepLines/>
      <w:spacing w:before="240" w:after="40"/>
      <w:outlineLvl w:val="3"/>
    </w:pPr>
    <w:rPr>
      <w:b/>
      <w:sz w:val="24"/>
      <w:szCs w:val="24"/>
    </w:rPr>
  </w:style>
  <w:style w:type="paragraph" w:styleId="Ttol5">
    <w:name w:val="heading 5"/>
    <w:basedOn w:val="Normal"/>
    <w:next w:val="Normal"/>
    <w:pPr>
      <w:keepNext/>
      <w:keepLines/>
      <w:spacing w:before="220" w:after="40"/>
      <w:outlineLvl w:val="4"/>
    </w:pPr>
    <w:rPr>
      <w:b/>
    </w:rPr>
  </w:style>
  <w:style w:type="paragraph" w:styleId="Ttol6">
    <w:name w:val="heading 6"/>
    <w:basedOn w:val="Normal"/>
    <w:next w:val="Normal"/>
    <w:pPr>
      <w:keepNext/>
      <w:keepLines/>
      <w:spacing w:before="200" w:after="40"/>
      <w:outlineLvl w:val="5"/>
    </w:pPr>
    <w:rPr>
      <w:b/>
      <w:sz w:val="20"/>
      <w:szCs w:val="20"/>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ol">
    <w:name w:val="Title"/>
    <w:basedOn w:val="Normal"/>
    <w:next w:val="Normal"/>
    <w:pPr>
      <w:keepNext/>
      <w:keepLines/>
      <w:spacing w:before="480" w:after="120"/>
    </w:pPr>
    <w:rPr>
      <w:b/>
      <w:sz w:val="72"/>
      <w:szCs w:val="72"/>
    </w:rPr>
  </w:style>
  <w:style w:type="paragraph" w:styleId="Pargrafdellista">
    <w:name w:val="List Paragraph"/>
    <w:basedOn w:val="Normal"/>
    <w:uiPriority w:val="99"/>
    <w:qFormat/>
    <w:rsid w:val="00446ECD"/>
    <w:pPr>
      <w:ind w:left="720"/>
      <w:contextualSpacing/>
    </w:pPr>
  </w:style>
  <w:style w:type="paragraph" w:styleId="Peu">
    <w:name w:val="footer"/>
    <w:basedOn w:val="Normal"/>
    <w:link w:val="PeuCar"/>
    <w:uiPriority w:val="99"/>
    <w:unhideWhenUsed/>
    <w:rsid w:val="00BA6B95"/>
    <w:pPr>
      <w:tabs>
        <w:tab w:val="center" w:pos="4252"/>
        <w:tab w:val="right" w:pos="8504"/>
      </w:tabs>
    </w:pPr>
  </w:style>
  <w:style w:type="character" w:customStyle="1" w:styleId="PeuCar">
    <w:name w:val="Peu Car"/>
    <w:basedOn w:val="Tipusdelletraperdefectedelpargraf"/>
    <w:link w:val="Peu"/>
    <w:uiPriority w:val="99"/>
    <w:rsid w:val="00BA6B95"/>
  </w:style>
  <w:style w:type="character" w:styleId="Nmerodepgina">
    <w:name w:val="page number"/>
    <w:basedOn w:val="Tipusdelletraperdefectedelpargraf"/>
    <w:uiPriority w:val="99"/>
    <w:semiHidden/>
    <w:unhideWhenUsed/>
    <w:rsid w:val="00BA6B95"/>
  </w:style>
  <w:style w:type="paragraph" w:styleId="Capalera">
    <w:name w:val="header"/>
    <w:basedOn w:val="Normal"/>
    <w:link w:val="CapaleraCar"/>
    <w:uiPriority w:val="99"/>
    <w:unhideWhenUsed/>
    <w:rsid w:val="00BA6B95"/>
    <w:pPr>
      <w:tabs>
        <w:tab w:val="center" w:pos="4252"/>
        <w:tab w:val="right" w:pos="8504"/>
      </w:tabs>
    </w:pPr>
  </w:style>
  <w:style w:type="character" w:customStyle="1" w:styleId="CapaleraCar">
    <w:name w:val="Capçalera Car"/>
    <w:basedOn w:val="Tipusdelletraperdefectedelpargraf"/>
    <w:link w:val="Capalera"/>
    <w:uiPriority w:val="99"/>
    <w:rsid w:val="00BA6B95"/>
  </w:style>
  <w:style w:type="paragraph" w:styleId="Textdeglobus">
    <w:name w:val="Balloon Text"/>
    <w:basedOn w:val="Normal"/>
    <w:link w:val="TextdeglobusCar"/>
    <w:uiPriority w:val="99"/>
    <w:semiHidden/>
    <w:unhideWhenUsed/>
    <w:rsid w:val="00BA6B95"/>
    <w:rPr>
      <w:rFonts w:ascii="Lucida Grande" w:hAnsi="Lucida Grande"/>
      <w:sz w:val="18"/>
      <w:szCs w:val="18"/>
    </w:rPr>
  </w:style>
  <w:style w:type="character" w:customStyle="1" w:styleId="TextdeglobusCar">
    <w:name w:val="Text de globus Car"/>
    <w:basedOn w:val="Tipusdelletraperdefectedelpargraf"/>
    <w:link w:val="Textdeglobus"/>
    <w:uiPriority w:val="99"/>
    <w:semiHidden/>
    <w:rsid w:val="00BA6B95"/>
    <w:rPr>
      <w:rFonts w:ascii="Lucida Grande" w:hAnsi="Lucida Grande"/>
      <w:sz w:val="18"/>
      <w:szCs w:val="18"/>
    </w:rPr>
  </w:style>
  <w:style w:type="character" w:styleId="Refernciadecomentari">
    <w:name w:val="annotation reference"/>
    <w:basedOn w:val="Tipusdelletraperdefectedelpargraf"/>
    <w:uiPriority w:val="99"/>
    <w:semiHidden/>
    <w:unhideWhenUsed/>
    <w:rsid w:val="006F15EB"/>
    <w:rPr>
      <w:sz w:val="16"/>
      <w:szCs w:val="16"/>
    </w:rPr>
  </w:style>
  <w:style w:type="paragraph" w:styleId="Textdecomentari">
    <w:name w:val="annotation text"/>
    <w:basedOn w:val="Normal"/>
    <w:link w:val="TextdecomentariCar"/>
    <w:uiPriority w:val="99"/>
    <w:unhideWhenUsed/>
    <w:rsid w:val="006F15EB"/>
    <w:rPr>
      <w:sz w:val="20"/>
      <w:szCs w:val="20"/>
    </w:rPr>
  </w:style>
  <w:style w:type="character" w:customStyle="1" w:styleId="TextdecomentariCar">
    <w:name w:val="Text de comentari Car"/>
    <w:basedOn w:val="Tipusdelletraperdefectedelpargraf"/>
    <w:link w:val="Textdecomentari"/>
    <w:uiPriority w:val="99"/>
    <w:rsid w:val="006F15EB"/>
    <w:rPr>
      <w:sz w:val="20"/>
      <w:szCs w:val="20"/>
    </w:rPr>
  </w:style>
  <w:style w:type="paragraph" w:styleId="Temadelcomentari">
    <w:name w:val="annotation subject"/>
    <w:basedOn w:val="Textdecomentari"/>
    <w:next w:val="Textdecomentari"/>
    <w:link w:val="TemadelcomentariCar"/>
    <w:uiPriority w:val="99"/>
    <w:semiHidden/>
    <w:unhideWhenUsed/>
    <w:rsid w:val="006F15EB"/>
    <w:rPr>
      <w:b/>
      <w:bCs/>
    </w:rPr>
  </w:style>
  <w:style w:type="character" w:customStyle="1" w:styleId="TemadelcomentariCar">
    <w:name w:val="Tema del comentari Car"/>
    <w:basedOn w:val="TextdecomentariCar"/>
    <w:link w:val="Temadelcomentari"/>
    <w:uiPriority w:val="99"/>
    <w:semiHidden/>
    <w:rsid w:val="006F15EB"/>
    <w:rPr>
      <w:b/>
      <w:bCs/>
      <w:sz w:val="20"/>
      <w:szCs w:val="20"/>
    </w:rPr>
  </w:style>
  <w:style w:type="paragraph" w:styleId="Revisi">
    <w:name w:val="Revision"/>
    <w:hidden/>
    <w:uiPriority w:val="99"/>
    <w:semiHidden/>
    <w:rsid w:val="002F5BE9"/>
  </w:style>
  <w:style w:type="table" w:styleId="Taulaambquadrcula">
    <w:name w:val="Table Grid"/>
    <w:basedOn w:val="Taulanormal"/>
    <w:uiPriority w:val="99"/>
    <w:rsid w:val="000644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ejatsuau">
    <w:name w:val="Light Shading"/>
    <w:basedOn w:val="Taulanormal"/>
    <w:uiPriority w:val="60"/>
    <w:rsid w:val="0006446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enseespaiat">
    <w:name w:val="No Spacing"/>
    <w:uiPriority w:val="1"/>
    <w:qFormat/>
    <w:rsid w:val="00780E8B"/>
  </w:style>
  <w:style w:type="character" w:styleId="Textdelcontenidor">
    <w:name w:val="Placeholder Text"/>
    <w:basedOn w:val="Tipusdelletraperdefectedelpargraf"/>
    <w:uiPriority w:val="99"/>
    <w:semiHidden/>
    <w:rsid w:val="00FA4872"/>
    <w:rPr>
      <w:color w:val="808080"/>
    </w:rPr>
  </w:style>
  <w:style w:type="paragraph" w:customStyle="1" w:styleId="EstiloSubttulodecubiertaLatinaArialBlack20ptSuperior">
    <w:name w:val="Estilo Subtítulo de cubierta + (Latina) Arial Black 20 pt Superior..."/>
    <w:basedOn w:val="Normal"/>
    <w:rsid w:val="00703E34"/>
    <w:pPr>
      <w:keepNext/>
      <w:keepLines/>
      <w:spacing w:line="480" w:lineRule="atLeast"/>
      <w:ind w:right="-86"/>
      <w:jc w:val="both"/>
    </w:pPr>
    <w:rPr>
      <w:rFonts w:ascii="Arial Black" w:eastAsia="Times New Roman" w:hAnsi="Arial Black" w:cs="Times New Roman"/>
      <w:kern w:val="28"/>
      <w:sz w:val="40"/>
      <w:szCs w:val="40"/>
      <w:lang w:eastAsia="en-US"/>
    </w:rPr>
  </w:style>
  <w:style w:type="character" w:customStyle="1" w:styleId="Ttol1Car">
    <w:name w:val="Títol 1 Car"/>
    <w:basedOn w:val="Tipusdelletraperdefectedelpargraf"/>
    <w:link w:val="Ttol1"/>
    <w:uiPriority w:val="9"/>
    <w:rsid w:val="00703E34"/>
    <w:rPr>
      <w:rFonts w:asciiTheme="majorHAnsi" w:eastAsiaTheme="majorEastAsia" w:hAnsiTheme="majorHAnsi" w:cstheme="majorBidi"/>
      <w:b/>
      <w:bCs/>
      <w:color w:val="365F91" w:themeColor="accent1" w:themeShade="BF"/>
      <w:sz w:val="28"/>
      <w:szCs w:val="28"/>
    </w:rPr>
  </w:style>
  <w:style w:type="paragraph" w:styleId="TtoldelIDC">
    <w:name w:val="TOC Heading"/>
    <w:basedOn w:val="Ttol1"/>
    <w:next w:val="Normal"/>
    <w:uiPriority w:val="39"/>
    <w:semiHidden/>
    <w:unhideWhenUsed/>
    <w:qFormat/>
    <w:rsid w:val="00703E34"/>
    <w:pPr>
      <w:spacing w:line="276" w:lineRule="auto"/>
      <w:outlineLvl w:val="9"/>
    </w:pPr>
  </w:style>
  <w:style w:type="paragraph" w:styleId="IDC1">
    <w:name w:val="toc 1"/>
    <w:basedOn w:val="Normal"/>
    <w:next w:val="Normal"/>
    <w:autoRedefine/>
    <w:uiPriority w:val="39"/>
    <w:unhideWhenUsed/>
    <w:rsid w:val="00801CB4"/>
    <w:pPr>
      <w:tabs>
        <w:tab w:val="right" w:leader="dot" w:pos="8488"/>
      </w:tabs>
      <w:spacing w:after="100"/>
    </w:pPr>
    <w:rPr>
      <w:noProof/>
    </w:rPr>
  </w:style>
  <w:style w:type="character" w:styleId="Enlla">
    <w:name w:val="Hyperlink"/>
    <w:basedOn w:val="Tipusdelletraperdefectedelpargraf"/>
    <w:uiPriority w:val="99"/>
    <w:unhideWhenUsed/>
    <w:rsid w:val="00703E34"/>
    <w:rPr>
      <w:color w:val="0000FF" w:themeColor="hyperlink"/>
      <w:u w:val="single"/>
    </w:rPr>
  </w:style>
  <w:style w:type="character" w:customStyle="1" w:styleId="Ttol2Car">
    <w:name w:val="Títol 2 Car"/>
    <w:basedOn w:val="Tipusdelletraperdefectedelpargraf"/>
    <w:link w:val="Ttol2"/>
    <w:uiPriority w:val="9"/>
    <w:rsid w:val="00703E34"/>
    <w:rPr>
      <w:rFonts w:asciiTheme="majorHAnsi" w:eastAsiaTheme="majorEastAsia" w:hAnsiTheme="majorHAnsi" w:cstheme="majorBidi"/>
      <w:b/>
      <w:bCs/>
      <w:color w:val="4F81BD" w:themeColor="accent1"/>
      <w:sz w:val="26"/>
      <w:szCs w:val="26"/>
    </w:rPr>
  </w:style>
  <w:style w:type="paragraph" w:styleId="IDC2">
    <w:name w:val="toc 2"/>
    <w:basedOn w:val="Normal"/>
    <w:next w:val="Normal"/>
    <w:autoRedefine/>
    <w:uiPriority w:val="39"/>
    <w:unhideWhenUsed/>
    <w:rsid w:val="00703E34"/>
    <w:pPr>
      <w:spacing w:after="100"/>
      <w:ind w:left="220"/>
    </w:pPr>
  </w:style>
  <w:style w:type="paragraph" w:styleId="NormalWeb">
    <w:name w:val="Normal (Web)"/>
    <w:basedOn w:val="Normal"/>
    <w:uiPriority w:val="99"/>
    <w:semiHidden/>
    <w:unhideWhenUsed/>
    <w:rsid w:val="00EC30CD"/>
    <w:pPr>
      <w:spacing w:before="100" w:beforeAutospacing="1" w:after="100" w:afterAutospacing="1"/>
    </w:pPr>
    <w:rPr>
      <w:rFonts w:ascii="Times New Roman" w:eastAsia="Times New Roman" w:hAnsi="Times New Roman" w:cs="Times New Roman"/>
      <w:sz w:val="24"/>
      <w:szCs w:val="24"/>
      <w:lang w:val="ca-ES" w:eastAsia="ca-ES"/>
    </w:rPr>
  </w:style>
  <w:style w:type="paragraph" w:customStyle="1" w:styleId="Listamulticolor-nfasis11">
    <w:name w:val="Lista multicolor - Énfasis 11"/>
    <w:basedOn w:val="Normal"/>
    <w:uiPriority w:val="99"/>
    <w:rsid w:val="00954A19"/>
    <w:pPr>
      <w:spacing w:after="200" w:line="276" w:lineRule="auto"/>
      <w:ind w:left="720"/>
      <w:contextualSpacing/>
    </w:pPr>
    <w:rPr>
      <w:rFonts w:ascii="Calibri" w:eastAsia="Batang" w:hAnsi="Calibri" w:cs="Times New Roman"/>
      <w:lang w:eastAsia="en-US"/>
    </w:rPr>
  </w:style>
  <w:style w:type="paragraph" w:styleId="Llista">
    <w:name w:val="List"/>
    <w:basedOn w:val="Textindependent"/>
    <w:uiPriority w:val="99"/>
    <w:rsid w:val="00954A19"/>
    <w:pPr>
      <w:keepLines/>
      <w:tabs>
        <w:tab w:val="left" w:pos="-360"/>
      </w:tabs>
      <w:spacing w:before="60" w:after="60"/>
      <w:ind w:left="-360" w:right="1080" w:hanging="360"/>
      <w:jc w:val="both"/>
    </w:pPr>
    <w:rPr>
      <w:rFonts w:eastAsia="Batang" w:cs="Times New Roman"/>
      <w:szCs w:val="20"/>
    </w:rPr>
  </w:style>
  <w:style w:type="paragraph" w:styleId="Textindependent">
    <w:name w:val="Body Text"/>
    <w:basedOn w:val="Normal"/>
    <w:link w:val="TextindependentCar"/>
    <w:uiPriority w:val="99"/>
    <w:semiHidden/>
    <w:unhideWhenUsed/>
    <w:rsid w:val="00954A19"/>
    <w:pPr>
      <w:spacing w:after="120"/>
    </w:pPr>
  </w:style>
  <w:style w:type="character" w:customStyle="1" w:styleId="TextindependentCar">
    <w:name w:val="Text independent Car"/>
    <w:basedOn w:val="Tipusdelletraperdefectedelpargraf"/>
    <w:link w:val="Textindependent"/>
    <w:uiPriority w:val="99"/>
    <w:semiHidden/>
    <w:rsid w:val="00954A19"/>
  </w:style>
  <w:style w:type="character" w:customStyle="1" w:styleId="Ttol3Car">
    <w:name w:val="Títol 3 Car"/>
    <w:basedOn w:val="Tipusdelletraperdefectedelpargraf"/>
    <w:link w:val="Ttol3"/>
    <w:uiPriority w:val="9"/>
    <w:rsid w:val="00C26B9B"/>
    <w:rPr>
      <w:rFonts w:asciiTheme="majorHAnsi" w:eastAsiaTheme="majorEastAsia" w:hAnsiTheme="majorHAnsi" w:cstheme="majorBidi"/>
      <w:b/>
      <w:bCs/>
      <w:color w:val="4F81BD" w:themeColor="accent1"/>
      <w:lang w:val="ca-ES" w:eastAsia="en-US"/>
    </w:rPr>
  </w:style>
  <w:style w:type="table" w:customStyle="1" w:styleId="Sombreadoclaro1">
    <w:name w:val="Sombreado claro1"/>
    <w:basedOn w:val="Taulanormal"/>
    <w:next w:val="Ombrejatsuau"/>
    <w:uiPriority w:val="60"/>
    <w:rsid w:val="00684E34"/>
    <w:rPr>
      <w:rFonts w:eastAsia="Times New Roman"/>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lid-translation">
    <w:name w:val="tlid-translation"/>
    <w:basedOn w:val="Tipusdelletraperdefectedelpargraf"/>
    <w:rsid w:val="0052186A"/>
  </w:style>
  <w:style w:type="character" w:customStyle="1" w:styleId="ebooks-bold">
    <w:name w:val="ebooks-bold"/>
    <w:basedOn w:val="Tipusdelletraperdefectedelpargraf"/>
    <w:rsid w:val="0043365B"/>
  </w:style>
  <w:style w:type="character" w:customStyle="1" w:styleId="apple-converted-space">
    <w:name w:val="apple-converted-space"/>
    <w:basedOn w:val="Tipusdelletraperdefectedelpargraf"/>
    <w:rsid w:val="0043365B"/>
  </w:style>
  <w:style w:type="character" w:customStyle="1" w:styleId="ebooks-superscript">
    <w:name w:val="ebooks-superscript"/>
    <w:basedOn w:val="Tipusdelletraperdefectedelpargraf"/>
    <w:rsid w:val="0043365B"/>
  </w:style>
  <w:style w:type="paragraph" w:styleId="IDC3">
    <w:name w:val="toc 3"/>
    <w:basedOn w:val="Normal"/>
    <w:next w:val="Normal"/>
    <w:autoRedefine/>
    <w:uiPriority w:val="39"/>
    <w:unhideWhenUsed/>
    <w:rsid w:val="00E314E0"/>
    <w:pPr>
      <w:spacing w:after="100"/>
      <w:ind w:left="440"/>
    </w:pPr>
  </w:style>
  <w:style w:type="table" w:styleId="Ombrejatmitj1mfasi1">
    <w:name w:val="Medium Shading 1 Accent 1"/>
    <w:basedOn w:val="Taulanormal"/>
    <w:uiPriority w:val="63"/>
    <w:rsid w:val="00A63A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listaclaramfasi1">
    <w:name w:val="Light List Accent 1"/>
    <w:basedOn w:val="Taulanormal"/>
    <w:uiPriority w:val="61"/>
    <w:rsid w:val="00A63A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TMLambformatprevi">
    <w:name w:val="HTML Preformatted"/>
    <w:basedOn w:val="Normal"/>
    <w:link w:val="HTMLambformatpreviCar"/>
    <w:uiPriority w:val="99"/>
    <w:semiHidden/>
    <w:unhideWhenUsed/>
    <w:rsid w:val="00457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ca-ES" w:eastAsia="ca-ES"/>
    </w:rPr>
  </w:style>
  <w:style w:type="character" w:customStyle="1" w:styleId="HTMLambformatpreviCar">
    <w:name w:val="HTML amb format previ Car"/>
    <w:basedOn w:val="Tipusdelletraperdefectedelpargraf"/>
    <w:link w:val="HTMLambformatprevi"/>
    <w:uiPriority w:val="99"/>
    <w:semiHidden/>
    <w:rsid w:val="00457484"/>
    <w:rPr>
      <w:rFonts w:ascii="Courier New" w:eastAsia="Times New Roman" w:hAnsi="Courier New" w:cs="Courier New"/>
      <w:sz w:val="20"/>
      <w:szCs w:val="20"/>
      <w:lang w:val="ca-ES" w:eastAsia="ca-ES"/>
    </w:rPr>
  </w:style>
  <w:style w:type="paragraph" w:styleId="Subttol">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15" w:type="dxa"/>
        <w:right w:w="115" w:type="dxa"/>
      </w:tblCellMar>
    </w:tblPr>
  </w:style>
  <w:style w:type="table" w:customStyle="1" w:styleId="a2">
    <w:basedOn w:val="TableNormal1"/>
    <w:tblPr>
      <w:tblStyleRowBandSize w:val="1"/>
      <w:tblStyleColBandSize w:val="1"/>
      <w:tblCellMar>
        <w:left w:w="115" w:type="dxa"/>
        <w:right w:w="115" w:type="dxa"/>
      </w:tblCellMar>
    </w:tblPr>
  </w:style>
  <w:style w:type="table" w:customStyle="1" w:styleId="a3">
    <w:basedOn w:val="TableNormal1"/>
    <w:tblPr>
      <w:tblStyleRowBandSize w:val="1"/>
      <w:tblStyleColBandSize w:val="1"/>
      <w:tblCellMar>
        <w:left w:w="115" w:type="dxa"/>
        <w:right w:w="115" w:type="dxa"/>
      </w:tblCellMar>
    </w:tblPr>
  </w:style>
  <w:style w:type="table" w:customStyle="1" w:styleId="a4">
    <w:basedOn w:val="TableNormal1"/>
    <w:tblPr>
      <w:tblStyleRowBandSize w:val="1"/>
      <w:tblStyleColBandSize w:val="1"/>
      <w:tblCellMar>
        <w:left w:w="115" w:type="dxa"/>
        <w:right w:w="115"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rPr>
      <w:color w:val="000000"/>
    </w:rPr>
    <w:tblPr>
      <w:tblStyleRowBandSize w:val="1"/>
      <w:tblStyleColBandSize w:val="1"/>
      <w:tblCellMar>
        <w:left w:w="108" w:type="dxa"/>
        <w:right w:w="108"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7">
    <w:basedOn w:val="TableNormal1"/>
    <w:rPr>
      <w:color w:val="000000"/>
    </w:rPr>
    <w:tblPr>
      <w:tblStyleRowBandSize w:val="1"/>
      <w:tblStyleColBandSize w:val="1"/>
      <w:tblCellMar>
        <w:left w:w="108" w:type="dxa"/>
        <w:right w:w="108"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8">
    <w:basedOn w:val="TableNormal1"/>
    <w:rPr>
      <w:color w:val="000000"/>
    </w:rPr>
    <w:tblPr>
      <w:tblStyleRowBandSize w:val="1"/>
      <w:tblStyleColBandSize w:val="1"/>
      <w:tblCellMar>
        <w:left w:w="108" w:type="dxa"/>
        <w:right w:w="108"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9">
    <w:basedOn w:val="TableNormal1"/>
    <w:rPr>
      <w:color w:val="000000"/>
    </w:rPr>
    <w:tblPr>
      <w:tblStyleRowBandSize w:val="1"/>
      <w:tblStyleColBandSize w:val="1"/>
      <w:tblCellMar>
        <w:left w:w="108" w:type="dxa"/>
        <w:right w:w="108"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a">
    <w:basedOn w:val="TableNormal1"/>
    <w:rPr>
      <w:color w:val="000000"/>
    </w:rPr>
    <w:tblPr>
      <w:tblStyleRowBandSize w:val="1"/>
      <w:tblStyleColBandSize w:val="1"/>
      <w:tblCellMar>
        <w:left w:w="108" w:type="dxa"/>
        <w:right w:w="108"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b">
    <w:basedOn w:val="TableNormal1"/>
    <w:rPr>
      <w:color w:val="000000"/>
    </w:rPr>
    <w:tblPr>
      <w:tblStyleRowBandSize w:val="1"/>
      <w:tblStyleColBandSize w:val="1"/>
      <w:tblCellMar>
        <w:left w:w="108" w:type="dxa"/>
        <w:right w:w="108"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c">
    <w:basedOn w:val="TableNormal1"/>
    <w:rPr>
      <w:color w:val="000000"/>
    </w:rPr>
    <w:tblPr>
      <w:tblStyleRowBandSize w:val="1"/>
      <w:tblStyleColBandSize w:val="1"/>
      <w:tblCellMar>
        <w:left w:w="108" w:type="dxa"/>
        <w:right w:w="108"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d">
    <w:basedOn w:val="TableNormal1"/>
    <w:rPr>
      <w:color w:val="000000"/>
    </w:rPr>
    <w:tblPr>
      <w:tblStyleRowBandSize w:val="1"/>
      <w:tblStyleColBandSize w:val="1"/>
      <w:tblCellMar>
        <w:left w:w="108" w:type="dxa"/>
        <w:right w:w="108"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e">
    <w:basedOn w:val="TableNormal1"/>
    <w:rPr>
      <w:color w:val="000000"/>
    </w:rPr>
    <w:tblPr>
      <w:tblStyleRowBandSize w:val="1"/>
      <w:tblStyleColBandSize w:val="1"/>
      <w:tblCellMar>
        <w:left w:w="108" w:type="dxa"/>
        <w:right w:w="108"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f">
    <w:basedOn w:val="TableNormal1"/>
    <w:rPr>
      <w:color w:val="000000"/>
    </w:rPr>
    <w:tblPr>
      <w:tblStyleRowBandSize w:val="1"/>
      <w:tblStyleColBandSize w:val="1"/>
      <w:tblCellMar>
        <w:left w:w="108" w:type="dxa"/>
        <w:right w:w="108" w:type="dxa"/>
      </w:tblCellMar>
    </w:tblPr>
  </w:style>
  <w:style w:type="table" w:customStyle="1" w:styleId="af0">
    <w:basedOn w:val="TableNormal1"/>
    <w:rPr>
      <w:color w:val="000000"/>
    </w:rPr>
    <w:tblPr>
      <w:tblStyleRowBandSize w:val="1"/>
      <w:tblStyleColBandSize w:val="1"/>
      <w:tblCellMar>
        <w:left w:w="108"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EA0"/>
  </w:style>
  <w:style w:type="paragraph" w:styleId="Ttol1">
    <w:name w:val="heading 1"/>
    <w:basedOn w:val="Normal"/>
    <w:next w:val="Normal"/>
    <w:link w:val="Ttol1Car"/>
    <w:uiPriority w:val="9"/>
    <w:qFormat/>
    <w:rsid w:val="00703E3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ol2">
    <w:name w:val="heading 2"/>
    <w:basedOn w:val="Normal"/>
    <w:next w:val="Normal"/>
    <w:link w:val="Ttol2Car"/>
    <w:uiPriority w:val="9"/>
    <w:unhideWhenUsed/>
    <w:qFormat/>
    <w:rsid w:val="00703E3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ol3">
    <w:name w:val="heading 3"/>
    <w:basedOn w:val="Normal"/>
    <w:next w:val="Normal"/>
    <w:link w:val="Ttol3Car"/>
    <w:uiPriority w:val="9"/>
    <w:unhideWhenUsed/>
    <w:qFormat/>
    <w:rsid w:val="00C26B9B"/>
    <w:pPr>
      <w:keepNext/>
      <w:keepLines/>
      <w:spacing w:before="200" w:line="276" w:lineRule="auto"/>
      <w:outlineLvl w:val="2"/>
    </w:pPr>
    <w:rPr>
      <w:rFonts w:asciiTheme="majorHAnsi" w:eastAsiaTheme="majorEastAsia" w:hAnsiTheme="majorHAnsi" w:cstheme="majorBidi"/>
      <w:b/>
      <w:bCs/>
      <w:color w:val="4F81BD" w:themeColor="accent1"/>
      <w:lang w:val="ca-ES" w:eastAsia="en-US"/>
    </w:rPr>
  </w:style>
  <w:style w:type="paragraph" w:styleId="Ttol4">
    <w:name w:val="heading 4"/>
    <w:basedOn w:val="Normal"/>
    <w:next w:val="Normal"/>
    <w:pPr>
      <w:keepNext/>
      <w:keepLines/>
      <w:spacing w:before="240" w:after="40"/>
      <w:outlineLvl w:val="3"/>
    </w:pPr>
    <w:rPr>
      <w:b/>
      <w:sz w:val="24"/>
      <w:szCs w:val="24"/>
    </w:rPr>
  </w:style>
  <w:style w:type="paragraph" w:styleId="Ttol5">
    <w:name w:val="heading 5"/>
    <w:basedOn w:val="Normal"/>
    <w:next w:val="Normal"/>
    <w:pPr>
      <w:keepNext/>
      <w:keepLines/>
      <w:spacing w:before="220" w:after="40"/>
      <w:outlineLvl w:val="4"/>
    </w:pPr>
    <w:rPr>
      <w:b/>
    </w:rPr>
  </w:style>
  <w:style w:type="paragraph" w:styleId="Ttol6">
    <w:name w:val="heading 6"/>
    <w:basedOn w:val="Normal"/>
    <w:next w:val="Normal"/>
    <w:pPr>
      <w:keepNext/>
      <w:keepLines/>
      <w:spacing w:before="200" w:after="40"/>
      <w:outlineLvl w:val="5"/>
    </w:pPr>
    <w:rPr>
      <w:b/>
      <w:sz w:val="20"/>
      <w:szCs w:val="20"/>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ol">
    <w:name w:val="Title"/>
    <w:basedOn w:val="Normal"/>
    <w:next w:val="Normal"/>
    <w:pPr>
      <w:keepNext/>
      <w:keepLines/>
      <w:spacing w:before="480" w:after="120"/>
    </w:pPr>
    <w:rPr>
      <w:b/>
      <w:sz w:val="72"/>
      <w:szCs w:val="72"/>
    </w:rPr>
  </w:style>
  <w:style w:type="paragraph" w:styleId="Pargrafdellista">
    <w:name w:val="List Paragraph"/>
    <w:basedOn w:val="Normal"/>
    <w:uiPriority w:val="99"/>
    <w:qFormat/>
    <w:rsid w:val="00446ECD"/>
    <w:pPr>
      <w:ind w:left="720"/>
      <w:contextualSpacing/>
    </w:pPr>
  </w:style>
  <w:style w:type="paragraph" w:styleId="Peu">
    <w:name w:val="footer"/>
    <w:basedOn w:val="Normal"/>
    <w:link w:val="PeuCar"/>
    <w:uiPriority w:val="99"/>
    <w:unhideWhenUsed/>
    <w:rsid w:val="00BA6B95"/>
    <w:pPr>
      <w:tabs>
        <w:tab w:val="center" w:pos="4252"/>
        <w:tab w:val="right" w:pos="8504"/>
      </w:tabs>
    </w:pPr>
  </w:style>
  <w:style w:type="character" w:customStyle="1" w:styleId="PeuCar">
    <w:name w:val="Peu Car"/>
    <w:basedOn w:val="Tipusdelletraperdefectedelpargraf"/>
    <w:link w:val="Peu"/>
    <w:uiPriority w:val="99"/>
    <w:rsid w:val="00BA6B95"/>
  </w:style>
  <w:style w:type="character" w:styleId="Nmerodepgina">
    <w:name w:val="page number"/>
    <w:basedOn w:val="Tipusdelletraperdefectedelpargraf"/>
    <w:uiPriority w:val="99"/>
    <w:semiHidden/>
    <w:unhideWhenUsed/>
    <w:rsid w:val="00BA6B95"/>
  </w:style>
  <w:style w:type="paragraph" w:styleId="Capalera">
    <w:name w:val="header"/>
    <w:basedOn w:val="Normal"/>
    <w:link w:val="CapaleraCar"/>
    <w:uiPriority w:val="99"/>
    <w:unhideWhenUsed/>
    <w:rsid w:val="00BA6B95"/>
    <w:pPr>
      <w:tabs>
        <w:tab w:val="center" w:pos="4252"/>
        <w:tab w:val="right" w:pos="8504"/>
      </w:tabs>
    </w:pPr>
  </w:style>
  <w:style w:type="character" w:customStyle="1" w:styleId="CapaleraCar">
    <w:name w:val="Capçalera Car"/>
    <w:basedOn w:val="Tipusdelletraperdefectedelpargraf"/>
    <w:link w:val="Capalera"/>
    <w:uiPriority w:val="99"/>
    <w:rsid w:val="00BA6B95"/>
  </w:style>
  <w:style w:type="paragraph" w:styleId="Textdeglobus">
    <w:name w:val="Balloon Text"/>
    <w:basedOn w:val="Normal"/>
    <w:link w:val="TextdeglobusCar"/>
    <w:uiPriority w:val="99"/>
    <w:semiHidden/>
    <w:unhideWhenUsed/>
    <w:rsid w:val="00BA6B95"/>
    <w:rPr>
      <w:rFonts w:ascii="Lucida Grande" w:hAnsi="Lucida Grande"/>
      <w:sz w:val="18"/>
      <w:szCs w:val="18"/>
    </w:rPr>
  </w:style>
  <w:style w:type="character" w:customStyle="1" w:styleId="TextdeglobusCar">
    <w:name w:val="Text de globus Car"/>
    <w:basedOn w:val="Tipusdelletraperdefectedelpargraf"/>
    <w:link w:val="Textdeglobus"/>
    <w:uiPriority w:val="99"/>
    <w:semiHidden/>
    <w:rsid w:val="00BA6B95"/>
    <w:rPr>
      <w:rFonts w:ascii="Lucida Grande" w:hAnsi="Lucida Grande"/>
      <w:sz w:val="18"/>
      <w:szCs w:val="18"/>
    </w:rPr>
  </w:style>
  <w:style w:type="character" w:styleId="Refernciadecomentari">
    <w:name w:val="annotation reference"/>
    <w:basedOn w:val="Tipusdelletraperdefectedelpargraf"/>
    <w:uiPriority w:val="99"/>
    <w:semiHidden/>
    <w:unhideWhenUsed/>
    <w:rsid w:val="006F15EB"/>
    <w:rPr>
      <w:sz w:val="16"/>
      <w:szCs w:val="16"/>
    </w:rPr>
  </w:style>
  <w:style w:type="paragraph" w:styleId="Textdecomentari">
    <w:name w:val="annotation text"/>
    <w:basedOn w:val="Normal"/>
    <w:link w:val="TextdecomentariCar"/>
    <w:uiPriority w:val="99"/>
    <w:unhideWhenUsed/>
    <w:rsid w:val="006F15EB"/>
    <w:rPr>
      <w:sz w:val="20"/>
      <w:szCs w:val="20"/>
    </w:rPr>
  </w:style>
  <w:style w:type="character" w:customStyle="1" w:styleId="TextdecomentariCar">
    <w:name w:val="Text de comentari Car"/>
    <w:basedOn w:val="Tipusdelletraperdefectedelpargraf"/>
    <w:link w:val="Textdecomentari"/>
    <w:uiPriority w:val="99"/>
    <w:rsid w:val="006F15EB"/>
    <w:rPr>
      <w:sz w:val="20"/>
      <w:szCs w:val="20"/>
    </w:rPr>
  </w:style>
  <w:style w:type="paragraph" w:styleId="Temadelcomentari">
    <w:name w:val="annotation subject"/>
    <w:basedOn w:val="Textdecomentari"/>
    <w:next w:val="Textdecomentari"/>
    <w:link w:val="TemadelcomentariCar"/>
    <w:uiPriority w:val="99"/>
    <w:semiHidden/>
    <w:unhideWhenUsed/>
    <w:rsid w:val="006F15EB"/>
    <w:rPr>
      <w:b/>
      <w:bCs/>
    </w:rPr>
  </w:style>
  <w:style w:type="character" w:customStyle="1" w:styleId="TemadelcomentariCar">
    <w:name w:val="Tema del comentari Car"/>
    <w:basedOn w:val="TextdecomentariCar"/>
    <w:link w:val="Temadelcomentari"/>
    <w:uiPriority w:val="99"/>
    <w:semiHidden/>
    <w:rsid w:val="006F15EB"/>
    <w:rPr>
      <w:b/>
      <w:bCs/>
      <w:sz w:val="20"/>
      <w:szCs w:val="20"/>
    </w:rPr>
  </w:style>
  <w:style w:type="paragraph" w:styleId="Revisi">
    <w:name w:val="Revision"/>
    <w:hidden/>
    <w:uiPriority w:val="99"/>
    <w:semiHidden/>
    <w:rsid w:val="002F5BE9"/>
  </w:style>
  <w:style w:type="table" w:styleId="Taulaambquadrcula">
    <w:name w:val="Table Grid"/>
    <w:basedOn w:val="Taulanormal"/>
    <w:uiPriority w:val="99"/>
    <w:rsid w:val="000644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ejatsuau">
    <w:name w:val="Light Shading"/>
    <w:basedOn w:val="Taulanormal"/>
    <w:uiPriority w:val="60"/>
    <w:rsid w:val="0006446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enseespaiat">
    <w:name w:val="No Spacing"/>
    <w:uiPriority w:val="1"/>
    <w:qFormat/>
    <w:rsid w:val="00780E8B"/>
  </w:style>
  <w:style w:type="character" w:styleId="Textdelcontenidor">
    <w:name w:val="Placeholder Text"/>
    <w:basedOn w:val="Tipusdelletraperdefectedelpargraf"/>
    <w:uiPriority w:val="99"/>
    <w:semiHidden/>
    <w:rsid w:val="00FA4872"/>
    <w:rPr>
      <w:color w:val="808080"/>
    </w:rPr>
  </w:style>
  <w:style w:type="paragraph" w:customStyle="1" w:styleId="EstiloSubttulodecubiertaLatinaArialBlack20ptSuperior">
    <w:name w:val="Estilo Subtítulo de cubierta + (Latina) Arial Black 20 pt Superior..."/>
    <w:basedOn w:val="Normal"/>
    <w:rsid w:val="00703E34"/>
    <w:pPr>
      <w:keepNext/>
      <w:keepLines/>
      <w:spacing w:line="480" w:lineRule="atLeast"/>
      <w:ind w:right="-86"/>
      <w:jc w:val="both"/>
    </w:pPr>
    <w:rPr>
      <w:rFonts w:ascii="Arial Black" w:eastAsia="Times New Roman" w:hAnsi="Arial Black" w:cs="Times New Roman"/>
      <w:kern w:val="28"/>
      <w:sz w:val="40"/>
      <w:szCs w:val="40"/>
      <w:lang w:eastAsia="en-US"/>
    </w:rPr>
  </w:style>
  <w:style w:type="character" w:customStyle="1" w:styleId="Ttol1Car">
    <w:name w:val="Títol 1 Car"/>
    <w:basedOn w:val="Tipusdelletraperdefectedelpargraf"/>
    <w:link w:val="Ttol1"/>
    <w:uiPriority w:val="9"/>
    <w:rsid w:val="00703E34"/>
    <w:rPr>
      <w:rFonts w:asciiTheme="majorHAnsi" w:eastAsiaTheme="majorEastAsia" w:hAnsiTheme="majorHAnsi" w:cstheme="majorBidi"/>
      <w:b/>
      <w:bCs/>
      <w:color w:val="365F91" w:themeColor="accent1" w:themeShade="BF"/>
      <w:sz w:val="28"/>
      <w:szCs w:val="28"/>
    </w:rPr>
  </w:style>
  <w:style w:type="paragraph" w:styleId="TtoldelIDC">
    <w:name w:val="TOC Heading"/>
    <w:basedOn w:val="Ttol1"/>
    <w:next w:val="Normal"/>
    <w:uiPriority w:val="39"/>
    <w:semiHidden/>
    <w:unhideWhenUsed/>
    <w:qFormat/>
    <w:rsid w:val="00703E34"/>
    <w:pPr>
      <w:spacing w:line="276" w:lineRule="auto"/>
      <w:outlineLvl w:val="9"/>
    </w:pPr>
  </w:style>
  <w:style w:type="paragraph" w:styleId="IDC1">
    <w:name w:val="toc 1"/>
    <w:basedOn w:val="Normal"/>
    <w:next w:val="Normal"/>
    <w:autoRedefine/>
    <w:uiPriority w:val="39"/>
    <w:unhideWhenUsed/>
    <w:rsid w:val="00801CB4"/>
    <w:pPr>
      <w:tabs>
        <w:tab w:val="right" w:leader="dot" w:pos="8488"/>
      </w:tabs>
      <w:spacing w:after="100"/>
    </w:pPr>
    <w:rPr>
      <w:noProof/>
    </w:rPr>
  </w:style>
  <w:style w:type="character" w:styleId="Enlla">
    <w:name w:val="Hyperlink"/>
    <w:basedOn w:val="Tipusdelletraperdefectedelpargraf"/>
    <w:uiPriority w:val="99"/>
    <w:unhideWhenUsed/>
    <w:rsid w:val="00703E34"/>
    <w:rPr>
      <w:color w:val="0000FF" w:themeColor="hyperlink"/>
      <w:u w:val="single"/>
    </w:rPr>
  </w:style>
  <w:style w:type="character" w:customStyle="1" w:styleId="Ttol2Car">
    <w:name w:val="Títol 2 Car"/>
    <w:basedOn w:val="Tipusdelletraperdefectedelpargraf"/>
    <w:link w:val="Ttol2"/>
    <w:uiPriority w:val="9"/>
    <w:rsid w:val="00703E34"/>
    <w:rPr>
      <w:rFonts w:asciiTheme="majorHAnsi" w:eastAsiaTheme="majorEastAsia" w:hAnsiTheme="majorHAnsi" w:cstheme="majorBidi"/>
      <w:b/>
      <w:bCs/>
      <w:color w:val="4F81BD" w:themeColor="accent1"/>
      <w:sz w:val="26"/>
      <w:szCs w:val="26"/>
    </w:rPr>
  </w:style>
  <w:style w:type="paragraph" w:styleId="IDC2">
    <w:name w:val="toc 2"/>
    <w:basedOn w:val="Normal"/>
    <w:next w:val="Normal"/>
    <w:autoRedefine/>
    <w:uiPriority w:val="39"/>
    <w:unhideWhenUsed/>
    <w:rsid w:val="00703E34"/>
    <w:pPr>
      <w:spacing w:after="100"/>
      <w:ind w:left="220"/>
    </w:pPr>
  </w:style>
  <w:style w:type="paragraph" w:styleId="NormalWeb">
    <w:name w:val="Normal (Web)"/>
    <w:basedOn w:val="Normal"/>
    <w:uiPriority w:val="99"/>
    <w:semiHidden/>
    <w:unhideWhenUsed/>
    <w:rsid w:val="00EC30CD"/>
    <w:pPr>
      <w:spacing w:before="100" w:beforeAutospacing="1" w:after="100" w:afterAutospacing="1"/>
    </w:pPr>
    <w:rPr>
      <w:rFonts w:ascii="Times New Roman" w:eastAsia="Times New Roman" w:hAnsi="Times New Roman" w:cs="Times New Roman"/>
      <w:sz w:val="24"/>
      <w:szCs w:val="24"/>
      <w:lang w:val="ca-ES" w:eastAsia="ca-ES"/>
    </w:rPr>
  </w:style>
  <w:style w:type="paragraph" w:customStyle="1" w:styleId="Listamulticolor-nfasis11">
    <w:name w:val="Lista multicolor - Énfasis 11"/>
    <w:basedOn w:val="Normal"/>
    <w:uiPriority w:val="99"/>
    <w:rsid w:val="00954A19"/>
    <w:pPr>
      <w:spacing w:after="200" w:line="276" w:lineRule="auto"/>
      <w:ind w:left="720"/>
      <w:contextualSpacing/>
    </w:pPr>
    <w:rPr>
      <w:rFonts w:ascii="Calibri" w:eastAsia="Batang" w:hAnsi="Calibri" w:cs="Times New Roman"/>
      <w:lang w:eastAsia="en-US"/>
    </w:rPr>
  </w:style>
  <w:style w:type="paragraph" w:styleId="Llista">
    <w:name w:val="List"/>
    <w:basedOn w:val="Textindependent"/>
    <w:uiPriority w:val="99"/>
    <w:rsid w:val="00954A19"/>
    <w:pPr>
      <w:keepLines/>
      <w:tabs>
        <w:tab w:val="left" w:pos="-360"/>
      </w:tabs>
      <w:spacing w:before="60" w:after="60"/>
      <w:ind w:left="-360" w:right="1080" w:hanging="360"/>
      <w:jc w:val="both"/>
    </w:pPr>
    <w:rPr>
      <w:rFonts w:eastAsia="Batang" w:cs="Times New Roman"/>
      <w:szCs w:val="20"/>
    </w:rPr>
  </w:style>
  <w:style w:type="paragraph" w:styleId="Textindependent">
    <w:name w:val="Body Text"/>
    <w:basedOn w:val="Normal"/>
    <w:link w:val="TextindependentCar"/>
    <w:uiPriority w:val="99"/>
    <w:semiHidden/>
    <w:unhideWhenUsed/>
    <w:rsid w:val="00954A19"/>
    <w:pPr>
      <w:spacing w:after="120"/>
    </w:pPr>
  </w:style>
  <w:style w:type="character" w:customStyle="1" w:styleId="TextindependentCar">
    <w:name w:val="Text independent Car"/>
    <w:basedOn w:val="Tipusdelletraperdefectedelpargraf"/>
    <w:link w:val="Textindependent"/>
    <w:uiPriority w:val="99"/>
    <w:semiHidden/>
    <w:rsid w:val="00954A19"/>
  </w:style>
  <w:style w:type="character" w:customStyle="1" w:styleId="Ttol3Car">
    <w:name w:val="Títol 3 Car"/>
    <w:basedOn w:val="Tipusdelletraperdefectedelpargraf"/>
    <w:link w:val="Ttol3"/>
    <w:uiPriority w:val="9"/>
    <w:rsid w:val="00C26B9B"/>
    <w:rPr>
      <w:rFonts w:asciiTheme="majorHAnsi" w:eastAsiaTheme="majorEastAsia" w:hAnsiTheme="majorHAnsi" w:cstheme="majorBidi"/>
      <w:b/>
      <w:bCs/>
      <w:color w:val="4F81BD" w:themeColor="accent1"/>
      <w:lang w:val="ca-ES" w:eastAsia="en-US"/>
    </w:rPr>
  </w:style>
  <w:style w:type="table" w:customStyle="1" w:styleId="Sombreadoclaro1">
    <w:name w:val="Sombreado claro1"/>
    <w:basedOn w:val="Taulanormal"/>
    <w:next w:val="Ombrejatsuau"/>
    <w:uiPriority w:val="60"/>
    <w:rsid w:val="00684E34"/>
    <w:rPr>
      <w:rFonts w:eastAsia="Times New Roman"/>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lid-translation">
    <w:name w:val="tlid-translation"/>
    <w:basedOn w:val="Tipusdelletraperdefectedelpargraf"/>
    <w:rsid w:val="0052186A"/>
  </w:style>
  <w:style w:type="character" w:customStyle="1" w:styleId="ebooks-bold">
    <w:name w:val="ebooks-bold"/>
    <w:basedOn w:val="Tipusdelletraperdefectedelpargraf"/>
    <w:rsid w:val="0043365B"/>
  </w:style>
  <w:style w:type="character" w:customStyle="1" w:styleId="apple-converted-space">
    <w:name w:val="apple-converted-space"/>
    <w:basedOn w:val="Tipusdelletraperdefectedelpargraf"/>
    <w:rsid w:val="0043365B"/>
  </w:style>
  <w:style w:type="character" w:customStyle="1" w:styleId="ebooks-superscript">
    <w:name w:val="ebooks-superscript"/>
    <w:basedOn w:val="Tipusdelletraperdefectedelpargraf"/>
    <w:rsid w:val="0043365B"/>
  </w:style>
  <w:style w:type="paragraph" w:styleId="IDC3">
    <w:name w:val="toc 3"/>
    <w:basedOn w:val="Normal"/>
    <w:next w:val="Normal"/>
    <w:autoRedefine/>
    <w:uiPriority w:val="39"/>
    <w:unhideWhenUsed/>
    <w:rsid w:val="00E314E0"/>
    <w:pPr>
      <w:spacing w:after="100"/>
      <w:ind w:left="440"/>
    </w:pPr>
  </w:style>
  <w:style w:type="table" w:styleId="Ombrejatmitj1mfasi1">
    <w:name w:val="Medium Shading 1 Accent 1"/>
    <w:basedOn w:val="Taulanormal"/>
    <w:uiPriority w:val="63"/>
    <w:rsid w:val="00A63A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listaclaramfasi1">
    <w:name w:val="Light List Accent 1"/>
    <w:basedOn w:val="Taulanormal"/>
    <w:uiPriority w:val="61"/>
    <w:rsid w:val="00A63A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TMLambformatprevi">
    <w:name w:val="HTML Preformatted"/>
    <w:basedOn w:val="Normal"/>
    <w:link w:val="HTMLambformatpreviCar"/>
    <w:uiPriority w:val="99"/>
    <w:semiHidden/>
    <w:unhideWhenUsed/>
    <w:rsid w:val="00457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ca-ES" w:eastAsia="ca-ES"/>
    </w:rPr>
  </w:style>
  <w:style w:type="character" w:customStyle="1" w:styleId="HTMLambformatpreviCar">
    <w:name w:val="HTML amb format previ Car"/>
    <w:basedOn w:val="Tipusdelletraperdefectedelpargraf"/>
    <w:link w:val="HTMLambformatprevi"/>
    <w:uiPriority w:val="99"/>
    <w:semiHidden/>
    <w:rsid w:val="00457484"/>
    <w:rPr>
      <w:rFonts w:ascii="Courier New" w:eastAsia="Times New Roman" w:hAnsi="Courier New" w:cs="Courier New"/>
      <w:sz w:val="20"/>
      <w:szCs w:val="20"/>
      <w:lang w:val="ca-ES" w:eastAsia="ca-ES"/>
    </w:rPr>
  </w:style>
  <w:style w:type="paragraph" w:styleId="Subttol">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15" w:type="dxa"/>
        <w:right w:w="115" w:type="dxa"/>
      </w:tblCellMar>
    </w:tblPr>
  </w:style>
  <w:style w:type="table" w:customStyle="1" w:styleId="a2">
    <w:basedOn w:val="TableNormal1"/>
    <w:tblPr>
      <w:tblStyleRowBandSize w:val="1"/>
      <w:tblStyleColBandSize w:val="1"/>
      <w:tblCellMar>
        <w:left w:w="115" w:type="dxa"/>
        <w:right w:w="115" w:type="dxa"/>
      </w:tblCellMar>
    </w:tblPr>
  </w:style>
  <w:style w:type="table" w:customStyle="1" w:styleId="a3">
    <w:basedOn w:val="TableNormal1"/>
    <w:tblPr>
      <w:tblStyleRowBandSize w:val="1"/>
      <w:tblStyleColBandSize w:val="1"/>
      <w:tblCellMar>
        <w:left w:w="115" w:type="dxa"/>
        <w:right w:w="115" w:type="dxa"/>
      </w:tblCellMar>
    </w:tblPr>
  </w:style>
  <w:style w:type="table" w:customStyle="1" w:styleId="a4">
    <w:basedOn w:val="TableNormal1"/>
    <w:tblPr>
      <w:tblStyleRowBandSize w:val="1"/>
      <w:tblStyleColBandSize w:val="1"/>
      <w:tblCellMar>
        <w:left w:w="115" w:type="dxa"/>
        <w:right w:w="115"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rPr>
      <w:color w:val="000000"/>
    </w:rPr>
    <w:tblPr>
      <w:tblStyleRowBandSize w:val="1"/>
      <w:tblStyleColBandSize w:val="1"/>
      <w:tblCellMar>
        <w:left w:w="108" w:type="dxa"/>
        <w:right w:w="108"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7">
    <w:basedOn w:val="TableNormal1"/>
    <w:rPr>
      <w:color w:val="000000"/>
    </w:rPr>
    <w:tblPr>
      <w:tblStyleRowBandSize w:val="1"/>
      <w:tblStyleColBandSize w:val="1"/>
      <w:tblCellMar>
        <w:left w:w="108" w:type="dxa"/>
        <w:right w:w="108"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8">
    <w:basedOn w:val="TableNormal1"/>
    <w:rPr>
      <w:color w:val="000000"/>
    </w:rPr>
    <w:tblPr>
      <w:tblStyleRowBandSize w:val="1"/>
      <w:tblStyleColBandSize w:val="1"/>
      <w:tblCellMar>
        <w:left w:w="108" w:type="dxa"/>
        <w:right w:w="108"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9">
    <w:basedOn w:val="TableNormal1"/>
    <w:rPr>
      <w:color w:val="000000"/>
    </w:rPr>
    <w:tblPr>
      <w:tblStyleRowBandSize w:val="1"/>
      <w:tblStyleColBandSize w:val="1"/>
      <w:tblCellMar>
        <w:left w:w="108" w:type="dxa"/>
        <w:right w:w="108"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a">
    <w:basedOn w:val="TableNormal1"/>
    <w:rPr>
      <w:color w:val="000000"/>
    </w:rPr>
    <w:tblPr>
      <w:tblStyleRowBandSize w:val="1"/>
      <w:tblStyleColBandSize w:val="1"/>
      <w:tblCellMar>
        <w:left w:w="108" w:type="dxa"/>
        <w:right w:w="108"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b">
    <w:basedOn w:val="TableNormal1"/>
    <w:rPr>
      <w:color w:val="000000"/>
    </w:rPr>
    <w:tblPr>
      <w:tblStyleRowBandSize w:val="1"/>
      <w:tblStyleColBandSize w:val="1"/>
      <w:tblCellMar>
        <w:left w:w="108" w:type="dxa"/>
        <w:right w:w="108"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c">
    <w:basedOn w:val="TableNormal1"/>
    <w:rPr>
      <w:color w:val="000000"/>
    </w:rPr>
    <w:tblPr>
      <w:tblStyleRowBandSize w:val="1"/>
      <w:tblStyleColBandSize w:val="1"/>
      <w:tblCellMar>
        <w:left w:w="108" w:type="dxa"/>
        <w:right w:w="108"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d">
    <w:basedOn w:val="TableNormal1"/>
    <w:rPr>
      <w:color w:val="000000"/>
    </w:rPr>
    <w:tblPr>
      <w:tblStyleRowBandSize w:val="1"/>
      <w:tblStyleColBandSize w:val="1"/>
      <w:tblCellMar>
        <w:left w:w="108" w:type="dxa"/>
        <w:right w:w="108"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e">
    <w:basedOn w:val="TableNormal1"/>
    <w:rPr>
      <w:color w:val="000000"/>
    </w:rPr>
    <w:tblPr>
      <w:tblStyleRowBandSize w:val="1"/>
      <w:tblStyleColBandSize w:val="1"/>
      <w:tblCellMar>
        <w:left w:w="108" w:type="dxa"/>
        <w:right w:w="108"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f">
    <w:basedOn w:val="TableNormal1"/>
    <w:rPr>
      <w:color w:val="000000"/>
    </w:rPr>
    <w:tblPr>
      <w:tblStyleRowBandSize w:val="1"/>
      <w:tblStyleColBandSize w:val="1"/>
      <w:tblCellMar>
        <w:left w:w="108" w:type="dxa"/>
        <w:right w:w="108" w:type="dxa"/>
      </w:tblCellMar>
    </w:tblPr>
  </w:style>
  <w:style w:type="table" w:customStyle="1" w:styleId="af0">
    <w:basedOn w:val="TableNormal1"/>
    <w:rPr>
      <w:color w:val="000000"/>
    </w:r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QY7loYlIRFiMbI5Q//bLbvBVpA==">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</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9729197-1927-487B-B3A8-FDA0E3BA0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44</Pages>
  <Words>9269</Words>
  <Characters>52838</Characters>
  <Application>Microsoft Office Word</Application>
  <DocSecurity>0</DocSecurity>
  <Lines>440</Lines>
  <Paragraphs>123</Paragraphs>
  <ScaleCrop>false</ScaleCrop>
  <HeadingPairs>
    <vt:vector size="4" baseType="variant">
      <vt:variant>
        <vt:lpstr>Títol</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61984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 Franch</dc:creator>
  <cp:lastModifiedBy>Ramon Puig Treserres</cp:lastModifiedBy>
  <cp:revision>12</cp:revision>
  <dcterms:created xsi:type="dcterms:W3CDTF">2021-11-17T16:57:00Z</dcterms:created>
  <dcterms:modified xsi:type="dcterms:W3CDTF">2021-11-18T13:40:00Z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638ce8d8-eaa8-32e8-94be-2a50c74df6b2</vt:lpwstr>
  </property>
  <property fmtid="{D5CDD505-2E9C-101B-9397-08002B2CF9AE}" pid="24" name="Mendeley Citation Style_1">
    <vt:lpwstr>http://www.zotero.org/styles/vancouver</vt:lpwstr>
  </property>
</Properties>
</file>